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Ciguatera fish poisoning</w:t>
      </w:r>
      <w:ins w:id="0" w:author="Anna Kretzschmar" w:date="2019-06-24T09:55:00Z">
        <w:r>
          <w:rPr/>
          <w:t xml:space="preserve"> (CF</w:t>
        </w:r>
      </w:ins>
      <w:ins w:id="1" w:author="Anna Kretzschmar" w:date="2019-06-24T09:56:00Z">
        <w:r>
          <w:rPr/>
          <w:t>P)</w:t>
        </w:r>
      </w:ins>
      <w:r>
        <w:rPr/>
        <w:t xml:space="preserve">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w:t>
      </w:r>
      <w:del w:id="2" w:author="Anna Kretzschmar" w:date="2019-06-10T13:07:00Z">
        <w:r>
          <w:rPr/>
          <w:delText>I</w:delText>
        </w:r>
      </w:del>
      <w:ins w:id="3" w:author="Anna Kretzschmar" w:date="2019-07-01T18:36:00Z">
        <w:r>
          <w:rPr/>
          <w:t>I</w:t>
        </w:r>
      </w:ins>
      <w:r>
        <w:rPr/>
        <w:t>n Australia</w:t>
      </w:r>
      <w:del w:id="4" w:author="Anna Kretzschmar" w:date="2019-06-10T13:07:00Z">
        <w:r>
          <w:rPr/>
          <w:delText>,</w:delText>
        </w:r>
      </w:del>
      <w:ins w:id="5" w:author="Anna Kretzschmar" w:date="2019-06-10T13:06:00Z">
        <w:r>
          <w:rPr/>
          <w:t xml:space="preserve"> CFP is prevalent in tropical Queensland</w:t>
        </w:r>
      </w:ins>
      <w:ins w:id="6" w:author="Anna Kretzschmar" w:date="2019-06-10T13:07:00Z">
        <w:r>
          <w:rPr/>
          <w:t xml:space="preserve"> and increasingly in sub-tropical regions of Australia, but has a report rate of approximately 10%.</w:t>
        </w:r>
      </w:ins>
      <w:r>
        <w:rPr/>
        <w:t xml:space="preserve"> </w:t>
      </w:r>
      <w:ins w:id="7" w:author="Anna Kretzschmar" w:date="2019-06-10T13:07:00Z">
        <w:r>
          <w:rPr/>
          <w:t>Ye</w:t>
        </w:r>
      </w:ins>
      <w:ins w:id="8" w:author="Anna Kretzschmar" w:date="2019-06-10T13:08:00Z">
        <w:r>
          <w:rPr/>
          <w:t xml:space="preserve">t </w:t>
        </w:r>
      </w:ins>
      <w:r>
        <w:rPr/>
        <w:t xml:space="preserve">the identity, distribution and abundance of ciguatoxin producing </w:t>
      </w:r>
      <w:r>
        <w:rPr>
          <w:i/>
        </w:rPr>
        <w:t xml:space="preserve">Gambierdiscus </w:t>
      </w:r>
      <w:r>
        <w:rPr/>
        <w:t>spp. is largely unknown. In this study</w:t>
      </w:r>
      <w:ins w:id="9" w:author="Anna Kretzschmar" w:date="2019-06-10T14:13:00Z">
        <w:r>
          <w:rPr/>
          <w:t>,</w:t>
        </w:r>
      </w:ins>
      <w:r>
        <w:rPr/>
        <w:t xml:space="preserve"> we developed a rapid qPCR assay to quantify the presence and abundance of </w:t>
      </w:r>
      <w:r>
        <w:rPr>
          <w:i/>
        </w:rPr>
        <w:t>Gambierdiscus lapillus</w:t>
      </w:r>
      <w:r>
        <w:rPr/>
        <w:t>, a likely ciguatoxic species</w:t>
      </w:r>
      <w:ins w:id="10" w:author="Anna Kretzschmar" w:date="2019-06-10T13:06:00Z">
        <w:r>
          <w:rPr/>
          <w:t xml:space="preserve"> first described from Australia</w:t>
        </w:r>
      </w:ins>
      <w:r>
        <w:rPr/>
        <w:t xml:space="preserve">. We assessed the specificity and efficiency of the qPCR assay. The assay was tested on 25 environmental samples from the Heron Island reef in the southern Great Barrier Reef, a ciguatera endemic region, </w:t>
      </w:r>
      <w:del w:id="11" w:author="Anna Kretzschmar" w:date="2019-05-17T11:07:00Z">
        <w:r>
          <w:rPr/>
          <w:delText xml:space="preserve">in triplicate </w:delText>
        </w:r>
      </w:del>
      <w:r>
        <w:rPr/>
        <w:t>to determine the presence and patchiness of th</w:t>
      </w:r>
      <w:ins w:id="12" w:author="Anna Kretzschmar" w:date="2019-05-17T14:03:00Z">
        <w:r>
          <w:rPr/>
          <w:t>i</w:t>
        </w:r>
      </w:ins>
      <w:ins w:id="13" w:author="Anna Kretzschmar" w:date="2019-05-17T14:04:00Z">
        <w:r>
          <w:rPr/>
          <w:t>s</w:t>
        </w:r>
      </w:ins>
      <w:del w:id="14"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C</w:t>
      </w:r>
      <w:ins w:id="15" w:author="Anna Kretzschmar" w:date="2019-06-24T09:59:00Z">
        <w:r>
          <w:rPr>
            <w:b w:val="false"/>
            <w:sz w:val="24"/>
            <w:szCs w:val="24"/>
          </w:rPr>
          <w:t>FP</w:t>
        </w:r>
      </w:ins>
      <w:del w:id="16" w:author="Anna Kretzschmar" w:date="2019-06-24T09:59:00Z">
        <w:r>
          <w:rPr>
            <w:b w:val="false"/>
            <w:sz w:val="24"/>
            <w:szCs w:val="24"/>
          </w:rPr>
          <w:delText>iguatera fish poisoning</w:delText>
        </w:r>
      </w:del>
      <w:r>
        <w:rPr>
          <w:b w:val="false"/>
          <w:sz w:val="24"/>
          <w:szCs w:val="24"/>
        </w:rPr>
        <w:t xml:space="preserve"> is a human disease contracted by ingesting seafood contaminated with a group of neurotoxins. The group of neurotoxins, named ciguatoxins, are synthesised by </w:t>
      </w:r>
      <w:ins w:id="17" w:author="Anna Kretzschmar" w:date="2019-06-24T09:59:00Z">
        <w:r>
          <w:rPr>
            <w:b w:val="false"/>
            <w:sz w:val="24"/>
            <w:szCs w:val="24"/>
          </w:rPr>
          <w:t>a</w:t>
        </w:r>
      </w:ins>
      <w:ins w:id="18" w:author="Anna Kretzschmar" w:date="2019-07-01T18:38:00Z">
        <w:r>
          <w:rPr>
            <w:b w:val="false"/>
            <w:sz w:val="24"/>
            <w:szCs w:val="24"/>
          </w:rPr>
          <w:t xml:space="preserve"> </w:t>
        </w:r>
      </w:ins>
      <w:r>
        <w:rPr>
          <w:b w:val="false"/>
          <w:sz w:val="24"/>
          <w:szCs w:val="24"/>
        </w:rPr>
        <w:t xml:space="preserve">species of single celled </w:t>
      </w:r>
      <w:ins w:id="19" w:author="Anna Kretzschmar" w:date="2019-05-17T14:04:00Z">
        <w:r>
          <w:rPr>
            <w:b w:val="false"/>
            <w:sz w:val="24"/>
            <w:szCs w:val="24"/>
          </w:rPr>
          <w:t>protist</w:t>
        </w:r>
      </w:ins>
      <w:del w:id="20"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ins w:id="21" w:author="Anna Kretzschmar" w:date="2019-07-01T18:38:00Z">
        <w:r>
          <w:rPr>
            <w:b w:val="false"/>
            <w:i/>
            <w:sz w:val="24"/>
            <w:szCs w:val="24"/>
          </w:rPr>
          <w:t xml:space="preserve"> </w:t>
        </w:r>
      </w:ins>
      <w:ins w:id="22" w:author="Anna Kretzschmar" w:date="2019-07-01T18:38:00Z">
        <w:r>
          <w:rPr>
            <w:b w:val="false"/>
            <w:i w:val="false"/>
            <w:iCs w:val="false"/>
            <w:sz w:val="24"/>
            <w:szCs w:val="24"/>
          </w:rPr>
          <w:t>(Dinoflagellata)</w:t>
        </w:r>
      </w:ins>
      <w:r>
        <w:rPr>
          <w:b w:val="false"/>
          <w:sz w:val="24"/>
          <w:szCs w:val="24"/>
        </w:rPr>
        <w:t>.</w:t>
      </w:r>
    </w:p>
    <w:p>
      <w:pPr>
        <w:pStyle w:val="Heading3"/>
        <w:spacing w:lineRule="auto" w:line="480"/>
        <w:rPr/>
      </w:pPr>
      <w:r>
        <w:rPr>
          <w:b w:val="false"/>
          <w:sz w:val="24"/>
          <w:szCs w:val="24"/>
        </w:rPr>
        <w:t xml:space="preserve">Ciguatera fish poisoning occurs worldwide, particularly in tropical </w:t>
      </w:r>
      <w:ins w:id="23" w:author="Anna Kretzschmar" w:date="2019-06-24T09:59:00Z">
        <w:r>
          <w:rPr>
            <w:b w:val="false"/>
            <w:sz w:val="24"/>
            <w:szCs w:val="24"/>
          </w:rPr>
          <w:t>regi</w:t>
        </w:r>
      </w:ins>
      <w:del w:id="24" w:author="Anna Kretzschmar" w:date="2019-06-24T09:59:00Z">
        <w:r>
          <w:rPr>
            <w:b w:val="false"/>
            <w:sz w:val="24"/>
            <w:szCs w:val="24"/>
          </w:rPr>
          <w:delText>nati</w:delText>
        </w:r>
      </w:del>
      <w:r>
        <w:rPr>
          <w:b w:val="false"/>
          <w:sz w:val="24"/>
          <w:szCs w:val="24"/>
        </w:rPr>
        <w:t xml:space="preserve">ons. Pacific Island nations are disproportionately impacted, and this impact is predicted to increase as the effects of climate change unfold. Few effective monitoring and mitigation strategies exist for </w:t>
      </w:r>
      <w:ins w:id="25" w:author="Anna Kretzschmar" w:date="2019-06-24T09:59:00Z">
        <w:r>
          <w:rPr>
            <w:b w:val="false"/>
            <w:sz w:val="24"/>
            <w:szCs w:val="24"/>
          </w:rPr>
          <w:t>CFP</w:t>
        </w:r>
      </w:ins>
      <w:del w:id="26" w:author="Anna Kretzschmar" w:date="2019-06-24T09:59:00Z">
        <w:r>
          <w:rPr>
            <w:b w:val="false"/>
            <w:sz w:val="24"/>
            <w:szCs w:val="24"/>
          </w:rPr>
          <w:delText>ciguatera fish poisoning</w:delText>
        </w:r>
      </w:del>
      <w:r>
        <w:rPr>
          <w:b w:val="false"/>
          <w:sz w:val="24"/>
          <w:szCs w:val="24"/>
        </w:rPr>
        <w:t xml:space="preserve">, and reporting rates of the disease are </w:t>
      </w:r>
      <w:del w:id="27" w:author="Anna Kretzschmar" w:date="2019-06-24T10:00:00Z">
        <w:r>
          <w:rPr>
            <w:b w:val="false"/>
            <w:sz w:val="24"/>
            <w:szCs w:val="24"/>
          </w:rPr>
          <w:delText>estimated to be approximately 20% at best</w:delText>
        </w:r>
      </w:del>
      <w:ins w:id="28" w:author="Anna Kretzschmar" w:date="2019-07-01T18:39:00Z">
        <w:r>
          <w:rPr>
            <w:b w:val="false"/>
            <w:sz w:val="24"/>
            <w:szCs w:val="24"/>
          </w:rPr>
          <w:t>low</w:t>
        </w:r>
      </w:ins>
      <w:r>
        <w:rPr>
          <w:b w:val="false"/>
          <w:sz w:val="24"/>
          <w:szCs w:val="24"/>
        </w:rPr>
        <w:t xml:space="preserve">. A </w:t>
      </w:r>
      <w:ins w:id="29" w:author="Anna Kretzschmar" w:date="2019-06-24T10:00:00Z">
        <w:r>
          <w:rPr>
            <w:b w:val="false"/>
            <w:sz w:val="24"/>
            <w:szCs w:val="24"/>
          </w:rPr>
          <w:t>G</w:t>
        </w:r>
      </w:ins>
      <w:del w:id="30" w:author="Anna Kretzschmar" w:date="2019-06-24T10:00:00Z">
        <w:r>
          <w:rPr>
            <w:b w:val="false"/>
            <w:sz w:val="24"/>
            <w:szCs w:val="24"/>
          </w:rPr>
          <w:delText>g</w:delText>
        </w:r>
      </w:del>
      <w:r>
        <w:rPr>
          <w:b w:val="false"/>
          <w:sz w:val="24"/>
          <w:szCs w:val="24"/>
        </w:rPr>
        <w:t xml:space="preserve">lobal </w:t>
      </w:r>
      <w:del w:id="31" w:author="Anna Kretzschmar" w:date="2019-06-24T10:00:00Z">
        <w:r>
          <w:rPr>
            <w:b w:val="false"/>
            <w:sz w:val="24"/>
            <w:szCs w:val="24"/>
          </w:rPr>
          <w:delText>c</w:delText>
        </w:r>
      </w:del>
      <w:ins w:id="32" w:author="Anna Kretzschmar" w:date="2019-06-24T10:00:00Z">
        <w:r>
          <w:rPr>
            <w:b w:val="false"/>
            <w:sz w:val="24"/>
            <w:szCs w:val="24"/>
          </w:rPr>
          <w:t>C</w:t>
        </w:r>
      </w:ins>
      <w:r>
        <w:rPr>
          <w:b w:val="false"/>
          <w:sz w:val="24"/>
          <w:szCs w:val="24"/>
        </w:rPr>
        <w:t xml:space="preserve">iguatera </w:t>
      </w:r>
      <w:del w:id="33" w:author="Anna Kretzschmar" w:date="2019-06-24T10:00:00Z">
        <w:r>
          <w:rPr>
            <w:b w:val="false"/>
            <w:sz w:val="24"/>
            <w:szCs w:val="24"/>
          </w:rPr>
          <w:delText>s</w:delText>
        </w:r>
      </w:del>
      <w:ins w:id="34" w:author="Anna Kretzschmar" w:date="2019-06-24T10:00:00Z">
        <w:r>
          <w:rPr>
            <w:b w:val="false"/>
            <w:sz w:val="24"/>
            <w:szCs w:val="24"/>
          </w:rPr>
          <w:t>S</w:t>
        </w:r>
      </w:ins>
      <w:r>
        <w:rPr>
          <w:b w:val="false"/>
          <w:sz w:val="24"/>
          <w:szCs w:val="24"/>
        </w:rPr>
        <w:t>trategy was developed</w:t>
      </w:r>
      <w:ins w:id="35" w:author="Anna Kretzschmar" w:date="2019-05-17T11:08:00Z">
        <w:r>
          <w:rPr>
            <w:b w:val="false"/>
            <w:sz w:val="24"/>
            <w:szCs w:val="24"/>
          </w:rPr>
          <w:t xml:space="preserve"> as a matter of urgency</w:t>
        </w:r>
      </w:ins>
      <w:r>
        <w:rPr>
          <w:b w:val="false"/>
          <w:sz w:val="24"/>
          <w:szCs w:val="24"/>
        </w:rPr>
        <w:t xml:space="preserve"> by a group of researchers coordinated by </w:t>
      </w:r>
      <w:ins w:id="36" w:author="Anna Kretzschmar" w:date="2019-05-17T14:05:00Z">
        <w:r>
          <w:rPr>
            <w:b w:val="false"/>
            <w:sz w:val="24"/>
            <w:szCs w:val="24"/>
          </w:rPr>
          <w:t>United Nations Educational, Scientific and Cultural Organization’s (</w:t>
        </w:r>
      </w:ins>
      <w:r>
        <w:rPr>
          <w:b w:val="false"/>
          <w:sz w:val="24"/>
          <w:szCs w:val="24"/>
        </w:rPr>
        <w:t>UNESCO</w:t>
      </w:r>
      <w:ins w:id="37" w:author="Anna Kretzschmar" w:date="2019-05-17T14:05:00Z">
        <w:r>
          <w:rPr>
            <w:b w:val="false"/>
            <w:sz w:val="24"/>
            <w:szCs w:val="24"/>
          </w:rPr>
          <w:t>)</w:t>
        </w:r>
      </w:ins>
      <w:del w:id="38"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39" w:author="Anna Kretzschmar" w:date="2019-05-17T11:09:00Z">
        <w:r>
          <w:rPr>
            <w:b w:val="false"/>
            <w:sz w:val="24"/>
            <w:szCs w:val="24"/>
          </w:rPr>
          <w:delText>,</w:delText>
        </w:r>
      </w:del>
      <w:del w:id="40"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ins w:id="41" w:author="Anna Kretzschmar" w:date="2019-06-10T08:20:00Z">
        <w:r>
          <w:rPr>
            <w:i w:val="false"/>
            <w:iCs w:val="false"/>
          </w:rPr>
          <w:t xml:space="preserve">CG14 </w:t>
        </w:r>
      </w:ins>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42"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43" w:author="Anna Kretzschmar" w:date="2019-05-17T14:06:00Z">
        <w:r>
          <w:rPr/>
          <w:t xml:space="preserve"> In the most extreme cases, CFP can result in death [5].</w:t>
        </w:r>
      </w:ins>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44" w:author="Anna Kretzschmar" w:date="2019-05-17T16:45:00Z">
        <w:r>
          <w:rPr/>
          <w:delText xml:space="preserve"> and/or maitotoxins (MTXs)</w:delText>
        </w:r>
      </w:del>
      <w:r>
        <w:rPr/>
        <w:t xml:space="preserve"> [</w:t>
      </w:r>
      <w:hyperlink w:anchor="Xchinain2010ciguatera">
        <w:del w:id="45" w:author="Anna Kretzschmar" w:date="2019-06-10T17:02:00Z">
          <w:r>
            <w:rPr>
              <w:rStyle w:val="InternetLink"/>
            </w:rPr>
            <w:delText>5</w:delText>
          </w:r>
        </w:del>
      </w:hyperlink>
      <w:del w:id="46" w:author="Anna Kretzschmar" w:date="2019-06-10T17:02:00Z">
        <w:r>
          <w:rPr>
            <w:rStyle w:val="InternetLink"/>
          </w:rPr>
          <w:delText>,</w:delText>
        </w:r>
      </w:del>
      <w:r>
        <w:rPr>
          <w:rStyle w:val="InternetLink"/>
        </w:rPr>
        <w:t> </w:t>
      </w:r>
      <w:hyperlink w:anchor="Xkohli2014high">
        <w:r>
          <w:rPr>
            <w:rStyle w:val="InternetLink"/>
          </w:rPr>
          <w:t>6</w:t>
        </w:r>
      </w:hyperlink>
      <w:r>
        <w:rPr/>
        <w:t xml:space="preserve">]. If a particular </w:t>
      </w:r>
      <w:r>
        <w:rPr>
          <w:i/>
        </w:rPr>
        <w:t xml:space="preserve">Gambierdiscus </w:t>
      </w:r>
      <w:r>
        <w:rPr/>
        <w:t>sp. is a CTX producer, and inhabit</w:t>
      </w:r>
      <w:ins w:id="47" w:author="Anna Kretzschmar" w:date="2019-05-17T11:11:00Z">
        <w:r>
          <w:rPr/>
          <w:t>s</w:t>
        </w:r>
      </w:ins>
      <w:r>
        <w:rPr/>
        <w:t xml:space="preserve"> a palatable macroalgal substrate, the toxins</w:t>
      </w:r>
      <w:ins w:id="48" w:author="Anna Kretzschmar" w:date="2019-05-17T18:44:00Z">
        <w:r>
          <w:rPr/>
          <w:t xml:space="preserve"> can</w:t>
        </w:r>
      </w:ins>
      <w:r>
        <w:rPr/>
        <w:t xml:space="preserve"> bioaccumulate in herbivorous fish </w:t>
      </w:r>
      <w:del w:id="49" w:author="Anna Kretzschmar" w:date="2019-05-17T18:44:00Z">
        <w:r>
          <w:rPr/>
          <w:delText xml:space="preserve">and filter feeders </w:delText>
        </w:r>
      </w:del>
      <w:r>
        <w:rPr/>
        <w:t xml:space="preserve">with the potential to </w:t>
      </w:r>
      <w:ins w:id="50" w:author="Anna Kretzschmar" w:date="2019-07-01T18:40:00Z">
        <w:r>
          <w:rPr/>
          <w:t>accumulate though</w:t>
        </w:r>
      </w:ins>
      <w:del w:id="51" w:author="Anna Kretzschmar" w:date="2019-07-01T18:40:00Z">
        <w:r>
          <w:rPr/>
          <w:delText>travel up</w:delText>
        </w:r>
      </w:del>
      <w:r>
        <w:rPr/>
        <w:t xml:space="preserve"> the food chain to cause CFP in humans [</w:t>
      </w:r>
      <w:hyperlink w:anchor="Xchinain1997intraspecific">
        <w:r>
          <w:rPr>
            <w:rStyle w:val="InternetLink"/>
          </w:rPr>
          <w:t>7</w:t>
        </w:r>
      </w:hyperlink>
      <w:r>
        <w:rPr>
          <w:rStyle w:val="InternetLink"/>
        </w:rPr>
        <w:t>, </w:t>
      </w:r>
      <w:hyperlink w:anchor="Xholmes1998gambierdiscus">
        <w:r>
          <w:rPr>
            <w:rStyle w:val="InternetLink"/>
          </w:rPr>
          <w:t>8</w:t>
        </w:r>
      </w:hyperlink>
      <w:ins w:id="52" w:author="Anna Kretzschmar" w:date="2019-06-10T17:06:00Z">
        <w:r>
          <w:rPr>
            <w:rStyle w:val="InternetLink"/>
          </w:rPr>
          <w:t>,</w:t>
        </w:r>
      </w:ins>
      <w:ins w:id="53" w:author="Anna Kretzschmar" w:date="2019-06-10T17:02:00Z">
        <w:r>
          <w:rPr>
            <w:rStyle w:val="InternetLink"/>
          </w:rPr>
          <w:t>9</w:t>
        </w:r>
      </w:ins>
      <w:r>
        <w:rPr/>
        <w:t xml:space="preserve">]. </w:t>
      </w:r>
    </w:p>
    <w:p>
      <w:pPr>
        <w:pStyle w:val="TextBodynoindent"/>
        <w:spacing w:lineRule="auto" w:line="480"/>
        <w:rPr/>
      </w:pPr>
      <w:r>
        <w:rPr>
          <w:i/>
        </w:rPr>
        <w:t xml:space="preserve">Gambierdiscus </w:t>
      </w:r>
      <w:r>
        <w:rPr/>
        <w:t xml:space="preserve">was first </w:t>
      </w:r>
      <w:ins w:id="54" w:author="Anna Kretzschmar" w:date="2019-05-17T19:43:00Z">
        <w:r>
          <w:rPr/>
          <w:t>described</w:t>
        </w:r>
      </w:ins>
      <w:del w:id="55" w:author="Anna Kretzschmar" w:date="2019-05-17T19:43:00Z">
        <w:r>
          <w:rPr/>
          <w:delText>identified</w:delText>
        </w:r>
      </w:del>
      <w:r>
        <w:rPr/>
        <w:t xml:space="preserve"> in 1977, with the type species </w:t>
      </w:r>
      <w:r>
        <w:rPr>
          <w:i/>
        </w:rPr>
        <w:t xml:space="preserve">G. toxicus </w:t>
      </w:r>
      <w:r>
        <w:rPr/>
        <w:t>Adachi &amp; Fukuyo [</w:t>
      </w:r>
      <w:ins w:id="56" w:author="Anna Kretzschmar" w:date="2019-06-10T17:07:00Z">
        <w:r>
          <w:rPr/>
          <w:t>10</w:t>
        </w:r>
      </w:ins>
      <w:hyperlink w:anchor="Xadachi1979thecal">
        <w:del w:id="57" w:author="Anna Kretzschmar" w:date="2019-06-10T17:07:00Z">
          <w:r>
            <w:rPr>
              <w:rStyle w:val="InternetLink"/>
            </w:rPr>
            <w:delText>9</w:delText>
          </w:r>
        </w:del>
      </w:hyperlink>
      <w:del w:id="58"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w:t>
        </w:r>
      </w:hyperlink>
      <w:hyperlink w:anchor="Xfaust1995observation">
        <w:del w:id="59" w:author="Anna Kretzschmar" w:date="2019-06-10T17:07:00Z">
          <w:r>
            <w:rPr>
              <w:rStyle w:val="InternetLink"/>
            </w:rPr>
            <w:delText>0</w:delText>
          </w:r>
        </w:del>
      </w:hyperlink>
      <w:hyperlink w:anchor="Xfaust1995observation">
        <w:ins w:id="60" w:author="Anna Kretzschmar" w:date="2019-06-10T17:07:00Z">
          <w:r>
            <w:rPr>
              <w:rStyle w:val="InternetLink"/>
            </w:rPr>
            <w:t>1</w:t>
          </w:r>
        </w:ins>
      </w:hyperlink>
      <w:r>
        <w:rPr/>
        <w:t>]. To date, the genus comprises 1</w:t>
      </w:r>
      <w:del w:id="61" w:author="Anna Kretzschmar" w:date="2019-05-17T19:44:00Z">
        <w:r>
          <w:rPr/>
          <w:delText>4</w:delText>
        </w:r>
      </w:del>
      <w:ins w:id="62" w:author="Anna Kretzschmar" w:date="2019-05-17T19:44:00Z">
        <w:r>
          <w:rPr/>
          <w:t>6</w:t>
        </w:r>
      </w:ins>
      <w:r>
        <w:rPr/>
        <w:t xml:space="preserve"> described species and </w:t>
      </w:r>
      <w:ins w:id="63" w:author="Anna Kretzschmar" w:date="2019-05-17T19:44:00Z">
        <w:r>
          <w:rPr/>
          <w:t>4</w:t>
        </w:r>
      </w:ins>
      <w:del w:id="64" w:author="Anna Kretzschmar" w:date="2019-05-17T19:44:00Z">
        <w:r>
          <w:rPr/>
          <w:delText>6</w:delText>
        </w:r>
      </w:del>
      <w:r>
        <w:rPr/>
        <w:t xml:space="preserve"> ribo/species types [</w:t>
      </w:r>
      <w:hyperlink w:anchor="Xadachi1979thecal">
        <w:del w:id="65" w:author="Anna Kretzschmar" w:date="2019-06-10T17:07:00Z">
          <w:r>
            <w:rPr>
              <w:rStyle w:val="InternetLink"/>
            </w:rPr>
            <w:delText>9</w:delText>
          </w:r>
        </w:del>
      </w:hyperlink>
      <w:del w:id="66" w:author="Anna Kretzschmar" w:date="2019-06-10T17:07:00Z">
        <w:r>
          <w:rPr/>
          <w:delText>,</w:delText>
        </w:r>
      </w:del>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ins w:id="67" w:author="Anna Kretzschmar" w:date="2019-06-10T17:07:00Z">
        <w:r>
          <w:rPr>
            <w:rStyle w:val="InternetLink"/>
          </w:rPr>
          <w:t>, 23</w:t>
        </w:r>
      </w:ins>
      <w:r>
        <w:rPr/>
        <w:t>] .</w:t>
      </w:r>
      <w:ins w:id="68" w:author="Anna Kretzschmar" w:date="2019-06-10T12:52:00Z">
        <w:r>
          <w:rPr/>
          <w:t xml:space="preserve"> </w:t>
        </w:r>
      </w:ins>
      <w:ins w:id="69" w:author="Anna Kretzschmar" w:date="2019-06-10T12:57:00Z">
        <w:r>
          <w:rPr/>
          <w:t>Since 2014, 6 new species have been described</w:t>
        </w:r>
      </w:ins>
      <w:ins w:id="70" w:author="Anna Kretzschmar" w:date="2019-07-01T18:40:00Z">
        <w:r>
          <w:rPr/>
          <w:t>,</w:t>
        </w:r>
      </w:ins>
      <w:ins w:id="71" w:author="Anna Kretzschmar" w:date="2019-06-10T12:59:00Z">
        <w:r>
          <w:rPr/>
          <w:t xml:space="preserve"> in part due to the increasing ease and availability of molecular genetic techniques.</w:t>
        </w:r>
      </w:ins>
      <w:r>
        <w:rPr/>
        <w:t xml:space="preserve"> A major revision of the </w:t>
      </w:r>
      <w:r>
        <w:rPr>
          <w:i/>
        </w:rPr>
        <w:t xml:space="preserve">Gambierdiscus </w:t>
      </w:r>
      <w:r>
        <w:rPr/>
        <w:t xml:space="preserve">species taxonomy was undertaken by Litaker et al. (2009). Reports of </w:t>
      </w:r>
      <w:r>
        <w:rPr>
          <w:i/>
        </w:rPr>
        <w:t xml:space="preserve">Gambierdiscus </w:t>
      </w:r>
      <w:r>
        <w:rPr/>
        <w:t>spp. identified based on morphology alone, prior to this revision</w:t>
      </w:r>
      <w:del w:id="72" w:author="Anna Kretzschmar" w:date="2019-07-01T18:40:00Z">
        <w:r>
          <w:rPr/>
          <w:delText>;</w:delText>
        </w:r>
      </w:del>
      <w:r>
        <w:rPr/>
        <w:t xml:space="preserve"> need to be considered with caution</w:t>
      </w:r>
      <w:ins w:id="73" w:author="Anna Kretzschmar" w:date="2019-07-01T18:41:00Z">
        <w:r>
          <w:rPr/>
          <w:t>,</w:t>
        </w:r>
      </w:ins>
      <w:r>
        <w:rPr/>
        <w:t xml:space="preserve"> as several new </w:t>
      </w:r>
      <w:r>
        <w:rPr>
          <w:i/>
        </w:rPr>
        <w:t xml:space="preserve">Gambierdiscus </w:t>
      </w:r>
      <w:r>
        <w:rPr/>
        <w:t xml:space="preserve">spp. were </w:t>
      </w:r>
      <w:del w:id="74" w:author="Anna Kretzschmar" w:date="2019-05-17T19:42:00Z">
        <w:r>
          <w:rPr/>
          <w:delText>defined</w:delText>
        </w:r>
      </w:del>
      <w:ins w:id="75" w:author="Anna Kretzschmar" w:date="2019-05-17T19:42:00Z">
        <w:r>
          <w:rPr/>
          <w:t>des</w:t>
        </w:r>
      </w:ins>
      <w:ins w:id="76" w:author="Anna Kretzschmar" w:date="2019-05-17T19:43:00Z">
        <w:r>
          <w:rPr/>
          <w:t>cribed</w:t>
        </w:r>
      </w:ins>
      <w:r>
        <w:rPr/>
        <w:t xml:space="preserve"> </w:t>
      </w:r>
      <w:ins w:id="77" w:author="Anna Kretzschmar" w:date="2019-06-10T12:47:00Z">
        <w:r>
          <w:rPr/>
          <w:t xml:space="preserve">and the previously accepted morphological features used for identification were no longer considered sufficient </w:t>
        </w:r>
      </w:ins>
      <w:ins w:id="78" w:author="Anna Kretzschmar" w:date="2019-06-10T12:48:00Z">
        <w:r>
          <w:rPr/>
          <w:t xml:space="preserve">for distinguishing some species </w:t>
        </w:r>
      </w:ins>
      <w:r>
        <w:rPr/>
        <w:t>[</w:t>
      </w:r>
      <w:hyperlink w:anchor="Xholmes1990toxicity">
        <w:del w:id="79" w:author="Anna Kretzschmar" w:date="2019-06-10T17:07:00Z">
          <w:r>
            <w:rPr>
              <w:rStyle w:val="InternetLink"/>
            </w:rPr>
            <w:delText>23</w:delText>
          </w:r>
        </w:del>
      </w:hyperlink>
      <w:del w:id="80" w:author="Anna Kretzschmar" w:date="2019-06-10T17:07:00Z">
        <w:r>
          <w:rPr/>
          <w:delText>,</w:delText>
        </w:r>
      </w:del>
      <w:r>
        <w:rPr/>
        <w:t> </w:t>
      </w:r>
      <w:hyperlink w:anchor="Xholmes1991strain">
        <w:r>
          <w:rPr>
            <w:rStyle w:val="InternetLink"/>
          </w:rPr>
          <w:t>24</w:t>
        </w:r>
      </w:hyperlink>
      <w:r>
        <w:rPr/>
        <w:t>, </w:t>
      </w:r>
      <w:hyperlink w:anchor="Xholmes1994purification">
        <w:r>
          <w:rPr>
            <w:rStyle w:val="InternetLink"/>
          </w:rPr>
          <w:t>25</w:t>
        </w:r>
      </w:hyperlink>
      <w:ins w:id="81" w:author="Anna Kretzschmar" w:date="2019-06-10T17:07:00Z">
        <w:r>
          <w:rPr>
            <w:rStyle w:val="InternetLink"/>
          </w:rPr>
          <w:t>,26</w:t>
        </w:r>
      </w:ins>
      <w:r>
        <w:rPr/>
        <w:t xml:space="preserve">]. Further, </w:t>
      </w:r>
      <w:ins w:id="82" w:author="Anna Kretzschmar" w:date="2019-06-10T12:48:00Z">
        <w:r>
          <w:rPr/>
          <w:t xml:space="preserve">even with </w:t>
        </w:r>
      </w:ins>
      <w:ins w:id="83" w:author="Anna Kretzschmar" w:date="2019-06-10T12:52:00Z">
        <w:r>
          <w:rPr/>
          <w:t xml:space="preserve">the morphologically distinguishing features accepted today, </w:t>
        </w:r>
      </w:ins>
      <w:r>
        <w:rPr/>
        <w:t>intra-species variation and inter-species similarities can cause misidentification [</w:t>
      </w:r>
      <w:hyperlink w:anchor="Xkohli2014high">
        <w:del w:id="84" w:author="Anna Kretzschmar" w:date="2019-06-10T17:08:00Z">
          <w:r>
            <w:rPr>
              <w:rStyle w:val="InternetLink"/>
            </w:rPr>
            <w:delText>6</w:delText>
          </w:r>
        </w:del>
      </w:hyperlink>
      <w:del w:id="85" w:author="Anna Kretzschmar" w:date="2019-06-10T17:08:00Z">
        <w:r>
          <w:rPr/>
          <w:delText>,</w:delText>
        </w:r>
      </w:del>
      <w:r>
        <w:rPr/>
        <w:t> </w:t>
      </w:r>
      <w:ins w:id="86" w:author="Anna Kretzschmar" w:date="2019-06-10T17:08:00Z">
        <w:r>
          <w:rPr/>
          <w:t>20</w:t>
        </w:r>
      </w:ins>
      <w:hyperlink w:anchor="Xkretzschmar2017characterization">
        <w:del w:id="87" w:author="Anna Kretzschmar" w:date="2019-06-10T17:08:00Z">
          <w:r>
            <w:rPr>
              <w:rStyle w:val="InternetLink"/>
            </w:rPr>
            <w:delText>1</w:delText>
          </w:r>
        </w:del>
      </w:hyperlink>
      <w:hyperlink w:anchor="Xkretzschmar2017characterization">
        <w:del w:id="88" w:author="Anna Kretzschmar" w:date="2019-06-10T17:08:00Z">
          <w:r>
            <w:rPr>
              <w:rStyle w:val="InternetLink"/>
            </w:rPr>
            <w:delText>9</w:delText>
          </w:r>
        </w:del>
      </w:hyperlink>
      <w:r>
        <w:rPr/>
        <w:t>, </w:t>
      </w:r>
      <w:hyperlink w:anchor="Xbravo2014cellular">
        <w:r>
          <w:rPr>
            <w:rStyle w:val="InternetLink"/>
          </w:rPr>
          <w:t>2</w:t>
        </w:r>
        <w:ins w:id="89" w:author="Anna Kretzschmar" w:date="2019-05-17T19:12:00Z">
          <w:r>
            <w:rPr>
              <w:rStyle w:val="InternetLink"/>
            </w:rPr>
            <w:t>7</w:t>
          </w:r>
        </w:ins>
      </w:hyperlink>
      <w:hyperlink w:anchor="Xbravo2014cellular">
        <w:del w:id="90" w:author="Anna Kretzschmar" w:date="2019-05-17T19:12:00Z">
          <w:r>
            <w:rPr>
              <w:rStyle w:val="InternetLink"/>
            </w:rPr>
            <w:delText>6</w:delText>
          </w:r>
        </w:del>
      </w:hyperlink>
      <w:ins w:id="91" w:author="Anna Kretzschmar" w:date="2019-06-10T17:08:00Z">
        <w:r>
          <w:rPr>
            <w:rStyle w:val="InternetLink"/>
          </w:rPr>
          <w:t>,28</w:t>
        </w:r>
      </w:ins>
      <w:r>
        <w:rPr/>
        <w:t xml:space="preserve">]. Hence, molecular genetic tools are important for determining the distribution and abundance of </w:t>
      </w:r>
      <w:r>
        <w:rPr>
          <w:i/>
        </w:rPr>
        <w:t xml:space="preserve">Gambierdiscus </w:t>
      </w:r>
      <w:r>
        <w:rPr/>
        <w:t>species and assess</w:t>
      </w:r>
      <w:ins w:id="92" w:author="Anna Kretzschmar" w:date="2019-05-17T11:39:00Z">
        <w:r>
          <w:rPr/>
          <w:t>ing</w:t>
        </w:r>
      </w:ins>
      <w:r>
        <w:rPr/>
        <w:t xml:space="preserve"> the risk of CFP in that region [</w:t>
      </w:r>
      <w:ins w:id="93" w:author="Anna Kretzschmar" w:date="2019-06-10T17:08:00Z">
        <w:r>
          <w:rPr/>
          <w:t>20,</w:t>
        </w:r>
      </w:ins>
      <w:hyperlink w:anchor="Xkohli2014high">
        <w:del w:id="94" w:author="Anna Kretzschmar" w:date="2019-05-17T16:58:00Z">
          <w:r>
            <w:rPr>
              <w:rStyle w:val="InternetLink"/>
            </w:rPr>
            <w:delText>6</w:delText>
          </w:r>
        </w:del>
      </w:hyperlink>
      <w:hyperlink w:anchor="Xkohli2014high">
        <w:ins w:id="95" w:author="Anna Kretzschmar" w:date="2019-05-17T16:58:00Z">
          <w:r>
            <w:rPr>
              <w:rStyle w:val="InternetLink"/>
            </w:rPr>
            <w:t>2</w:t>
          </w:r>
        </w:ins>
      </w:hyperlink>
      <w:ins w:id="96" w:author="Anna Kretzschmar" w:date="2019-06-10T17:08:00Z">
        <w:r>
          <w:rPr>
            <w:rStyle w:val="InternetLink"/>
          </w:rPr>
          <w:t>7</w:t>
        </w:r>
      </w:ins>
      <w:del w:id="97" w:author="Anna Kretzschmar" w:date="2019-06-10T17:08:00Z">
        <w:r>
          <w:rPr>
            <w:rStyle w:val="InternetLink"/>
          </w:rPr>
          <w:delText>, </w:delText>
        </w:r>
      </w:del>
      <w:hyperlink w:anchor="Xkretzschmar2017characterization">
        <w:del w:id="98" w:author="Anna Kretzschmar" w:date="2019-06-10T17:08:00Z">
          <w:r>
            <w:rPr>
              <w:rStyle w:val="InternetLink"/>
            </w:rPr>
            <w:delText>19</w:delText>
          </w:r>
        </w:del>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del w:id="99" w:author="Anna Kretzschmar" w:date="2019-06-10T17:09:00Z">
          <w:r>
            <w:rPr>
              <w:rStyle w:val="InternetLink"/>
            </w:rPr>
            <w:delText>2</w:delText>
          </w:r>
        </w:del>
      </w:hyperlink>
      <w:hyperlink w:anchor="Xsatake1993gambierol">
        <w:del w:id="100" w:author="Anna Kretzschmar" w:date="2019-05-17T19:13:00Z">
          <w:r>
            <w:rPr>
              <w:rStyle w:val="InternetLink"/>
            </w:rPr>
            <w:delText>7</w:delText>
          </w:r>
        </w:del>
      </w:hyperlink>
      <w:del w:id="101" w:author="Anna Kretzschmar" w:date="2019-06-10T17:09:00Z">
        <w:r>
          <w:rPr>
            <w:rStyle w:val="InternetLink"/>
          </w:rPr>
          <w:delText xml:space="preserve"> ,</w:delText>
        </w:r>
      </w:del>
      <w:del w:id="102" w:author="Anna Kretzschmar" w:date="2019-06-10T17:13:00Z">
        <w:r>
          <w:rPr>
            <w:rStyle w:val="InternetLink"/>
          </w:rPr>
          <w:delText> </w:delText>
        </w:r>
      </w:del>
      <w:hyperlink w:anchor="Xnagai1992gambieric">
        <w:del w:id="103" w:author="Anna Kretzschmar" w:date="2019-06-10T17:13:00Z">
          <w:r>
            <w:rPr>
              <w:rStyle w:val="InternetLink"/>
            </w:rPr>
            <w:delText>2</w:delText>
          </w:r>
        </w:del>
      </w:hyperlink>
      <w:hyperlink w:anchor="Xnagai1992gambieric">
        <w:del w:id="104" w:author="Anna Kretzschmar" w:date="2019-05-17T19:13:00Z">
          <w:r>
            <w:rPr>
              <w:rStyle w:val="InternetLink"/>
            </w:rPr>
            <w:delText>8</w:delText>
          </w:r>
        </w:del>
      </w:hyperlink>
      <w:del w:id="105" w:author="Anna Kretzschmar" w:date="2019-06-10T17:13:00Z">
        <w:r>
          <w:rPr>
            <w:rStyle w:val="InternetLink"/>
          </w:rPr>
          <w:delText>,</w:delText>
        </w:r>
      </w:del>
      <w:r>
        <w:rPr/>
        <w:t> </w:t>
      </w:r>
      <w:hyperlink w:anchor="Xrodriguez2015gambierone">
        <w:r>
          <w:rPr>
            <w:rStyle w:val="InternetLink"/>
          </w:rPr>
          <w:t>29</w:t>
        </w:r>
      </w:hyperlink>
      <w:r>
        <w:rPr/>
        <w:t>, </w:t>
      </w:r>
      <w:hyperlink w:anchor="Xmurata1993structure">
        <w:r>
          <w:rPr>
            <w:rStyle w:val="InternetLink"/>
          </w:rPr>
          <w:t>30</w:t>
        </w:r>
      </w:hyperlink>
      <w:r>
        <w:rPr/>
        <w:t>, </w:t>
      </w:r>
      <w:hyperlink w:anchor="Xmurata1989structures">
        <w:r>
          <w:rPr>
            <w:rStyle w:val="InternetLink"/>
          </w:rPr>
          <w:t>31</w:t>
        </w:r>
      </w:hyperlink>
      <w:ins w:id="106" w:author="Anna Kretzschmar" w:date="2019-05-17T19:13:00Z">
        <w:r>
          <w:rPr>
            <w:rStyle w:val="InternetLink"/>
          </w:rPr>
          <w:t>,32</w:t>
        </w:r>
      </w:ins>
      <w:ins w:id="107" w:author="Anna Kretzschmar" w:date="2019-06-10T17:09:00Z">
        <w:r>
          <w:rPr>
            <w:rStyle w:val="InternetLink"/>
          </w:rPr>
          <w:t>,33</w:t>
        </w:r>
      </w:ins>
      <w:r>
        <w:rPr/>
        <w:t>]. While any of these can contribute to toxicity,</w:t>
      </w:r>
      <w:ins w:id="108" w:author="Anna Kretzschmar" w:date="2019-05-17T11:40:00Z">
        <w:r>
          <w:rPr/>
          <w:t xml:space="preserve"> the toxin profile of many </w:t>
        </w:r>
      </w:ins>
      <w:ins w:id="109" w:author="Anna Kretzschmar" w:date="2019-05-17T11:40:00Z">
        <w:r>
          <w:rPr>
            <w:i/>
            <w:iCs/>
          </w:rPr>
          <w:t>Gambierdiscus</w:t>
        </w:r>
      </w:ins>
      <w:ins w:id="110" w:author="Anna Kretzschmar" w:date="2019-05-17T11:40:00Z">
        <w:r>
          <w:rPr>
            <w:i w:val="false"/>
            <w:iCs w:val="false"/>
          </w:rPr>
          <w:t xml:space="preserve"> species is not well understood and</w:t>
        </w:r>
      </w:ins>
      <w:r>
        <w:rPr/>
        <w:t xml:space="preserve"> only CTX has been clearly linked to CFP in humans [</w:t>
      </w:r>
      <w:hyperlink w:anchor="Xchinain1997intraspecific">
        <w:r>
          <w:rPr>
            <w:rStyle w:val="InternetLink"/>
          </w:rPr>
          <w:t>7</w:t>
        </w:r>
      </w:hyperlink>
      <w:r>
        <w:rPr/>
        <w:t>, </w:t>
      </w:r>
      <w:hyperlink w:anchor="Xholmes1998gambierdiscus">
        <w:r>
          <w:rPr>
            <w:rStyle w:val="InternetLink"/>
          </w:rPr>
          <w:t>8</w:t>
        </w:r>
      </w:hyperlink>
      <w:r>
        <w:rPr/>
        <w:t xml:space="preserve">]. </w:t>
      </w:r>
      <w:ins w:id="111" w:author="Anna Kretzschmar" w:date="2019-05-17T11:40:00Z">
        <w:r>
          <w:rPr/>
          <w:t>M</w:t>
        </w:r>
      </w:ins>
      <w:del w:id="112" w:author="Anna Kretzschmar" w:date="2019-05-17T11:40:00Z">
        <w:r>
          <w:rPr/>
          <w:delText xml:space="preserve">The toxin profile of many </w:delText>
        </w:r>
      </w:del>
      <w:del w:id="113" w:author="Anna Kretzschmar" w:date="2019-05-17T11:40:00Z">
        <w:r>
          <w:rPr>
            <w:i/>
          </w:rPr>
          <w:delText xml:space="preserve">Gambierdiscus </w:delText>
        </w:r>
      </w:del>
      <w:del w:id="114"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115" w:author="Anna Kretzschmar" w:date="2019-05-17T19:13:00Z">
          <w:r>
            <w:rPr>
              <w:rStyle w:val="InternetLink"/>
            </w:rPr>
            <w:delText>2</w:delText>
          </w:r>
        </w:del>
      </w:hyperlink>
      <w:ins w:id="116" w:author="Anna Kretzschmar" w:date="2019-06-10T17:15:00Z">
        <w:r>
          <w:rPr>
            <w:rStyle w:val="InternetLink"/>
          </w:rPr>
          <w:t>4</w:t>
        </w:r>
      </w:ins>
      <w:r>
        <w:rPr/>
        <w:t>]</w:t>
      </w:r>
      <w:del w:id="117" w:author="Anna Kretzschmar" w:date="2019-06-24T10:08:00Z">
        <w:r>
          <w:rPr/>
          <w:delText>. Assays</w:delText>
        </w:r>
      </w:del>
      <w:r>
        <w:rPr/>
        <w:t>, such as</w:t>
      </w:r>
      <w:ins w:id="118" w:author="Anna Kretzschmar" w:date="2019-06-24T10:08:00Z">
        <w:r>
          <w:rPr/>
          <w:t xml:space="preserve"> the</w:t>
        </w:r>
      </w:ins>
      <w:r>
        <w:rPr/>
        <w:t xml:space="preserve"> mouse bioassays and neuroblastoma cell-line bioassays</w:t>
      </w:r>
      <w:del w:id="119" w:author="Anna Kretzschmar" w:date="2019-06-24T10:08:00Z">
        <w:r>
          <w:rPr/>
          <w:delText xml:space="preserve"> are good indicators of the toxicity of an organism</w:delText>
        </w:r>
      </w:del>
      <w:r>
        <w:rPr/>
        <w:t>, however species/strain specific toxin profiles need</w:t>
      </w:r>
      <w:del w:id="120" w:author="Anna Kretzschmar" w:date="2019-06-24T10:08:00Z">
        <w:r>
          <w:rPr/>
          <w:delText>s</w:delText>
        </w:r>
      </w:del>
      <w:r>
        <w:rPr/>
        <w:t xml:space="preserve"> to be elucidated with </w:t>
      </w:r>
      <w:ins w:id="121" w:author="Anna Kretzschmar" w:date="2019-05-17T19:47:00Z">
        <w:r>
          <w:rPr/>
          <w:t>liquid chromatography-mass spectrometry/mass spectrometry (</w:t>
        </w:r>
      </w:ins>
      <w:r>
        <w:rPr/>
        <w:t>LC-MS/MS</w:t>
      </w:r>
      <w:ins w:id="122"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123" w:author="Anna Kretzschmar" w:date="2019-05-17T19:13:00Z">
          <w:r>
            <w:rPr>
              <w:rStyle w:val="InternetLink"/>
            </w:rPr>
            <w:delText>3</w:delText>
          </w:r>
        </w:del>
      </w:hyperlink>
      <w:hyperlink w:anchor="Xdiogened2014chemistry">
        <w:ins w:id="124" w:author="Anna Kretzschmar" w:date="2019-06-10T17:15:00Z">
          <w:r>
            <w:rPr>
              <w:rStyle w:val="InternetLink"/>
            </w:rPr>
            <w:t>5</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125" w:author="Anna Kretzschmar" w:date="2019-05-17T19:13:00Z">
          <w:r>
            <w:rPr>
              <w:rStyle w:val="InternetLink"/>
            </w:rPr>
            <w:delText>34</w:delText>
          </w:r>
        </w:del>
      </w:hyperlink>
      <w:del w:id="126" w:author="Anna Kretzschmar" w:date="2019-05-17T19:13:00Z">
        <w:r>
          <w:rPr/>
          <w:delText>,</w:delText>
        </w:r>
      </w:del>
      <w:del w:id="127" w:author="Anna Kretzschmar" w:date="2019-06-10T17:15:00Z">
        <w:r>
          <w:rPr/>
          <w:delText> </w:delText>
        </w:r>
      </w:del>
      <w:hyperlink w:anchor="Xrhodes2014production">
        <w:del w:id="128" w:author="Anna Kretzschmar" w:date="2019-06-10T17:15:00Z">
          <w:r>
            <w:rPr>
              <w:rStyle w:val="InternetLink"/>
            </w:rPr>
            <w:delText>35</w:delText>
          </w:r>
        </w:del>
      </w:hyperlink>
      <w:ins w:id="129" w:author="Anna Kretzschmar" w:date="2019-05-17T19:13:00Z">
        <w:r>
          <w:rPr>
            <w:rStyle w:val="InternetLink"/>
          </w:rPr>
          <w:t>36</w:t>
        </w:r>
      </w:ins>
      <w:ins w:id="130" w:author="Anna Kretzschmar" w:date="2019-06-10T17:15:00Z">
        <w:r>
          <w:rPr>
            <w:rStyle w:val="InternetLink"/>
          </w:rPr>
          <w:t>, 37</w:t>
        </w:r>
      </w:ins>
      <w:r>
        <w:rPr/>
        <w:t xml:space="preserve">]. However recently, a </w:t>
      </w:r>
      <w:r>
        <w:rPr>
          <w:i/>
        </w:rPr>
        <w:t xml:space="preserve">G. polynesiensis </w:t>
      </w:r>
      <w:r>
        <w:rPr/>
        <w:t>strain isolated from the Kerma</w:t>
      </w:r>
      <w:del w:id="131" w:author="Anna Kretzschmar" w:date="2019-07-01T18:41:00Z">
        <w:r>
          <w:rPr/>
          <w:delText>n</w:delText>
        </w:r>
      </w:del>
      <w:r>
        <w:rPr/>
        <w:t>dec Islands, Pacific Ocean, did not exhibit CTX toxicity detectable by LC-MS/MS [</w:t>
      </w:r>
      <w:hyperlink w:anchor="Xrhodes2017epiphytic">
        <w:r>
          <w:rPr>
            <w:rStyle w:val="InternetLink"/>
          </w:rPr>
          <w:t>3</w:t>
        </w:r>
        <w:ins w:id="132" w:author="Anna Kretzschmar" w:date="2019-06-10T17:15:00Z">
          <w:r>
            <w:rPr>
              <w:rStyle w:val="InternetLink"/>
            </w:rPr>
            <w:t>8</w:t>
          </w:r>
        </w:ins>
      </w:hyperlink>
      <w:hyperlink w:anchor="Xrhodes2017epiphytic">
        <w:del w:id="133" w:author="Anna Kretzschmar" w:date="2019-05-17T19:13:00Z">
          <w:r>
            <w:rPr>
              <w:rStyle w:val="InternetLink"/>
            </w:rPr>
            <w:delText>6</w:delText>
          </w:r>
        </w:del>
      </w:hyperlink>
      <w:r>
        <w:rPr/>
        <w:t>].</w:t>
      </w:r>
      <w:ins w:id="134" w:author="Anna Kretzschmar" w:date="2019-06-08T20:15:00Z">
        <w:r>
          <w:rPr/>
          <w:t xml:space="preserve"> This</w:t>
        </w:r>
      </w:ins>
      <w:ins w:id="135" w:author="Anna Kretzschmar" w:date="2019-06-08T20:16:00Z">
        <w:r>
          <w:rPr/>
          <w:t xml:space="preserve"> demonstrated that intra-species toxin production can vary</w:t>
        </w:r>
      </w:ins>
      <w:ins w:id="136" w:author="Anna Kretzschmar" w:date="2019-06-08T20:19:00Z">
        <w:r>
          <w:rPr/>
          <w:t xml:space="preserve">. </w:t>
        </w:r>
      </w:ins>
      <w:del w:id="137" w:author="Anna Kretzschmar" w:date="2019-06-08T20:19:00Z">
        <w:r>
          <w:rPr/>
          <w:delText xml:space="preserve"> </w:delText>
        </w:r>
      </w:del>
    </w:p>
    <w:p>
      <w:pPr>
        <w:pStyle w:val="TextBodynoindent"/>
        <w:spacing w:lineRule="auto" w:line="480"/>
        <w:rPr/>
      </w:pPr>
      <w:ins w:id="138" w:author="Anna Kretzschmar" w:date="2019-06-08T20:21:00Z">
        <w:r>
          <w:rPr>
            <w:i/>
          </w:rPr>
          <w:t xml:space="preserve">Gambierdiscus lapillus </w:t>
        </w:r>
      </w:ins>
      <w:ins w:id="139" w:author="Anna Kretzschmar" w:date="2019-06-08T20:21:00Z">
        <w:r>
          <w:rPr>
            <w:i w:val="false"/>
            <w:iCs w:val="false"/>
          </w:rPr>
          <w:t xml:space="preserve">was recently described from Heron Island in the Great Barrier Reef (GBR) and it is likely part of the ciguateric web in that region [20]. Genetically the species is closely related to </w:t>
        </w:r>
      </w:ins>
      <w:ins w:id="140" w:author="Anna Kretzschmar" w:date="2019-06-08T20:21:00Z">
        <w:r>
          <w:rPr>
            <w:i/>
            <w:iCs/>
          </w:rPr>
          <w:t>G. belizeanus</w:t>
        </w:r>
      </w:ins>
      <w:ins w:id="141" w:author="Anna Kretzschmar" w:date="2019-06-08T20:21:00Z">
        <w:r>
          <w:rPr>
            <w:i w:val="false"/>
            <w:iCs w:val="false"/>
          </w:rPr>
          <w:t xml:space="preserve">, </w:t>
        </w:r>
      </w:ins>
      <w:ins w:id="142" w:author="Anna Kretzschmar" w:date="2019-06-08T20:21:00Z">
        <w:r>
          <w:rPr>
            <w:i/>
            <w:iCs/>
          </w:rPr>
          <w:t>G. pacificus</w:t>
        </w:r>
      </w:ins>
      <w:ins w:id="143" w:author="Anna Kretzschmar" w:date="2019-06-08T20:21:00Z">
        <w:r>
          <w:rPr>
            <w:i w:val="false"/>
            <w:iCs w:val="false"/>
          </w:rPr>
          <w:t xml:space="preserve">, </w:t>
        </w:r>
      </w:ins>
      <w:ins w:id="144" w:author="Anna Kretzschmar" w:date="2019-06-08T20:21:00Z">
        <w:r>
          <w:rPr>
            <w:i/>
            <w:iCs/>
          </w:rPr>
          <w:t>G. scabrosus</w:t>
        </w:r>
      </w:ins>
      <w:ins w:id="145" w:author="Anna Kretzschmar" w:date="2019-06-08T20:21:00Z">
        <w:r>
          <w:rPr>
            <w:i w:val="false"/>
            <w:iCs w:val="false"/>
          </w:rPr>
          <w:t xml:space="preserve">, </w:t>
        </w:r>
      </w:ins>
      <w:ins w:id="146" w:author="Anna Kretzschmar" w:date="2019-06-08T20:21:00Z">
        <w:r>
          <w:rPr>
            <w:i/>
            <w:iCs/>
          </w:rPr>
          <w:t>G. toxicus</w:t>
        </w:r>
      </w:ins>
      <w:ins w:id="147" w:author="Anna Kretzschmar" w:date="2019-06-08T20:21:00Z">
        <w:r>
          <w:rPr>
            <w:i w:val="false"/>
            <w:iCs w:val="false"/>
          </w:rPr>
          <w:t xml:space="preserve">, </w:t>
        </w:r>
      </w:ins>
      <w:ins w:id="148" w:author="Anna Kretzschmar" w:date="2019-06-08T20:21:00Z">
        <w:r>
          <w:rPr>
            <w:i/>
            <w:iCs/>
          </w:rPr>
          <w:t>G.</w:t>
        </w:r>
      </w:ins>
      <w:ins w:id="149" w:author="Anna Kretzschmar" w:date="2019-06-08T20:21:00Z">
        <w:r>
          <w:rPr>
            <w:i w:val="false"/>
            <w:iCs w:val="false"/>
          </w:rPr>
          <w:t xml:space="preserve"> sp. type 5, </w:t>
        </w:r>
      </w:ins>
      <w:ins w:id="150" w:author="Anna Kretzschmar" w:date="2019-06-08T20:21:00Z">
        <w:r>
          <w:rPr>
            <w:i/>
            <w:iCs/>
          </w:rPr>
          <w:t>G.</w:t>
        </w:r>
      </w:ins>
      <w:ins w:id="151" w:author="Anna Kretzschmar" w:date="2019-06-08T20:21:00Z">
        <w:r>
          <w:rPr>
            <w:i w:val="false"/>
            <w:iCs w:val="false"/>
          </w:rPr>
          <w:t xml:space="preserve"> sp. type 6 and </w:t>
        </w:r>
      </w:ins>
      <w:ins w:id="152" w:author="Anna Kretzschmar" w:date="2019-06-08T20:21:00Z">
        <w:r>
          <w:rPr>
            <w:i/>
            <w:iCs/>
          </w:rPr>
          <w:t>G.</w:t>
        </w:r>
      </w:ins>
      <w:ins w:id="153" w:author="Anna Kretzschmar" w:date="2019-06-08T20:21:00Z">
        <w:r>
          <w:rPr>
            <w:i w:val="false"/>
            <w:iCs w:val="false"/>
          </w:rPr>
          <w:t xml:space="preserve"> ribotype 2 [20]. </w:t>
        </w:r>
      </w:ins>
      <w:r>
        <w:rPr/>
        <w:t xml:space="preserve">An uncharacterised peak in the CTX phase of several strains of </w:t>
      </w:r>
      <w:r>
        <w:rPr>
          <w:i/>
        </w:rPr>
        <w:t>G</w:t>
      </w:r>
      <w:del w:id="154" w:author="Anna Kretzschmar" w:date="2019-06-08T20:21:00Z">
        <w:r>
          <w:rPr>
            <w:i/>
          </w:rPr>
          <w:delText>ambierdiscus</w:delText>
        </w:r>
      </w:del>
      <w:ins w:id="155" w:author="Anna Kretzschmar" w:date="2019-06-08T20:21:00Z">
        <w:r>
          <w:rPr>
            <w:i/>
          </w:rPr>
          <w:t>.</w:t>
        </w:r>
      </w:ins>
      <w:r>
        <w:rPr>
          <w:i/>
        </w:rPr>
        <w:t xml:space="preserve"> lapillus</w:t>
      </w:r>
      <w:r>
        <w:rPr/>
        <w:t xml:space="preserve"> extracts was reported via LC-MS/MS, which did not match any available CTX standards (CTX-3B, CTX-3C, CTX-4A, CTX-4B) [</w:t>
      </w:r>
      <w:ins w:id="156" w:author="Anna Kretzschmar" w:date="2019-06-10T17:15:00Z">
        <w:r>
          <w:rPr/>
          <w:t>20</w:t>
        </w:r>
      </w:ins>
      <w:hyperlink w:anchor="Xkretzschmar2017characterization">
        <w:del w:id="157" w:author="Anna Kretzschmar" w:date="2019-06-10T17:15:00Z">
          <w:r>
            <w:rPr>
              <w:rStyle w:val="InternetLink"/>
            </w:rPr>
            <w:delText>1</w:delText>
          </w:r>
        </w:del>
      </w:hyperlink>
      <w:hyperlink w:anchor="Xkretzschmar2017characterization">
        <w:del w:id="158" w:author="Anna Kretzschmar" w:date="2019-06-10T17:15:00Z">
          <w:r>
            <w:rPr>
              <w:rStyle w:val="InternetLink"/>
            </w:rPr>
            <w:delText>9</w:delText>
          </w:r>
        </w:del>
      </w:hyperlink>
      <w:r>
        <w:rPr/>
        <w:t>].</w:t>
      </w:r>
      <w:ins w:id="159" w:author="Anna Kretzschmar" w:date="2019-06-24T10:10:00Z">
        <w:r>
          <w:rPr/>
          <w:t xml:space="preserve"> Determining the toxin pr</w:t>
        </w:r>
      </w:ins>
      <w:ins w:id="160" w:author="Anna Kretzschmar" w:date="2019-06-24T10:11:00Z">
        <w:r>
          <w:rPr/>
          <w:t xml:space="preserve">ofile of </w:t>
        </w:r>
      </w:ins>
      <w:ins w:id="161" w:author="Anna Kretzschmar" w:date="2019-06-24T10:11:00Z">
        <w:r>
          <w:rPr>
            <w:i/>
            <w:iCs/>
          </w:rPr>
          <w:t>Gambierdiscus</w:t>
        </w:r>
      </w:ins>
      <w:ins w:id="162" w:author="Anna Kretzschmar" w:date="2019-06-24T10:11:00Z">
        <w:r>
          <w:rPr>
            <w:i w:val="false"/>
            <w:iCs w:val="false"/>
          </w:rPr>
          <w:t xml:space="preserve"> species requires toxin standards for comparative peak analysis. However, these are currently not comme</w:t>
        </w:r>
      </w:ins>
      <w:ins w:id="163" w:author="Anna Kretzschmar" w:date="2019-06-24T10:12:00Z">
        <w:r>
          <w:rPr>
            <w:i w:val="false"/>
            <w:iCs w:val="false"/>
          </w:rPr>
          <w:t>rcially available, and bioassays provide an indication of toxin production.</w:t>
        </w:r>
      </w:ins>
      <w:r>
        <w:rPr/>
        <w:t xml:space="preserve"> </w:t>
      </w:r>
      <w:ins w:id="164" w:author="Anna Kretzschmar" w:date="2019-05-17T11:52:00Z">
        <w:r>
          <w:rPr/>
          <w:t xml:space="preserve">Extracts from other strains of </w:t>
        </w:r>
      </w:ins>
      <w:ins w:id="165" w:author="Anna Kretzschmar" w:date="2019-05-17T11:52:00Z">
        <w:r>
          <w:rPr>
            <w:i/>
            <w:iCs/>
          </w:rPr>
          <w:t>G. lapillus</w:t>
        </w:r>
      </w:ins>
      <w:del w:id="166" w:author="Anna Kretzschmar" w:date="2019-05-17T11:52:00Z">
        <w:r>
          <w:rPr>
            <w:i/>
            <w:iCs/>
          </w:rPr>
          <w:delText>Further,</w:delText>
        </w:r>
      </w:del>
      <w:del w:id="167" w:author="Anna Kretzschmar" w:date="2019-05-17T19:53:00Z">
        <w:r>
          <w:rPr>
            <w:i/>
            <w:iCs/>
          </w:rPr>
          <w:delText xml:space="preserve"> Larsson et al. (2018) </w:delText>
        </w:r>
      </w:del>
      <w:del w:id="168" w:author="Anna Kretzschmar" w:date="2019-05-17T11:52:00Z">
        <w:r>
          <w:rPr>
            <w:i/>
            <w:iCs/>
          </w:rPr>
          <w:delText xml:space="preserve">found that G. lapillus extracts </w:delText>
        </w:r>
      </w:del>
      <w:r>
        <w:rPr/>
        <w:t>show</w:t>
      </w:r>
      <w:del w:id="169" w:author="Anna Kretzschmar" w:date="2019-05-17T11:52:00Z">
        <w:r>
          <w:rPr/>
          <w:delText>ed</w:delText>
        </w:r>
      </w:del>
      <w:r>
        <w:rPr/>
        <w:t xml:space="preserve"> CTX-like activity</w:t>
      </w:r>
      <w:ins w:id="170" w:author="Anna Kretzschmar" w:date="2019-05-17T19:48:00Z">
        <w:r>
          <w:rPr/>
          <w:t xml:space="preserve"> in a </w:t>
        </w:r>
      </w:ins>
      <w:ins w:id="171" w:author="Anna Kretzschmar" w:date="2019-05-17T19:52:00Z">
        <w:r>
          <w:rPr/>
          <w:t>Ca</w:t>
        </w:r>
      </w:ins>
      <w:ins w:id="172" w:author="Anna Kretzschmar" w:date="2019-05-17T19:52:00Z">
        <w:r>
          <w:rPr>
            <w:position w:val="8"/>
            <w:sz w:val="19"/>
          </w:rPr>
          <w:t>2+</w:t>
        </w:r>
      </w:ins>
      <w:ins w:id="173" w:author="Anna Kretzschmar" w:date="2019-05-17T19:52:00Z">
        <w:r>
          <w:rPr/>
          <w:t xml:space="preserve"> influx SH-SY5Y cell Fluorescent Imaging Plate Reader (FLIPR) bioassay [39]</w:t>
        </w:r>
      </w:ins>
      <w:ins w:id="174" w:author="Anna Kretzschmar" w:date="2019-05-17T11:53:00Z">
        <w:r>
          <w:rPr/>
          <w:t xml:space="preserve">, and their LC-MS-MS profiles show and uncharacteristic peak in the CTX phase </w:t>
        </w:r>
      </w:ins>
      <w:ins w:id="175" w:author="Anna Kretzschmar" w:date="2019-05-17T11:54:00Z">
        <w:r>
          <w:rPr/>
          <w:t>but none of the typical CTX congeners</w:t>
        </w:r>
      </w:ins>
      <w:del w:id="176"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w:t>
      </w:r>
      <w:ins w:id="177" w:author="Anna Kretzschmar" w:date="2019-06-24T10:13:00Z">
        <w:r>
          <w:rPr/>
          <w:t xml:space="preserve">As CFP has been known from the GBR, this species needs to </w:t>
        </w:r>
      </w:ins>
      <w:ins w:id="178" w:author="Anna Kretzschmar" w:date="2019-06-24T10:14:00Z">
        <w:r>
          <w:rPr/>
          <w:t xml:space="preserve">be accurately identified and monitored </w:t>
        </w:r>
      </w:ins>
      <w:ins w:id="179" w:author="Anna Kretzschmar" w:date="2019-06-24T10:14:00Z">
        <w:r>
          <w:rPr>
            <w:i/>
            <w:iCs/>
          </w:rPr>
          <w:t>in situ.</w:t>
        </w:r>
      </w:ins>
      <w:del w:id="180" w:author="Anna Kretzschmar" w:date="2019-06-24T10:14:00Z">
        <w:r>
          <w:rPr>
            <w:i/>
            <w:iCs/>
          </w:rPr>
          <w:delText>Determining the toxin profile of Gambierdiscus species requires toxin standards for comparative peak analysis. However, these are currently not commercially available. Therefore, progress in determining the toxins produced by species of Gambierdiscus has been comparatively slow,</w:delText>
        </w:r>
      </w:del>
      <w:del w:id="181" w:author="Anna Kretzschmar" w:date="2019-05-17T12:04:00Z">
        <w:r>
          <w:rPr>
            <w:i/>
            <w:iCs/>
          </w:rPr>
          <w:delText xml:space="preserve"> though bioassays provide a strong indicator for toxin production</w:delText>
        </w:r>
      </w:del>
      <w:del w:id="182" w:author="Anna Kretzschmar" w:date="2019-06-24T10:14:00Z">
        <w:r>
          <w:rPr>
            <w:i/>
            <w:iCs/>
          </w:rPr>
          <w:delText>.</w:delText>
        </w:r>
      </w:del>
    </w:p>
    <w:p>
      <w:pPr>
        <w:pStyle w:val="TextBodynoindent"/>
        <w:spacing w:lineRule="auto" w:line="480"/>
        <w:rPr/>
      </w:pPr>
      <w:r>
        <w:rPr/>
        <w:t xml:space="preserve">CFP was </w:t>
      </w:r>
      <w:ins w:id="183" w:author="Anna Kretzschmar" w:date="2019-06-24T10:14:00Z">
        <w:r>
          <w:rPr/>
          <w:t>suggested to be</w:t>
        </w:r>
      </w:ins>
      <w:del w:id="184" w:author="Anna Kretzschmar" w:date="2019-06-24T10:14:00Z">
        <w:r>
          <w:rPr/>
          <w:delText>put forward as</w:delText>
        </w:r>
      </w:del>
      <w:r>
        <w:rPr/>
        <w:t xml:space="preserve">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185" w:author="Anna Kretzschmar" w:date="2019-05-17T19:14:00Z">
          <w:r>
            <w:rPr>
              <w:rStyle w:val="InternetLink"/>
            </w:rPr>
            <w:delText>2</w:delText>
          </w:r>
        </w:del>
      </w:hyperlink>
      <w:ins w:id="186" w:author="Anna Kretzschmar" w:date="2019-06-10T17:17:00Z">
        <w:r>
          <w:rPr>
            <w:rStyle w:val="InternetLink"/>
          </w:rPr>
          <w:t>4</w:t>
        </w:r>
      </w:ins>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187" w:author="Anna Kretzschmar" w:date="2019-05-17T19:14:00Z">
          <w:r>
            <w:rPr>
              <w:rStyle w:val="InternetLink"/>
            </w:rPr>
            <w:delText>2</w:delText>
          </w:r>
        </w:del>
      </w:hyperlink>
      <w:ins w:id="188" w:author="Anna Kretzschmar" w:date="2019-06-10T17:17:00Z">
        <w:r>
          <w:rPr>
            <w:rStyle w:val="InternetLink"/>
          </w:rPr>
          <w:t>4</w:t>
        </w:r>
      </w:ins>
      <w:r>
        <w:rPr/>
        <w:t>]. Quantitative PCR (qPCR)</w:t>
      </w:r>
      <w:ins w:id="189" w:author="Anna Kretzschmar" w:date="2019-06-24T10:16:00Z">
        <w:r>
          <w:rPr/>
          <w:t xml:space="preserve"> was specifically </w:t>
        </w:r>
      </w:ins>
      <w:ins w:id="190" w:author="Anna Kretzschmar" w:date="2019-06-24T10:17:00Z">
        <w:r>
          <w:rPr/>
          <w:t>mentioned in this strategy as it</w:t>
        </w:r>
      </w:ins>
      <w:r>
        <w:rPr/>
        <w:t xml:space="preserve"> is a useful molecular genetic screening tool, as it can give species-specific and quantitative results from DNA </w:t>
      </w:r>
      <w:del w:id="191"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192" w:author="Anna Kretzschmar" w:date="2019-05-17T19:14:00Z">
          <w:r>
            <w:rPr>
              <w:rStyle w:val="InternetLink"/>
            </w:rPr>
            <w:delText>2</w:delText>
          </w:r>
        </w:del>
      </w:hyperlink>
      <w:ins w:id="193" w:author="Anna Kretzschmar" w:date="2019-06-10T17:17:00Z">
        <w:r>
          <w:rPr>
            <w:rStyle w:val="InternetLink"/>
          </w:rPr>
          <w:t>4</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del w:id="194" w:author="Anna Kretzschmar" w:date="2019-06-10T17:18:00Z">
          <w:r>
            <w:rPr>
              <w:rStyle w:val="InternetLink"/>
            </w:rPr>
            <w:delText>3</w:delText>
          </w:r>
        </w:del>
      </w:hyperlink>
      <w:hyperlink w:anchor="Xsmith2017molecular">
        <w:del w:id="195" w:author="Anna Kretzschmar" w:date="2019-05-17T19:14:00Z">
          <w:r>
            <w:rPr>
              <w:rStyle w:val="InternetLink"/>
            </w:rPr>
            <w:delText>7</w:delText>
          </w:r>
        </w:del>
      </w:hyperlink>
      <w:del w:id="196" w:author="Anna Kretzschmar" w:date="2019-05-17T19:14:00Z">
        <w:r>
          <w:rPr>
            <w:rStyle w:val="InternetLink"/>
          </w:rPr>
          <w:delText xml:space="preserve"> </w:delText>
        </w:r>
      </w:del>
      <w:ins w:id="197" w:author="Anna Kretzschmar" w:date="2019-06-10T17:18:00Z">
        <w:r>
          <w:rPr>
            <w:rStyle w:val="InternetLink"/>
          </w:rPr>
          <w:t>40</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w:t>
      </w:r>
      <w:del w:id="198" w:author="Anna Kretzschmar" w:date="2019-07-01T18:42:00Z">
        <w:r>
          <w:rPr/>
          <w:delText>It is noteworthy that the qPCR assays described by Darius et al. (201</w:delText>
        </w:r>
      </w:del>
      <w:del w:id="199" w:author="Anna Kretzschmar" w:date="2019-06-24T10:22:00Z">
        <w:r>
          <w:rPr/>
          <w:delText>7</w:delText>
        </w:r>
      </w:del>
      <w:del w:id="200" w:author="Anna Kretzschmar" w:date="2019-07-01T18:42:00Z">
        <w:r>
          <w:rPr/>
          <w:delText>) rely on species identification based on the melt curve of the qPCR product, which requires any subsequent users of these assays to have a reference culture for positive identification rather than rely on a positive result being linked to the species investigated.</w:delText>
        </w:r>
      </w:del>
      <w:r>
        <w:rPr/>
        <w:t xml:space="preserve"> </w:t>
      </w:r>
      <w:ins w:id="201" w:author="Anna Kretzschmar" w:date="2019-06-24T10:24:00Z">
        <w:r>
          <w:rPr/>
          <w:t xml:space="preserve">In the development of the qPCR assays for the quantification of microalgal species, several different methods have been used to </w:t>
        </w:r>
      </w:ins>
      <w:ins w:id="202" w:author="Anna Kretzschmar" w:date="2019-06-24T10:25:00Z">
        <w:r>
          <w:rPr/>
          <w:t>quantify species</w:t>
        </w:r>
      </w:ins>
      <w:ins w:id="203" w:author="Anna Kretzschmar" w:date="2019-06-10T10:48:00Z">
        <w:r>
          <w:rPr/>
          <w:t xml:space="preserve"> [42]. Using a known </w:t>
        </w:r>
      </w:ins>
      <w:ins w:id="204" w:author="Anna Kretzschmar" w:date="2019-06-10T10:49:00Z">
        <w:r>
          <w:rPr/>
          <w:t>cell number of the target species to construct standard curves for validating qPCR assays is a common strategy, however some genes, such as rRNA genes in dinoflagellates</w:t>
        </w:r>
      </w:ins>
      <w:ins w:id="205" w:author="Anna Kretzschmar" w:date="2019-06-10T10:50:00Z">
        <w:r>
          <w:rPr/>
          <w:t xml:space="preserve">, can have gene copy numbers that vary significantly between strains. Hence comparing an assay developed with one strain as a standard might give irregular estimates of cell numbers when used for screening environmental samples [42]. </w:t>
        </w:r>
      </w:ins>
      <w:ins w:id="206" w:author="Anna Kretzschmar" w:date="2019-06-10T10:55:00Z">
        <w:r>
          <w:rPr/>
          <w:t xml:space="preserve">An alternative method, using a synthetic oligonucleotide </w:t>
        </w:r>
      </w:ins>
      <w:ins w:id="207" w:author="Anna Kretzschmar" w:date="2019-06-10T10:57:00Z">
        <w:r>
          <w:rPr/>
          <w:t xml:space="preserve">specifically designed for the assay tested, allows for a standard based on the amount of copies of a gene present rather than cell numbers. This has been successfully </w:t>
        </w:r>
      </w:ins>
      <w:ins w:id="208" w:author="Anna Kretzschmar" w:date="2019-06-10T10:58:00Z">
        <w:r>
          <w:rPr/>
          <w:t xml:space="preserve">applied to </w:t>
        </w:r>
      </w:ins>
      <w:ins w:id="209" w:author="Anna Kretzschmar" w:date="2019-06-10T10:58:00Z">
        <w:r>
          <w:rPr>
            <w:i/>
            <w:iCs/>
          </w:rPr>
          <w:t xml:space="preserve">Alexandrium tamiyavanichii </w:t>
        </w:r>
      </w:ins>
      <w:ins w:id="210" w:author="Anna Kretzschmar" w:date="2019-06-10T10:58:00Z">
        <w:r>
          <w:rPr>
            <w:i w:val="false"/>
            <w:iCs w:val="false"/>
          </w:rPr>
          <w:t>[43]</w:t>
        </w:r>
      </w:ins>
      <w:ins w:id="211" w:author="Anna Kretzschmar" w:date="2019-06-10T10:58:00Z">
        <w:r>
          <w:rPr/>
          <w:t xml:space="preserve">, a sister genus to </w:t>
        </w:r>
      </w:ins>
      <w:ins w:id="212" w:author="Anna Kretzschmar" w:date="2019-06-10T10:58:00Z">
        <w:r>
          <w:rPr>
            <w:i/>
            <w:iCs/>
          </w:rPr>
          <w:t>Gambierdiscus</w:t>
        </w:r>
      </w:ins>
      <w:ins w:id="213" w:author="Anna Kretzschmar" w:date="2019-06-10T10:58:00Z">
        <w:r>
          <w:rPr/>
          <w:t>.</w:t>
        </w:r>
      </w:ins>
    </w:p>
    <w:p>
      <w:pPr>
        <w:pStyle w:val="TextBodynoindent"/>
        <w:spacing w:lineRule="auto" w:line="480"/>
        <w:rPr/>
      </w:pPr>
      <w:del w:id="214" w:author="Anna Kretzschmar" w:date="2019-06-10T10:52:00Z">
        <w:r>
          <w:rPr/>
          <w:delText>A</w:delText>
        </w:r>
      </w:del>
      <w:ins w:id="215" w:author="Anna Kretzschmar" w:date="2019-06-10T10:52:00Z">
        <w:r>
          <w:rPr/>
          <w:t>qPCR a</w:t>
        </w:r>
      </w:ins>
      <w:r>
        <w:rPr/>
        <w:t>ssays are</w:t>
      </w:r>
      <w:ins w:id="216" w:author="Anna Kretzschmar" w:date="2019-06-10T10:52:00Z">
        <w:r>
          <w:rPr/>
          <w:t xml:space="preserve"> also</w:t>
        </w:r>
      </w:ins>
      <w:r>
        <w:rPr/>
        <w:t xml:space="preserve"> available for 2 of the 3 species of </w:t>
      </w:r>
      <w:r>
        <w:rPr>
          <w:i/>
        </w:rPr>
        <w:t xml:space="preserve">Fukuyoa </w:t>
      </w:r>
      <w:r>
        <w:rPr/>
        <w:t>(Table  </w:t>
      </w:r>
      <w:hyperlink w:anchor="x1-20021">
        <w:r>
          <w:rPr>
            <w:rStyle w:val="InternetLink"/>
          </w:rPr>
          <w:t>1</w:t>
        </w:r>
      </w:hyperlink>
      <w:r>
        <w:rPr/>
        <w:t xml:space="preserve">), which </w:t>
      </w:r>
      <w:del w:id="217" w:author="Anna Kretzschmar" w:date="2019-06-24T10:30:00Z">
        <w:r>
          <w:rPr/>
          <w:delText xml:space="preserve">seceded from </w:delText>
        </w:r>
      </w:del>
      <w:del w:id="218" w:author="Anna Kretzschmar" w:date="2019-06-24T10:30:00Z">
        <w:r>
          <w:rPr>
            <w:i/>
          </w:rPr>
          <w:delText xml:space="preserve">Gambierdiscus </w:delText>
        </w:r>
      </w:del>
      <w:del w:id="219" w:author="Anna Kretzschmar" w:date="2019-06-24T10:30:00Z">
        <w:r>
          <w:rPr/>
          <w:delText>as their own genus in 2015</w:delText>
        </w:r>
      </w:del>
      <w:ins w:id="220" w:author="Anna Kretzschmar" w:date="2019-06-24T10:30:00Z">
        <w:r>
          <w:rPr/>
          <w:t>was names as a new genus in 2015</w:t>
        </w:r>
      </w:ins>
      <w:r>
        <w:rPr/>
        <w:t xml:space="preserve"> [</w:t>
      </w:r>
      <w:hyperlink w:anchor="Xgomez2015fukuyoa">
        <w:del w:id="221" w:author="Anna Kretzschmar" w:date="2019-06-10T17:19:00Z">
          <w:r>
            <w:rPr>
              <w:rStyle w:val="InternetLink"/>
            </w:rPr>
            <w:delText>3</w:delText>
          </w:r>
        </w:del>
      </w:hyperlink>
      <w:hyperlink w:anchor="Xgomez2015fukuyoa">
        <w:del w:id="222" w:author="Anna Kretzschmar" w:date="2019-05-17T19:15:00Z">
          <w:r>
            <w:rPr>
              <w:rStyle w:val="InternetLink"/>
            </w:rPr>
            <w:delText>8</w:delText>
          </w:r>
        </w:del>
      </w:hyperlink>
      <w:ins w:id="223" w:author="Anna Kretzschmar" w:date="2019-06-10T17:19:00Z">
        <w:r>
          <w:rPr>
            <w:rStyle w:val="InternetLink"/>
          </w:rPr>
          <w:t>44</w:t>
        </w:r>
      </w:ins>
      <w:r>
        <w:rPr/>
        <w:t xml:space="preserve">]. </w:t>
      </w:r>
      <w:r>
        <w:rPr>
          <w:i/>
        </w:rPr>
        <w:t xml:space="preserve">Fukoyoa </w:t>
      </w:r>
      <w:r>
        <w:rPr/>
        <w:t>spp. are of interest for monitoring purposes as they produce MTXs, however the involvement of MTXs in CFP has not been resolved yet [</w:t>
      </w:r>
      <w:hyperlink w:anchor="Xkohli2014feeding">
        <w:del w:id="224" w:author="Anna Kretzschmar" w:date="2019-05-17T19:15:00Z">
          <w:r>
            <w:rPr>
              <w:rStyle w:val="InternetLink"/>
            </w:rPr>
            <w:delText>39</w:delText>
          </w:r>
        </w:del>
      </w:hyperlink>
      <w:del w:id="225" w:author="Anna Kretzschmar" w:date="2019-05-17T19:15:00Z">
        <w:r>
          <w:rPr/>
          <w:delText xml:space="preserve"> </w:delText>
        </w:r>
      </w:del>
      <w:ins w:id="226" w:author="Anna Kretzschmar" w:date="2019-05-17T19:15:00Z">
        <w:r>
          <w:rPr/>
          <w:t>4</w:t>
        </w:r>
      </w:ins>
      <w:ins w:id="227" w:author="Anna Kretzschmar" w:date="2019-06-10T17:19:00Z">
        <w:r>
          <w:rPr/>
          <w:t>5</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g"/>
      <w:bookmarkStart w:id="6" w:name="TBL-2-2g"/>
      <w:bookmarkStart w:id="7" w:name="TBL-2-2"/>
      <w:bookmarkStart w:id="8" w:name="TBL-2"/>
      <w:bookmarkStart w:id="9" w:name="TBL-2-3"/>
      <w:bookmarkStart w:id="10" w:name="TBL-2-3g"/>
      <w:bookmarkStart w:id="11" w:name="TBL-2-1"/>
      <w:bookmarkStart w:id="12" w:name="TBL-2-1g"/>
      <w:bookmarkStart w:id="13" w:name="TBL-2-2g"/>
      <w:bookmarkStart w:id="14" w:name="TBL-2-2"/>
      <w:bookmarkStart w:id="15" w:name="TBL-2"/>
      <w:bookmarkStart w:id="16" w:name="TBL-2-3"/>
      <w:bookmarkStart w:id="17" w:name="TBL-2-3g"/>
      <w:bookmarkStart w:id="18" w:name="TBL-2-1"/>
      <w:bookmarkEnd w:id="12"/>
      <w:bookmarkEnd w:id="13"/>
      <w:bookmarkEnd w:id="14"/>
      <w:bookmarkEnd w:id="15"/>
      <w:bookmarkEnd w:id="16"/>
      <w:bookmarkEnd w:id="17"/>
      <w:bookmarkEnd w:id="18"/>
      <w:r>
        <w:rPr>
          <w:sz w:val="4"/>
          <w:szCs w:val="4"/>
        </w:rPr>
      </w:r>
    </w:p>
    <w:tbl>
      <w:tblPr>
        <w:tblW w:w="7125"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228" w:author="Anna Kretzschmar" w:date="2019-05-17T19:15:00Z">
                <w:r>
                  <w:rPr>
                    <w:rStyle w:val="InternetLink"/>
                  </w:rPr>
                  <w:delText>40</w:delText>
                </w:r>
              </w:del>
            </w:hyperlink>
            <w:del w:id="229" w:author="Anna Kretzschmar" w:date="2019-05-17T19:15:00Z">
              <w:r>
                <w:rPr/>
                <w:delText>, </w:delText>
              </w:r>
            </w:del>
            <w:hyperlink w:anchor="Xdarius2017tectus">
              <w:r>
                <w:rPr>
                  <w:rStyle w:val="InternetLink"/>
                </w:rPr>
                <w:t>41</w:t>
              </w:r>
            </w:hyperlink>
            <w:ins w:id="230" w:author="Anna Kretzschmar" w:date="2019-05-17T19:15:00Z">
              <w:r>
                <w:rPr>
                  <w:rStyle w:val="InternetLink"/>
                </w:rPr>
                <w:t>,4</w:t>
              </w:r>
            </w:ins>
            <w:ins w:id="231" w:author="Anna Kretzschmar" w:date="2019-06-10T17:20:00Z">
              <w:r>
                <w:rPr>
                  <w:rStyle w:val="InternetLink"/>
                </w:rPr>
                <w:t>6</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2" w:author="Anna Kretzschmar" w:date="2019-05-17T19:15:00Z">
                <w:r>
                  <w:rPr>
                    <w:rStyle w:val="InternetLink"/>
                  </w:rPr>
                  <w:delText>2</w:delText>
                </w:r>
              </w:del>
            </w:hyperlink>
            <w:hyperlink w:anchor="Xvandersea2012development">
              <w:ins w:id="233"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4" w:author="Anna Kretzschmar" w:date="2019-05-17T19:15:00Z">
                <w:r>
                  <w:rPr>
                    <w:rStyle w:val="InternetLink"/>
                  </w:rPr>
                  <w:delText>2</w:delText>
                </w:r>
              </w:del>
            </w:hyperlink>
            <w:hyperlink w:anchor="Xvandersea2012development">
              <w:ins w:id="235"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6" w:author="Anna Kretzschmar" w:date="2019-05-17T19:15:00Z">
                <w:r>
                  <w:rPr>
                    <w:rStyle w:val="InternetLink"/>
                  </w:rPr>
                  <w:delText>2</w:delText>
                </w:r>
              </w:del>
            </w:hyperlink>
            <w:hyperlink w:anchor="Xvandersea2012development">
              <w:ins w:id="237"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8" w:author="Anna Kretzschmar" w:date="2019-05-17T19:15:00Z">
                <w:r>
                  <w:rPr>
                    <w:rStyle w:val="InternetLink"/>
                  </w:rPr>
                  <w:delText>2</w:delText>
                </w:r>
              </w:del>
            </w:hyperlink>
            <w:hyperlink w:anchor="Xvandersea2012development">
              <w:ins w:id="239"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240" w:author="Anna Kretzschmar" w:date="2019-05-17T19:55:00Z">
              <w:r>
                <w:rPr>
                  <w:i/>
                  <w:iCs/>
                </w:rPr>
                <w:t xml:space="preserve">G. </w:t>
              </w:r>
            </w:ins>
            <w:ins w:id="241"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2" w:author="Anna Kretzschmar" w:date="2019-05-17T19:56:00Z">
              <w:r>
                <w:rPr/>
                <w:t>SYBR Green</w:t>
              </w:r>
            </w:ins>
            <w:ins w:id="243"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4" w:author="Anna Kretzschmar" w:date="2019-05-17T19:56:00Z">
              <w:r>
                <w:rPr/>
                <w:t>[46]</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r>
                <w:rPr>
                  <w:rStyle w:val="InternetLink"/>
                </w:rPr>
                <w:t>0</w:t>
              </w:r>
            </w:hyperlink>
            <w:hyperlink w:anchor="Xnishimura2016quantitative">
              <w:ins w:id="245"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246" w:author="Anna Kretzschmar" w:date="2019-05-17T19:16:00Z">
                <w:r>
                  <w:rPr>
                    <w:rStyle w:val="InternetLink"/>
                  </w:rPr>
                  <w:delText>1</w:delText>
                </w:r>
              </w:del>
            </w:hyperlink>
            <w:ins w:id="247" w:author="Anna Kretzschmar" w:date="2019-06-10T17:25:00Z">
              <w:r>
                <w:rPr>
                  <w:rStyle w:val="InternetLink"/>
                </w:rPr>
                <w:t>1</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48" w:author="Anna Kretzschmar" w:date="2019-05-17T19:16:00Z">
                <w:r>
                  <w:rPr>
                    <w:rStyle w:val="InternetLink"/>
                  </w:rPr>
                  <w:delText>2</w:delText>
                </w:r>
              </w:del>
            </w:hyperlink>
            <w:hyperlink w:anchor="Xvandersea2012development">
              <w:ins w:id="249" w:author="Anna Kretzschmar" w:date="2019-06-10T17:25: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0" w:author="Anna Kretzschmar" w:date="2019-05-17T20:04:00Z">
              <w:r>
                <w:rPr>
                  <w:i/>
                </w:rPr>
                <w:delText xml:space="preserve">Gambierdiscus </w:delText>
              </w:r>
            </w:del>
            <w:del w:id="251" w:author="Anna Kretzschmar" w:date="2019-05-17T20:04:00Z">
              <w:r>
                <w:rPr/>
                <w:delText>sp. type 2</w:delText>
              </w:r>
            </w:del>
            <w:del w:id="252" w:author="Anna Kretzschmar" w:date="2019-05-17T20:04:00Z">
              <w:bookmarkStart w:id="42" w:name="TBL-2-13-21111111111111111111111111111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3" w:author="Anna Kretzschmar" w:date="2019-05-17T20:04:00Z">
              <w:r>
                <w:rPr/>
                <w:delText>TaqMan Probes</w:delText>
              </w:r>
            </w:del>
            <w:del w:id="254" w:author="Anna Kretzschmar" w:date="2019-05-17T20:04:00Z">
              <w:bookmarkStart w:id="43" w:name="TBL-2-13-31111111111111111111111111111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5" w:author="Anna Kretzschmar" w:date="2019-05-17T20:04:00Z">
              <w:r>
                <w:rPr/>
                <w:delText>[</w:delText>
              </w:r>
            </w:del>
            <w:hyperlink w:anchor="Xnishimura2016quantitative">
              <w:del w:id="256" w:author="Anna Kretzschmar" w:date="2019-05-17T20:04:00Z">
                <w:r>
                  <w:rPr>
                    <w:rStyle w:val="InternetLink"/>
                  </w:rPr>
                  <w:delText>4</w:delText>
                </w:r>
              </w:del>
            </w:hyperlink>
            <w:hyperlink w:anchor="Xnishimura2016quantitative">
              <w:del w:id="257" w:author="Anna Kretzschmar" w:date="2019-05-17T19:16:00Z">
                <w:r>
                  <w:rPr>
                    <w:rStyle w:val="InternetLink"/>
                  </w:rPr>
                  <w:delText>0</w:delText>
                </w:r>
              </w:del>
            </w:hyperlink>
            <w:del w:id="258"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259" w:author="Anna Kretzschmar" w:date="2019-05-17T19:16:00Z">
                <w:r>
                  <w:rPr>
                    <w:rStyle w:val="InternetLink"/>
                  </w:rPr>
                  <w:delText>0</w:delText>
                </w:r>
              </w:del>
            </w:hyperlink>
            <w:ins w:id="260" w:author="Anna Kretzschmar" w:date="2019-06-10T17:25:00Z">
              <w:r>
                <w:rPr>
                  <w:rStyle w:val="InternetLink"/>
                </w:rPr>
                <w:t>6</w:t>
              </w:r>
            </w:ins>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261" w:author="Anna Kretzschmar" w:date="2019-05-17T19:55:00Z">
              <w:r>
                <w:rPr>
                  <w:i/>
                </w:rPr>
                <w:delText>o</w:delText>
              </w:r>
            </w:del>
            <w:ins w:id="262"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63" w:author="Anna Kretzschmar" w:date="2019-05-17T19:16:00Z">
                <w:r>
                  <w:rPr>
                    <w:rStyle w:val="InternetLink"/>
                  </w:rPr>
                  <w:delText>2</w:delText>
                </w:r>
              </w:del>
            </w:hyperlink>
            <w:ins w:id="264" w:author="Anna Kretzschmar" w:date="2019-06-10T17:25:00Z">
              <w:r>
                <w:rPr>
                  <w:rStyle w:val="InternetLink"/>
                </w:rPr>
                <w:t>7</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rPr>
            </w:pPr>
            <w:del w:id="265" w:author="Anna Kretzschmar" w:date="2019-06-10T08:28:00Z">
              <w:r>
                <w:rPr>
                  <w:i/>
                </w:rPr>
                <w:delText>Fuk</w:delText>
              </w:r>
            </w:del>
            <w:del w:id="266" w:author="Anna Kretzschmar" w:date="2019-05-17T19:55:00Z">
              <w:r>
                <w:rPr>
                  <w:i/>
                </w:rPr>
                <w:delText>o</w:delText>
              </w:r>
            </w:del>
            <w:del w:id="267" w:author="Anna Kretzschmar" w:date="2019-06-10T08:28:00Z">
              <w:r>
                <w:rPr>
                  <w:i/>
                </w:rPr>
                <w:delText>yoa cf. yasumotoi</w:delText>
              </w:r>
            </w:del>
            <w:del w:id="268" w:author="Anna Kretzschmar" w:date="2019-06-10T08:28:00Z">
              <w:bookmarkStart w:id="48" w:name="TBL-2-17-2111111111111111111111111"/>
              <w:bookmarkEnd w:id="48"/>
              <w:r>
                <w:rPr>
                  <w:i/>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69" w:author="Anna Kretzschmar" w:date="2019-06-10T08:28:00Z">
              <w:r>
                <w:rPr/>
                <w:delText>TaqMan Probes</w:delText>
              </w:r>
            </w:del>
            <w:del w:id="270" w:author="Anna Kretzschmar" w:date="2019-06-10T08:28:00Z">
              <w:bookmarkStart w:id="49" w:name="TBL-2-17-3111111111111111111111111"/>
              <w:bookmarkEnd w:id="49"/>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1" w:author="Anna Kretzschmar" w:date="2019-06-10T08:28:00Z">
              <w:r>
                <w:rPr/>
                <w:delText>[</w:delText>
              </w:r>
            </w:del>
            <w:hyperlink w:anchor="Xnishimura2016quantitative">
              <w:del w:id="272" w:author="Anna Kretzschmar" w:date="2019-06-10T08:28:00Z">
                <w:r>
                  <w:rPr>
                    <w:rStyle w:val="InternetLink"/>
                  </w:rPr>
                  <w:delText>4</w:delText>
                </w:r>
              </w:del>
            </w:hyperlink>
            <w:hyperlink w:anchor="Xnishimura2016quantitative">
              <w:del w:id="273" w:author="Anna Kretzschmar" w:date="2019-05-17T19:16:00Z">
                <w:r>
                  <w:rPr>
                    <w:rStyle w:val="InternetLink"/>
                  </w:rPr>
                  <w:delText>0</w:delText>
                </w:r>
              </w:del>
            </w:hyperlink>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274" w:author="Anna Kretzschmar" w:date="2019-05-17T19:16:00Z">
          <w:r>
            <w:rPr>
              <w:rStyle w:val="InternetLink"/>
            </w:rPr>
            <w:delText>3</w:delText>
          </w:r>
        </w:del>
      </w:hyperlink>
      <w:ins w:id="275" w:author="Anna Kretzschmar" w:date="2019-06-10T17:25:00Z">
        <w:r>
          <w:rPr>
            <w:rStyle w:val="InternetLink"/>
          </w:rPr>
          <w:t>8</w:t>
        </w:r>
      </w:ins>
      <w:r>
        <w:rPr/>
        <w:t>]. However, due to the complicated presentation of symptoms, the reporting rate is less than 20% [</w:t>
      </w:r>
      <w:hyperlink w:anchor="Xlewis2006ciguatera">
        <w:r>
          <w:rPr>
            <w:rStyle w:val="InternetLink"/>
          </w:rPr>
          <w:t>4</w:t>
        </w:r>
      </w:hyperlink>
      <w:hyperlink w:anchor="Xlewis2006ciguatera">
        <w:del w:id="276" w:author="Anna Kretzschmar" w:date="2019-05-17T19:16:00Z">
          <w:r>
            <w:rPr>
              <w:rStyle w:val="InternetLink"/>
            </w:rPr>
            <w:delText>4</w:delText>
          </w:r>
        </w:del>
      </w:hyperlink>
      <w:ins w:id="277" w:author="Anna Kretzschmar" w:date="2019-06-10T17:30:00Z">
        <w:r>
          <w:rPr>
            <w:rStyle w:val="InternetLink"/>
          </w:rPr>
          <w:t>9</w:t>
        </w:r>
      </w:ins>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del w:id="278" w:author="Anna Kretzschmar" w:date="2019-06-10T17:30:00Z">
          <w:r>
            <w:rPr>
              <w:rStyle w:val="InternetLink"/>
            </w:rPr>
            <w:delText>4</w:delText>
          </w:r>
        </w:del>
      </w:hyperlink>
      <w:hyperlink w:anchor="Xtonge1967ciguatera">
        <w:del w:id="279" w:author="Anna Kretzschmar" w:date="2019-05-17T19:16:00Z">
          <w:r>
            <w:rPr>
              <w:rStyle w:val="InternetLink"/>
            </w:rPr>
            <w:delText>5</w:delText>
          </w:r>
        </w:del>
      </w:hyperlink>
      <w:ins w:id="280" w:author="Anna Kretzschmar" w:date="2019-06-10T17:30:00Z">
        <w:r>
          <w:rPr>
            <w:rStyle w:val="InternetLink"/>
          </w:rPr>
          <w:t>50</w:t>
        </w:r>
      </w:ins>
      <w:r>
        <w:rPr/>
        <w:t>]. Cases of CFP from Spanish Mackerel (</w:t>
      </w:r>
      <w:r>
        <w:rPr>
          <w:i/>
        </w:rPr>
        <w:t>Scomberomorus commerson</w:t>
      </w:r>
      <w:r>
        <w:rPr/>
        <w:t>) caught in NSW have been reported since 2014 [</w:t>
      </w:r>
      <w:hyperlink w:anchor="Xfarrellclinical">
        <w:del w:id="281" w:author="Anna Kretzschmar" w:date="2019-06-10T17:31:00Z">
          <w:r>
            <w:rPr>
              <w:rStyle w:val="InternetLink"/>
            </w:rPr>
            <w:delText>4</w:delText>
          </w:r>
        </w:del>
      </w:hyperlink>
      <w:hyperlink w:anchor="Xfarrellclinical">
        <w:del w:id="282" w:author="Anna Kretzschmar" w:date="2019-05-17T19:16:00Z">
          <w:r>
            <w:rPr>
              <w:rStyle w:val="InternetLink"/>
            </w:rPr>
            <w:delText>6</w:delText>
          </w:r>
        </w:del>
      </w:hyperlink>
      <w:del w:id="283" w:author="Anna Kretzschmar" w:date="2019-05-17T19:16:00Z">
        <w:r>
          <w:rPr>
            <w:rStyle w:val="InternetLink"/>
          </w:rPr>
          <w:delText xml:space="preserve"> </w:delText>
        </w:r>
      </w:del>
      <w:ins w:id="284" w:author="Anna Kretzschmar" w:date="2019-06-10T17:31:00Z">
        <w:r>
          <w:rPr>
            <w:rStyle w:val="InternetLink"/>
          </w:rPr>
          <w:t>51</w:t>
        </w:r>
      </w:ins>
      <w:r>
        <w:rPr/>
        <w:t xml:space="preserve">], with five separate outbreaks affecting a total of 24 people </w:t>
      </w:r>
      <w:del w:id="285" w:author="Anna Kretzschmar" w:date="2019-05-17T12:09:00Z">
        <w:r>
          <w:rPr/>
          <w:delText xml:space="preserve">since then </w:delText>
        </w:r>
      </w:del>
      <w:r>
        <w:rPr/>
        <w:t>[</w:t>
      </w:r>
      <w:ins w:id="286" w:author="Anna Kretzschmar" w:date="2019-06-10T17:31:00Z">
        <w:r>
          <w:rPr/>
          <w:t>52</w:t>
        </w:r>
      </w:ins>
      <w:hyperlink w:anchor="Xfarrell2017management">
        <w:del w:id="287" w:author="Anna Kretzschmar" w:date="2019-06-10T17:31:00Z">
          <w:r>
            <w:rPr>
              <w:rStyle w:val="InternetLink"/>
            </w:rPr>
            <w:delText>4</w:delText>
          </w:r>
        </w:del>
      </w:hyperlink>
      <w:hyperlink w:anchor="Xfarrell2017management">
        <w:del w:id="288" w:author="Anna Kretzschmar" w:date="2019-05-17T19:16:00Z">
          <w:r>
            <w:rPr>
              <w:rStyle w:val="InternetLink"/>
            </w:rPr>
            <w:delText>7</w:delText>
          </w:r>
        </w:del>
      </w:hyperlink>
      <w:hyperlink w:anchor="Xfarrell2017management">
        <w:ins w:id="289" w:author="Anna Kretzschmar" w:date="2019-06-10T17:31:00Z">
          <w:r>
            <w:rPr>
              <w:rStyle w:val="InternetLink"/>
            </w:rPr>
            <w:t>8</w:t>
          </w:r>
        </w:ins>
      </w:hyperlink>
      <w:r>
        <w:rPr/>
        <w:t xml:space="preserve">]. Farrell et al. (2017) put forward a series </w:t>
      </w:r>
      <w:ins w:id="290" w:author="Anna Kretzschmar" w:date="2019-05-17T12:09:00Z">
        <w:r>
          <w:rPr/>
          <w:t>o</w:t>
        </w:r>
      </w:ins>
      <w:del w:id="291" w:author="Anna Kretzschmar" w:date="2019-05-17T12:09:00Z">
        <w:r>
          <w:rPr/>
          <w:delText>i</w:delText>
        </w:r>
      </w:del>
      <w:r>
        <w:rPr/>
        <w:t xml:space="preserve">f recommendations </w:t>
      </w:r>
      <w:ins w:id="292" w:author="Anna Kretzschmar" w:date="2019-06-08T20:30:00Z">
        <w:r>
          <w:rPr/>
          <w:t xml:space="preserve">to </w:t>
        </w:r>
      </w:ins>
      <w:r>
        <w:rPr/>
        <w:t>manag</w:t>
      </w:r>
      <w:ins w:id="293" w:author="Anna Kretzschmar" w:date="2019-06-08T20:30:00Z">
        <w:r>
          <w:rPr/>
          <w:t>e</w:t>
        </w:r>
      </w:ins>
      <w:del w:id="294" w:author="Anna Kretzschmar" w:date="2019-06-08T20:30:00Z">
        <w:r>
          <w:rPr/>
          <w:delText>ing</w:delText>
        </w:r>
      </w:del>
      <w:r>
        <w:rPr/>
        <w:t xml:space="preserve">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 xml:space="preserve">species present in Australia is incomplete. A species that produces known CTX toxins has not been identified from Australia </w:t>
      </w:r>
      <w:del w:id="295" w:author="Anna Kretzschmar" w:date="2019-06-10T14:16:00Z">
        <w:r>
          <w:rPr/>
          <w:delText xml:space="preserve">as </w:delText>
        </w:r>
      </w:del>
      <w:r>
        <w:rPr/>
        <w:t>yet. Larsson et al. (2018) have identified some candidate species, two of which show some CTX-like bioactivity [</w:t>
      </w:r>
      <w:ins w:id="296" w:author="Anna Kretzschmar" w:date="2019-06-10T17:31:00Z">
        <w:r>
          <w:rPr/>
          <w:t>39</w:t>
        </w:r>
      </w:ins>
      <w:hyperlink w:anchor="Xlarsson2018toxicology">
        <w:del w:id="297" w:author="Anna Kretzschmar" w:date="2019-06-10T17:31:00Z">
          <w:r>
            <w:rPr>
              <w:rStyle w:val="InternetLink"/>
            </w:rPr>
            <w:delText>4</w:delText>
          </w:r>
        </w:del>
      </w:hyperlink>
      <w:hyperlink w:anchor="Xlarsson2018toxicology">
        <w:del w:id="298" w:author="Anna Kretzschmar" w:date="2019-05-17T19:16:00Z">
          <w:r>
            <w:rPr>
              <w:rStyle w:val="InternetLink"/>
            </w:rPr>
            <w:delText>8</w:delText>
          </w:r>
        </w:del>
      </w:hyperlink>
      <w:r>
        <w:rPr/>
        <w:t>]. Over 50% of Australia’s vast coastline (</w:t>
      </w:r>
      <w:ins w:id="299" w:author="Anna Kretzschmar" w:date="2019-07-01T18:43:00Z">
        <w:r>
          <w:rPr/>
          <w:t>~</w:t>
        </w:r>
      </w:ins>
      <w:del w:id="300" w:author="Anna Kretzschmar" w:date="2019-07-01T18:43:00Z">
        <w:r>
          <w:rPr/>
          <w:delText>total</w:delText>
        </w:r>
      </w:del>
      <w:r>
        <w:rPr/>
        <w:t xml:space="preserve"> 66,000 km) is tropical or subtropical, and may be considered potential habitat for </w:t>
      </w:r>
      <w:r>
        <w:rPr>
          <w:i/>
        </w:rPr>
        <w:t xml:space="preserve">Gambierdiscus </w:t>
      </w:r>
      <w:r>
        <w:rPr/>
        <w:t>spp. [</w:t>
      </w:r>
      <w:ins w:id="301" w:author="Anna Kretzschmar" w:date="2019-06-10T17:31:00Z">
        <w:r>
          <w:rPr/>
          <w:t>20</w:t>
        </w:r>
      </w:ins>
      <w:hyperlink w:anchor="Xkretzschmar2017characterization">
        <w:del w:id="302" w:author="Anna Kretzschmar" w:date="2019-06-10T17:31:00Z">
          <w:r>
            <w:rPr>
              <w:rStyle w:val="InternetLink"/>
            </w:rPr>
            <w:delText>1</w:delText>
          </w:r>
        </w:del>
      </w:hyperlink>
      <w:hyperlink w:anchor="Xkretzschmar2017characterization">
        <w:del w:id="303" w:author="Anna Kretzschmar" w:date="2019-06-10T17:31:00Z">
          <w:r>
            <w:rPr>
              <w:rStyle w:val="InternetLink"/>
            </w:rPr>
            <w:delText>9</w:delText>
          </w:r>
        </w:del>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304" w:author="Anna Kretzschmar" w:date="2019-05-17T19:17:00Z">
          <w:r>
            <w:rPr>
              <w:rStyle w:val="InternetLink"/>
            </w:rPr>
            <w:delText>49</w:delText>
          </w:r>
        </w:del>
      </w:hyperlink>
      <w:hyperlink w:anchor="Xmurray2014molecular">
        <w:ins w:id="305" w:author="Anna Kretzschmar" w:date="2019-05-17T19:17:00Z">
          <w:r>
            <w:rPr>
              <w:rStyle w:val="InternetLink"/>
            </w:rPr>
            <w:t>5</w:t>
          </w:r>
        </w:ins>
      </w:hyperlink>
      <w:ins w:id="306" w:author="Anna Kretzschmar" w:date="2019-06-10T17:32:00Z">
        <w:r>
          <w:rPr>
            <w:rStyle w:val="InternetLink"/>
          </w:rPr>
          <w:t>3</w:t>
        </w:r>
      </w:ins>
      <w:r>
        <w:rPr/>
        <w:t xml:space="preserve">], </w:t>
      </w:r>
      <w:r>
        <w:rPr>
          <w:i/>
        </w:rPr>
        <w:t>G. carpenteri</w:t>
      </w:r>
      <w:r>
        <w:rPr/>
        <w:t xml:space="preserve"> [</w:t>
      </w:r>
      <w:hyperlink w:anchor="Xkohli2014high">
        <w:del w:id="307" w:author="Anna Kretzschmar" w:date="2019-05-17T16:59:00Z">
          <w:r>
            <w:rPr>
              <w:rStyle w:val="InternetLink"/>
            </w:rPr>
            <w:delText>6</w:delText>
          </w:r>
        </w:del>
      </w:hyperlink>
      <w:hyperlink w:anchor="Xkohli2014high">
        <w:ins w:id="308" w:author="Anna Kretzschmar" w:date="2019-05-17T16:59:00Z">
          <w:r>
            <w:rPr>
              <w:rStyle w:val="InternetLink"/>
            </w:rPr>
            <w:t>2</w:t>
          </w:r>
        </w:ins>
      </w:hyperlink>
      <w:ins w:id="309" w:author="Anna Kretzschmar" w:date="2019-06-10T17:32:00Z">
        <w:r>
          <w:rPr>
            <w:rStyle w:val="InternetLink"/>
          </w:rPr>
          <w:t>7</w:t>
        </w:r>
      </w:ins>
      <w:del w:id="310" w:author="Anna Kretzschmar" w:date="2019-06-10T17:32:00Z">
        <w:r>
          <w:rPr>
            <w:rStyle w:val="InternetLink"/>
          </w:rPr>
          <w:delText xml:space="preserve"> </w:delText>
        </w:r>
      </w:del>
      <w:r>
        <w:rPr/>
        <w:t>, </w:t>
      </w:r>
      <w:hyperlink w:anchor="Xsparrow2017effects">
        <w:r>
          <w:rPr>
            <w:rStyle w:val="InternetLink"/>
          </w:rPr>
          <w:t>5</w:t>
        </w:r>
      </w:hyperlink>
      <w:hyperlink w:anchor="Xsparrow2017effects">
        <w:del w:id="311" w:author="Anna Kretzschmar" w:date="2019-05-17T19:17:00Z">
          <w:r>
            <w:rPr>
              <w:rStyle w:val="InternetLink"/>
            </w:rPr>
            <w:delText>0</w:delText>
          </w:r>
        </w:del>
      </w:hyperlink>
      <w:ins w:id="312" w:author="Anna Kretzschmar" w:date="2019-06-10T17:32:00Z">
        <w:r>
          <w:rPr>
            <w:rStyle w:val="InternetLink"/>
          </w:rPr>
          <w:t>4</w:t>
        </w:r>
      </w:ins>
      <w:r>
        <w:rPr/>
        <w:t xml:space="preserve">], </w:t>
      </w:r>
      <w:r>
        <w:rPr>
          <w:i/>
        </w:rPr>
        <w:t xml:space="preserve">G. honu </w:t>
      </w:r>
      <w:r>
        <w:rPr/>
        <w:t xml:space="preserve">(based on D8-D10 </w:t>
      </w:r>
      <w:ins w:id="313" w:author="Anna Kretzschmar" w:date="2019-06-08T20:31:00Z">
        <w:r>
          <w:rPr/>
          <w:t xml:space="preserve">large sub-unit rRNA </w:t>
        </w:r>
      </w:ins>
      <w:del w:id="314" w:author="Anna Kretzschmar" w:date="2019-06-08T20:32:00Z">
        <w:r>
          <w:rPr/>
          <w:delText>LSU</w:delText>
        </w:r>
      </w:del>
      <w:r>
        <w:rPr/>
        <w:t xml:space="preserve"> sequence matching to a study by Richlen et al. [</w:t>
      </w:r>
      <w:hyperlink w:anchor="Xrichlen2008phylogeography">
        <w:r>
          <w:rPr>
            <w:rStyle w:val="InternetLink"/>
          </w:rPr>
          <w:t>5</w:t>
        </w:r>
      </w:hyperlink>
      <w:ins w:id="315" w:author="Anna Kretzschmar" w:date="2019-06-10T17:32:00Z">
        <w:r>
          <w:rPr>
            <w:rStyle w:val="InternetLink"/>
          </w:rPr>
          <w:t>5</w:t>
        </w:r>
      </w:ins>
      <w:hyperlink w:anchor="Xrichlen2008phylogeography">
        <w:del w:id="316" w:author="Anna Kretzschmar" w:date="2019-05-17T19:17:00Z">
          <w:r>
            <w:rPr>
              <w:rStyle w:val="InternetLink"/>
            </w:rPr>
            <w:delText>1</w:delText>
          </w:r>
        </w:del>
      </w:hyperlink>
      <w:r>
        <w:rPr/>
        <w:t>]) [</w:t>
      </w:r>
      <w:hyperlink w:anchor="Xrhodes2017new">
        <w:r>
          <w:rPr>
            <w:rStyle w:val="InternetLink"/>
          </w:rPr>
          <w:t>1</w:t>
        </w:r>
      </w:hyperlink>
      <w:ins w:id="317" w:author="Anna Kretzschmar" w:date="2019-06-10T17:33:00Z">
        <w:r>
          <w:rPr>
            <w:rStyle w:val="InternetLink"/>
          </w:rPr>
          <w:t>9</w:t>
        </w:r>
      </w:ins>
      <w:hyperlink w:anchor="Xrhodes2017new">
        <w:del w:id="318" w:author="Anna Kretzschmar" w:date="2019-06-10T17:32:00Z">
          <w:r>
            <w:rPr>
              <w:rStyle w:val="InternetLink"/>
            </w:rPr>
            <w:delText>8</w:delText>
          </w:r>
        </w:del>
      </w:hyperlink>
      <w:r>
        <w:rPr/>
        <w:t xml:space="preserve">], </w:t>
      </w:r>
      <w:r>
        <w:rPr>
          <w:i/>
        </w:rPr>
        <w:t xml:space="preserve">G. lapillus </w:t>
      </w:r>
      <w:r>
        <w:rPr/>
        <w:t>[</w:t>
      </w:r>
      <w:hyperlink w:anchor="Xkretzschmar2017characterization">
        <w:del w:id="319" w:author="Anna Kretzschmar" w:date="2019-06-10T17:33:00Z">
          <w:r>
            <w:rPr>
              <w:rStyle w:val="InternetLink"/>
            </w:rPr>
            <w:delText>1</w:delText>
          </w:r>
        </w:del>
      </w:hyperlink>
      <w:hyperlink w:anchor="Xkretzschmar2017characterization">
        <w:del w:id="320" w:author="Anna Kretzschmar" w:date="2019-06-10T17:33:00Z">
          <w:r>
            <w:rPr>
              <w:rStyle w:val="InternetLink"/>
            </w:rPr>
            <w:delText>9</w:delText>
          </w:r>
        </w:del>
      </w:hyperlink>
      <w:ins w:id="321" w:author="Anna Kretzschmar" w:date="2019-06-10T17:33:00Z">
        <w:r>
          <w:rPr>
            <w:rStyle w:val="InternetLink"/>
          </w:rPr>
          <w:t>2</w:t>
        </w:r>
      </w:ins>
      <w:ins w:id="322" w:author="Anna Kretzschmar" w:date="2019-06-10T17:33:00Z">
        <w:r>
          <w:rPr/>
          <w:t>0</w:t>
        </w:r>
      </w:ins>
      <w:r>
        <w:rPr/>
        <w:t>, </w:t>
      </w:r>
      <w:hyperlink w:anchor="Xlarsson2018toxicology">
        <w:del w:id="323" w:author="Anna Kretzschmar" w:date="2019-06-10T17:33:00Z">
          <w:r>
            <w:rPr>
              <w:rStyle w:val="InternetLink"/>
            </w:rPr>
            <w:delText>4</w:delText>
          </w:r>
        </w:del>
      </w:hyperlink>
      <w:ins w:id="324" w:author="Anna Kretzschmar" w:date="2019-06-10T17:33:00Z">
        <w:r>
          <w:rPr>
            <w:rStyle w:val="InternetLink"/>
          </w:rPr>
          <w:t>3</w:t>
        </w:r>
      </w:ins>
      <w:hyperlink w:anchor="Xlarsson2018toxicology">
        <w:del w:id="325" w:author="Anna Kretzschmar" w:date="2019-05-17T19:17:00Z">
          <w:r>
            <w:rPr>
              <w:rStyle w:val="InternetLink"/>
            </w:rPr>
            <w:delText>8</w:delText>
          </w:r>
        </w:del>
      </w:hyperlink>
      <w:ins w:id="326" w:author="Anna Kretzschmar" w:date="2019-05-17T19:17:00Z">
        <w:r>
          <w:rPr>
            <w:rStyle w:val="InternetLink"/>
          </w:rPr>
          <w:t>9</w:t>
        </w:r>
      </w:ins>
      <w:r>
        <w:rPr/>
        <w:t xml:space="preserve">], </w:t>
      </w:r>
      <w:r>
        <w:rPr>
          <w:i/>
        </w:rPr>
        <w:t>G.</w:t>
      </w:r>
      <w:ins w:id="327" w:author="Anna Kretzschmar" w:date="2019-06-24T20:27:00Z">
        <w:r>
          <w:rPr>
            <w:i/>
          </w:rPr>
          <w:t xml:space="preserve"> </w:t>
        </w:r>
      </w:ins>
      <w:ins w:id="328" w:author="Anna Kretzschmar" w:date="2019-06-24T20:27:00Z">
        <w:r>
          <w:rPr>
            <w:i w:val="false"/>
            <w:iCs w:val="false"/>
          </w:rPr>
          <w:t>cf.</w:t>
        </w:r>
      </w:ins>
      <w:r>
        <w:rPr>
          <w:i/>
        </w:rPr>
        <w:t xml:space="preserve"> toxicus </w:t>
      </w:r>
      <w:r>
        <w:rPr/>
        <w:t>[</w:t>
      </w:r>
      <w:hyperlink w:anchor="Xhallegraeff2010algae">
        <w:r>
          <w:rPr>
            <w:rStyle w:val="InternetLink"/>
          </w:rPr>
          <w:t>5</w:t>
        </w:r>
      </w:hyperlink>
      <w:hyperlink w:anchor="Xhallegraeff2010algae">
        <w:del w:id="329" w:author="Anna Kretzschmar" w:date="2019-06-10T17:33:00Z">
          <w:r>
            <w:rPr>
              <w:rStyle w:val="InternetLink"/>
            </w:rPr>
            <w:delText>3</w:delText>
          </w:r>
        </w:del>
      </w:hyperlink>
      <w:hyperlink w:anchor="Xhallegraeff2010algae">
        <w:ins w:id="330" w:author="Anna Kretzschmar" w:date="2019-06-10T17:33:00Z">
          <w:r>
            <w:rPr>
              <w:rStyle w:val="InternetLink"/>
            </w:rPr>
            <w:t>6</w:t>
          </w:r>
        </w:ins>
      </w:hyperlink>
      <w:r>
        <w:rPr/>
        <w:t xml:space="preserve">] and two </w:t>
      </w:r>
      <w:ins w:id="331" w:author="Anna Kretzschmar" w:date="2019-06-08T20:33:00Z">
        <w:r>
          <w:rPr/>
          <w:t>undescribed</w:t>
        </w:r>
      </w:ins>
      <w:del w:id="332" w:author="Anna Kretzschmar" w:date="2019-06-08T20:33:00Z">
        <w:r>
          <w:rPr/>
          <w:delText>potentially new</w:delText>
        </w:r>
      </w:del>
      <w:r>
        <w:rPr/>
        <w:t xml:space="preserve"> species [</w:t>
      </w:r>
      <w:hyperlink w:anchor="Xlarsson2018toxicology">
        <w:del w:id="333" w:author="Anna Kretzschmar" w:date="2019-06-10T17:33:00Z">
          <w:r>
            <w:rPr>
              <w:rStyle w:val="InternetLink"/>
            </w:rPr>
            <w:delText>4</w:delText>
          </w:r>
        </w:del>
      </w:hyperlink>
      <w:ins w:id="334" w:author="Anna Kretzschmar" w:date="2019-06-10T17:33:00Z">
        <w:r>
          <w:rPr>
            <w:rStyle w:val="InternetLink"/>
          </w:rPr>
          <w:t>3</w:t>
        </w:r>
      </w:ins>
      <w:hyperlink w:anchor="Xlarsson2018toxicology">
        <w:del w:id="335" w:author="Anna Kretzschmar" w:date="2019-05-17T19:17:00Z">
          <w:r>
            <w:rPr>
              <w:rStyle w:val="InternetLink"/>
            </w:rPr>
            <w:delText>8</w:delText>
          </w:r>
        </w:del>
      </w:hyperlink>
      <w:del w:id="336" w:author="Anna Kretzschmar" w:date="2019-05-17T19:17:00Z">
        <w:r>
          <w:rPr>
            <w:rStyle w:val="InternetLink"/>
          </w:rPr>
          <w:delText xml:space="preserve"> </w:delText>
        </w:r>
      </w:del>
      <w:ins w:id="337" w:author="Anna Kretzschmar" w:date="2019-05-17T19:17:00Z">
        <w:r>
          <w:rPr/>
          <w:t>9</w:t>
        </w:r>
      </w:ins>
      <w:r>
        <w:rPr/>
        <w:t xml:space="preserve">], as well as </w:t>
      </w:r>
      <w:del w:id="338" w:author="Anna Kretzschmar" w:date="2019-06-08T20:33:00Z">
        <w:r>
          <w:rPr>
            <w:i/>
          </w:rPr>
          <w:delText>F. yasumotoi</w:delText>
        </w:r>
      </w:del>
      <w:ins w:id="339" w:author="Anna Kretzschmar" w:date="2019-06-08T20:33:00Z">
        <w:r>
          <w:rPr>
            <w:i/>
          </w:rPr>
          <w:t xml:space="preserve"> F. paulensis</w:t>
        </w:r>
      </w:ins>
      <w:r>
        <w:rPr>
          <w:i/>
        </w:rPr>
        <w:t xml:space="preserve"> </w:t>
      </w:r>
      <w:r>
        <w:rPr/>
        <w:t>[</w:t>
      </w:r>
      <w:ins w:id="340" w:author="Anna Kretzschmar" w:date="2019-06-10T17:33:00Z">
        <w:r>
          <w:rPr/>
          <w:t>44</w:t>
        </w:r>
      </w:ins>
      <w:ins w:id="341" w:author="Anna Kretzschmar" w:date="2019-06-08T20:34:00Z">
        <w:r>
          <w:rPr/>
          <w:t>,</w:t>
        </w:r>
      </w:ins>
      <w:ins w:id="342" w:author="Anna Kretzschmar" w:date="2019-05-17T19:17:00Z">
        <w:r>
          <w:rPr/>
          <w:t>5</w:t>
        </w:r>
      </w:ins>
      <w:ins w:id="343" w:author="Anna Kretzschmar" w:date="2019-06-10T17:34:00Z">
        <w:r>
          <w:rPr/>
          <w:t>3</w:t>
        </w:r>
      </w:ins>
      <w:hyperlink w:anchor="Xmurray2014molecular">
        <w:del w:id="344"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hyperlink>
      <w:ins w:id="345" w:author="Anna Kretzschmar" w:date="2019-06-10T17:34:00Z">
        <w:r>
          <w:rPr>
            <w:rStyle w:val="InternetLink"/>
          </w:rPr>
          <w:t>7</w:t>
        </w:r>
      </w:ins>
      <w:hyperlink w:anchor="Xkohli2014cob">
        <w:del w:id="346"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347" w:author="Anna Kretzschmar" w:date="2019-05-17T19:17:00Z">
          <w:r>
            <w:rPr>
              <w:rStyle w:val="InternetLink"/>
            </w:rPr>
            <w:delText>0</w:delText>
          </w:r>
        </w:del>
      </w:hyperlink>
      <w:del w:id="348" w:author="Anna Kretzschmar" w:date="2019-05-17T19:17:00Z">
        <w:r>
          <w:rPr>
            <w:rStyle w:val="InternetLink"/>
          </w:rPr>
          <w:delText xml:space="preserve"> </w:delText>
        </w:r>
      </w:del>
      <w:ins w:id="349" w:author="Anna Kretzschmar" w:date="2019-06-10T17:34:00Z">
        <w:r>
          <w:rPr>
            <w:rStyle w:val="InternetLink"/>
          </w:rPr>
          <w:t>4</w:t>
        </w:r>
      </w:ins>
      <w:r>
        <w:rPr/>
        <w:t>, </w:t>
      </w:r>
      <w:hyperlink w:anchor="Xvandersea2012development">
        <w:r>
          <w:rPr>
            <w:rStyle w:val="InternetLink"/>
          </w:rPr>
          <w:t>4</w:t>
        </w:r>
      </w:hyperlink>
      <w:hyperlink w:anchor="Xvandersea2012development">
        <w:del w:id="350" w:author="Anna Kretzschmar" w:date="2019-05-17T19:18:00Z">
          <w:r>
            <w:rPr>
              <w:rStyle w:val="InternetLink"/>
            </w:rPr>
            <w:delText>2</w:delText>
          </w:r>
        </w:del>
      </w:hyperlink>
      <w:ins w:id="351" w:author="Anna Kretzschmar" w:date="2019-06-10T17:34:00Z">
        <w:r>
          <w:rPr>
            <w:rStyle w:val="InternetLink"/>
          </w:rPr>
          <w:t>7</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 xml:space="preserve">Table 2: Cases of CFP reported to health authorities in Queensland, Australia, between 2011 and 2015, </w:t>
      </w:r>
      <w:ins w:id="352" w:author="Anna Kretzschmar" w:date="2019-06-24T10:34:00Z">
        <w:r>
          <w:rPr/>
          <w:t xml:space="preserve">based on data collected </w:t>
        </w:r>
      </w:ins>
      <w:r>
        <w:rPr/>
        <w:t>by Queensland Health [</w:t>
      </w:r>
      <w:hyperlink w:anchor="Xqldcig">
        <w:r>
          <w:rPr>
            <w:rStyle w:val="InternetLink"/>
          </w:rPr>
          <w:t>4</w:t>
        </w:r>
      </w:hyperlink>
      <w:hyperlink w:anchor="Xqldcig">
        <w:del w:id="353" w:author="Anna Kretzschmar" w:date="2019-05-17T19:18:00Z">
          <w:r>
            <w:rPr>
              <w:rStyle w:val="InternetLink"/>
            </w:rPr>
            <w:delText>3</w:delText>
          </w:r>
        </w:del>
      </w:hyperlink>
      <w:ins w:id="354" w:author="Anna Kretzschmar" w:date="2019-06-10T17:34:00Z">
        <w:r>
          <w:rPr>
            <w:rStyle w:val="InternetLink"/>
          </w:rPr>
          <w:t>8</w:t>
        </w:r>
      </w:ins>
      <w:r>
        <w:rPr/>
        <w:t>].</w:t>
      </w:r>
    </w:p>
    <w:p>
      <w:pPr>
        <w:pStyle w:val="Normal"/>
        <w:spacing w:lineRule="auto" w:line="480"/>
        <w:rPr>
          <w:sz w:val="4"/>
          <w:szCs w:val="4"/>
        </w:rPr>
      </w:pPr>
      <w:bookmarkStart w:id="52" w:name="TBL-3-4"/>
      <w:bookmarkStart w:id="53" w:name="TBL-3-4g"/>
      <w:bookmarkStart w:id="54" w:name="TBL-3-3"/>
      <w:bookmarkStart w:id="55" w:name="TBL-3-5"/>
      <w:bookmarkStart w:id="56" w:name="TBL-3-6"/>
      <w:bookmarkStart w:id="57" w:name="TBL-3-1g"/>
      <w:bookmarkStart w:id="58" w:name="TBL-3-6g"/>
      <w:bookmarkStart w:id="59" w:name="TBL-3-2"/>
      <w:bookmarkStart w:id="60" w:name="TBL-3-2g"/>
      <w:bookmarkStart w:id="61" w:name="TBL-3-1"/>
      <w:bookmarkStart w:id="62" w:name="TBL-3-5g"/>
      <w:bookmarkStart w:id="63" w:name="TBL-3-3g"/>
      <w:bookmarkStart w:id="64" w:name="TBL-3"/>
      <w:bookmarkStart w:id="65" w:name="TBL-3-4"/>
      <w:bookmarkStart w:id="66" w:name="TBL-3-4g"/>
      <w:bookmarkStart w:id="67" w:name="TBL-3-3"/>
      <w:bookmarkStart w:id="68" w:name="TBL-3-5"/>
      <w:bookmarkStart w:id="69" w:name="TBL-3-6"/>
      <w:bookmarkStart w:id="70" w:name="TBL-3-1g"/>
      <w:bookmarkStart w:id="71" w:name="TBL-3-6g"/>
      <w:bookmarkStart w:id="72" w:name="TBL-3-2"/>
      <w:bookmarkStart w:id="73" w:name="TBL-3-2g"/>
      <w:bookmarkStart w:id="74" w:name="TBL-3-1"/>
      <w:bookmarkStart w:id="75" w:name="TBL-3-5g"/>
      <w:bookmarkStart w:id="76" w:name="TBL-3-3g"/>
      <w:bookmarkStart w:id="77" w:name="TBL-3"/>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6"/>
        <w:gridCol w:w="569"/>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w:t>
            </w:r>
            <w:ins w:id="355" w:author="Anna Kretzschmar" w:date="2019-06-10T14:17:00Z">
              <w:r>
                <w:rPr/>
                <w:t>ci</w:t>
              </w:r>
            </w:ins>
            <w:r>
              <w:rPr/>
              <w:t>d</w:t>
            </w:r>
            <w:del w:id="356" w:author="Anna Kretzschmar" w:date="2019-06-10T14:17:00Z">
              <w:r>
                <w:rPr/>
                <w:delText>cid</w:delText>
              </w:r>
            </w:del>
            <w:r>
              <w:rPr/>
              <w:t>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w:t>
      </w:r>
      <w:del w:id="357" w:author="Anna Kretzschmar" w:date="2019-06-08T19:53:00Z">
        <w:r>
          <w:rPr/>
          <w:delText>and test</w:delText>
        </w:r>
      </w:del>
      <w:r>
        <w:rPr/>
        <w:t xml:space="preserve"> a qPCR assay to </w:t>
      </w:r>
      <w:ins w:id="358" w:author="Anna Kretzschmar" w:date="2019-06-08T19:53:00Z">
        <w:r>
          <w:rPr/>
          <w:t>exclusively amplify</w:t>
        </w:r>
      </w:ins>
      <w:del w:id="359" w:author="Anna Kretzschmar" w:date="2019-06-08T19:53:00Z">
        <w:r>
          <w:rPr/>
          <w:delText>detect</w:delText>
        </w:r>
      </w:del>
      <w:r>
        <w:rPr/>
        <w:t xml:space="preserve"> </w:t>
      </w:r>
      <w:r>
        <w:rPr>
          <w:i/>
        </w:rPr>
        <w:t>G. lapillus</w:t>
      </w:r>
      <w:ins w:id="360" w:author="Anna Kretzschmar" w:date="2019-06-24T10:36:00Z">
        <w:r>
          <w:rPr>
            <w:i w:val="false"/>
            <w:iCs w:val="false"/>
          </w:rPr>
          <w:t>, as this has not yet been developed</w:t>
        </w:r>
      </w:ins>
      <w:del w:id="361" w:author="Anna Kretzschmar" w:date="2019-06-24T10:36:00Z">
        <w:r>
          <w:rPr>
            <w:i/>
            <w:iCs w:val="false"/>
          </w:rPr>
          <w:delText xml:space="preserve"> </w:delText>
        </w:r>
      </w:del>
      <w:del w:id="362" w:author="Anna Kretzschmar" w:date="2019-06-08T19:54:00Z">
        <w:r>
          <w:rPr>
            <w:i/>
            <w:iCs w:val="false"/>
          </w:rPr>
          <w:delText>that exclusively amplifies the target species without requiring the operator to have a positive control for comparison</w:delText>
        </w:r>
      </w:del>
      <w:r>
        <w:rPr/>
        <w:t xml:space="preserve">. The assay </w:t>
      </w:r>
      <w:ins w:id="363" w:author="Anna Kretzschmar" w:date="2019-06-08T20:41:00Z">
        <w:r>
          <w:rPr/>
          <w:t xml:space="preserve">was </w:t>
        </w:r>
      </w:ins>
      <w:r>
        <w:rPr/>
        <w:t xml:space="preserve">then applied to environmental samples for the detection and enumeration of </w:t>
      </w:r>
      <w:r>
        <w:rPr>
          <w:i/>
        </w:rPr>
        <w:t xml:space="preserve">G. lapillus </w:t>
      </w:r>
      <w:r>
        <w:rPr/>
        <w:t xml:space="preserve">at Heron Island, GBR, in a region in which CFP cases are regularly reported. </w:t>
      </w:r>
      <w:ins w:id="364" w:author="Anna Kretzschmar" w:date="2019-06-08T19:55:00Z">
        <w:r>
          <w:rPr/>
          <w:t>Hence this study adds to the suite of qPCR assays available to quantify organisms that contribute to CFP.</w:t>
        </w:r>
      </w:ins>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r>
        <w:rPr/>
        <w:t xml:space="preserve">cf. </w:t>
      </w:r>
      <w:r>
        <w:rPr>
          <w:i/>
        </w:rPr>
        <w:t xml:space="preserve">silvae </w:t>
      </w:r>
      <w:r>
        <w:rPr/>
        <w:t xml:space="preserve">were isolated from Heron Island, Australia, </w:t>
      </w:r>
      <w:del w:id="365" w:author="Anna Kretzschmar" w:date="2019-06-08T20:41:00Z">
        <w:r>
          <w:rPr/>
          <w:delText xml:space="preserve">as </w:delText>
        </w:r>
      </w:del>
      <w:r>
        <w:rPr/>
        <w:t>previously described</w:t>
      </w:r>
      <w:ins w:id="366" w:author="Anna Kretzschmar" w:date="2019-06-24T19:33:00Z">
        <w:r>
          <w:rPr/>
          <w:t xml:space="preserve"> and characterised</w:t>
        </w:r>
      </w:ins>
      <w:ins w:id="367" w:author="Anna Kretzschmar" w:date="2019-06-08T20:42:00Z">
        <w:r>
          <w:rPr/>
          <w:t xml:space="preserve"> in</w:t>
        </w:r>
      </w:ins>
      <w:r>
        <w:rPr/>
        <w:t xml:space="preserve"> [</w:t>
      </w:r>
      <w:ins w:id="368" w:author="Anna Kretzschmar" w:date="2019-06-10T17:34:00Z">
        <w:r>
          <w:rPr/>
          <w:t>20</w:t>
        </w:r>
      </w:ins>
      <w:hyperlink w:anchor="Xkretzschmar2017characterization">
        <w:del w:id="369" w:author="Anna Kretzschmar" w:date="2019-06-10T17:34:00Z">
          <w:r>
            <w:rPr>
              <w:rStyle w:val="InternetLink"/>
            </w:rPr>
            <w:delText>1</w:delText>
          </w:r>
        </w:del>
      </w:hyperlink>
      <w:hyperlink w:anchor="Xkretzschmar2017characterization">
        <w:del w:id="370" w:author="Anna Kretzschmar" w:date="2019-06-10T17:34:00Z">
          <w:r>
            <w:rPr>
              <w:rStyle w:val="InternetLink"/>
            </w:rPr>
            <w:delText>9</w:delText>
          </w:r>
        </w:del>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371" w:author="Anna Kretzschmar" w:date="2019-05-24T10:21:00Z">
        <w:r>
          <w:rPr/>
          <w:t xml:space="preserve"> Identification was </w:t>
        </w:r>
      </w:ins>
      <w:ins w:id="372" w:author="Anna Kretzschmar" w:date="2019-05-24T10:22:00Z">
        <w:r>
          <w:rPr/>
          <w:t>performed using rRNA sequencing and phylogenetic inference, as previously described [20]</w:t>
        </w:r>
      </w:ins>
      <w:ins w:id="373" w:author="Anna Kretzschmar" w:date="2019-06-24T11:53:00Z">
        <w:r>
          <w:rPr/>
          <w:t>,</w:t>
        </w:r>
      </w:ins>
      <w:ins w:id="374" w:author="Anna Kretzschmar" w:date="2019-05-24T10:23:00Z">
        <w:r>
          <w:rPr/>
          <w:t xml:space="preserve"> and sequences have been submitted to GenBank </w:t>
        </w:r>
      </w:ins>
      <w:ins w:id="375" w:author="Anna Kretzschmar" w:date="2019-05-24T10:24:00Z">
        <w:r>
          <w:rPr/>
          <w:t xml:space="preserve">(CG14: </w:t>
        </w:r>
      </w:ins>
      <w:ins w:id="376" w:author="Anna Kretzschmar" w:date="2019-05-24T10:26:00Z">
        <w:r>
          <w:rPr>
            <w:sz w:val="22"/>
          </w:rPr>
          <w:t xml:space="preserve">MH930987 </w:t>
        </w:r>
      </w:ins>
      <w:ins w:id="377" w:author="Anna Kretzschmar" w:date="2019-05-24T10:24:00Z">
        <w:r>
          <w:rPr/>
          <w:t xml:space="preserve">for D1-D3 and </w:t>
        </w:r>
      </w:ins>
      <w:ins w:id="378" w:author="Anna Kretzschmar" w:date="2019-05-24T10:25:00Z">
        <w:r>
          <w:rPr>
            <w:sz w:val="22"/>
          </w:rPr>
          <w:t xml:space="preserve">MH915419 </w:t>
        </w:r>
      </w:ins>
      <w:ins w:id="379" w:author="Anna Kretzschmar" w:date="2019-05-24T10:24:00Z">
        <w:r>
          <w:rPr/>
          <w:t xml:space="preserve">for D8-D10; CG15: </w:t>
        </w:r>
      </w:ins>
      <w:ins w:id="380" w:author="Anna Kretzschmar" w:date="2019-05-24T10:26:00Z">
        <w:r>
          <w:rPr>
            <w:sz w:val="22"/>
          </w:rPr>
          <w:t xml:space="preserve">MH930988 </w:t>
        </w:r>
      </w:ins>
      <w:ins w:id="381" w:author="Anna Kretzschmar" w:date="2019-05-24T10:24:00Z">
        <w:r>
          <w:rPr/>
          <w:t xml:space="preserve">for D1-D3 and </w:t>
        </w:r>
      </w:ins>
      <w:ins w:id="382" w:author="Anna Kretzschmar" w:date="2019-05-24T10:25:00Z">
        <w:r>
          <w:rPr>
            <w:sz w:val="22"/>
          </w:rPr>
          <w:t xml:space="preserve">MH915420 </w:t>
        </w:r>
      </w:ins>
      <w:ins w:id="383" w:author="Anna Kretzschmar" w:date="2019-05-24T10:24:00Z">
        <w:r>
          <w:rPr/>
          <w:t>for D8-D10)</w:t>
        </w:r>
      </w:ins>
      <w:r>
        <w:rPr/>
        <w:t>The cultures were maintained in 5x diluted F/2 media [</w:t>
      </w:r>
      <w:hyperlink w:anchor="Xholmes1991strain">
        <w:r>
          <w:rPr>
            <w:rStyle w:val="InternetLink"/>
          </w:rPr>
          <w:t>2</w:t>
        </w:r>
      </w:hyperlink>
      <w:hyperlink w:anchor="Xholmes1991strain">
        <w:del w:id="384" w:author="Anna Kretzschmar" w:date="2019-06-10T17:35:00Z">
          <w:r>
            <w:rPr>
              <w:rStyle w:val="InternetLink"/>
            </w:rPr>
            <w:delText>4</w:delText>
          </w:r>
        </w:del>
      </w:hyperlink>
      <w:ins w:id="385" w:author="Anna Kretzschmar" w:date="2019-06-10T17:35:00Z">
        <w:r>
          <w:rPr>
            <w:rStyle w:val="InternetLink"/>
          </w:rPr>
          <w:t>5</w:t>
        </w:r>
      </w:ins>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3g"/>
      <w:bookmarkStart w:id="98" w:name="TBL-4-6g"/>
      <w:bookmarkStart w:id="99" w:name="TBL-4-3"/>
      <w:bookmarkStart w:id="100" w:name="TBL-4"/>
      <w:bookmarkStart w:id="101" w:name="TBL-4-2g"/>
      <w:bookmarkStart w:id="102" w:name="TBL-4-1g"/>
      <w:bookmarkStart w:id="103" w:name="TBL-4-4g"/>
      <w:bookmarkStart w:id="104" w:name="TBL-4-5g"/>
      <w:bookmarkStart w:id="105" w:name="TBL-4-2"/>
      <w:bookmarkStart w:id="106" w:name="TBL-4-4"/>
      <w:bookmarkStart w:id="107" w:name="TBL-4-5"/>
      <w:bookmarkStart w:id="108" w:name="TBL-4-6"/>
      <w:bookmarkStart w:id="109" w:name="TBL-4-1"/>
      <w:bookmarkStart w:id="110" w:name="TBL-4-3g"/>
      <w:bookmarkStart w:id="111" w:name="TBL-4-6g"/>
      <w:bookmarkStart w:id="112" w:name="TBL-4-3"/>
      <w:bookmarkStart w:id="113" w:name="TBL-4"/>
      <w:bookmarkStart w:id="114" w:name="TBL-4-2g"/>
      <w:bookmarkStart w:id="115" w:name="TBL-4-1g"/>
      <w:bookmarkStart w:id="116" w:name="TBL-4-4g"/>
      <w:bookmarkStart w:id="117" w:name="TBL-4-5g"/>
      <w:bookmarkStart w:id="118" w:name="TBL-4-2"/>
      <w:bookmarkStart w:id="119" w:name="TBL-4-4"/>
      <w:bookmarkStart w:id="120" w:name="TBL-4-5"/>
      <w:bookmarkStart w:id="121" w:name="TBL-4-6"/>
      <w:bookmarkStart w:id="122" w:name="TBL-4-1"/>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3"/>
        <w:gridCol w:w="2441"/>
        <w:gridCol w:w="1625"/>
        <w:gridCol w:w="1220"/>
        <w:gridCol w:w="1415"/>
        <w:gridCol w:w="1340"/>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ins w:id="386" w:author="Anna Kretzschmar" w:date="2019-06-08T20:43:00Z">
              <w:r>
                <w:rPr/>
                <w:t>,</w:t>
              </w:r>
            </w:ins>
            <w:r>
              <w:rPr/>
              <w:t xml:space="preserve"> </w:t>
            </w:r>
            <w:ins w:id="387" w:author="Anna Kretzschmar" w:date="2019-06-08T20:43:00Z">
              <w:r>
                <w:rPr/>
                <w:t>HG7</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8" w:author="Anna Kretzschmar" w:date="2019-05-24T10:39:00Z">
              <w:r>
                <w:rPr/>
                <w:delText xml:space="preserve">HG6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9" w:author="Anna Kretzschmar" w:date="2019-06-08T20:43:00Z">
              <w:r>
                <w:rPr/>
                <w:delText>HG7</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ins w:id="390" w:author="Anna Kretzschmar" w:date="2019-06-08T20:43:00Z">
              <w:r>
                <w:rPr/>
                <w:t>,</w:t>
              </w:r>
            </w:ins>
            <w:r>
              <w:rPr/>
              <w:t xml:space="preserve"> </w:t>
            </w:r>
            <w:ins w:id="391" w:author="Anna Kretzschmar" w:date="2019-06-08T20:43:00Z">
              <w:r>
                <w:rPr/>
                <w:t>CG15</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2" w:author="Anna Kretzschmar" w:date="2019-06-08T20:43:00Z">
              <w:r>
                <w:rPr/>
                <w:delText xml:space="preserve">CG15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8" w:name="TBL-4-7-3"/>
            <w:bookmarkEnd w:id="168"/>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69" w:name="TBL-4-7-4"/>
            <w:bookmarkEnd w:id="169"/>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0" w:name="TBL-4-7-5"/>
            <w:bookmarkEnd w:id="170"/>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1" w:name="TBL-4-7-6"/>
            <w:bookmarkEnd w:id="171"/>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4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w:t>
      </w:r>
      <w:ins w:id="393" w:author="Anna Kretzschmar" w:date="2019-06-10T13:18:00Z">
        <w:r>
          <w:rPr/>
          <w:t xml:space="preserve"> from strains in Table 3</w:t>
        </w:r>
      </w:ins>
      <w:r>
        <w:rPr/>
        <w:t xml:space="preserve"> using a modified </w:t>
      </w:r>
      <w:ins w:id="394" w:author="Anna Kretzschmar" w:date="2019-06-08T20:45:00Z">
        <w:r>
          <w:rPr/>
          <w:t>hexadecyltrimethylammonium bromide (</w:t>
        </w:r>
      </w:ins>
      <w:r>
        <w:rPr/>
        <w:t>CTAB</w:t>
      </w:r>
      <w:ins w:id="395" w:author="Anna Kretzschmar" w:date="2019-06-08T20:45:00Z">
        <w:r>
          <w:rPr/>
          <w:t>)</w:t>
        </w:r>
      </w:ins>
      <w:r>
        <w:rPr/>
        <w:t xml:space="preserve"> method [</w:t>
      </w:r>
      <w:hyperlink w:anchor="Xverma2016molecular">
        <w:r>
          <w:rPr>
            <w:rStyle w:val="InternetLink"/>
          </w:rPr>
          <w:t>5</w:t>
        </w:r>
      </w:hyperlink>
      <w:hyperlink w:anchor="Xverma2016molecular">
        <w:del w:id="396" w:author="Anna Kretzschmar" w:date="2019-05-17T19:18:00Z">
          <w:r>
            <w:rPr>
              <w:rStyle w:val="InternetLink"/>
            </w:rPr>
            <w:delText>4</w:delText>
          </w:r>
        </w:del>
      </w:hyperlink>
      <w:ins w:id="397" w:author="Anna Kretzschmar" w:date="2019-06-10T17:35:00Z">
        <w:r>
          <w:rPr>
            <w:rStyle w:val="InternetLink"/>
          </w:rPr>
          <w:t>8</w:t>
        </w:r>
      </w:ins>
      <w:r>
        <w:rPr/>
        <w:t>]. The purity and concentration of the extracted DNA was measured using the Nanodrop (Nanodrop2000, Thermo Scientific), and the integrity of the DNA was visualised on 1% agarose gel. A unique primer set was designed for the small-subunit</w:t>
      </w:r>
      <w:ins w:id="398" w:author="Anna Kretzschmar" w:date="2019-06-08T20:46:00Z">
        <w:r>
          <w:rPr/>
          <w:t xml:space="preserve"> ribosomal RN</w:t>
        </w:r>
      </w:ins>
      <w:ins w:id="399" w:author="Anna Kretzschmar" w:date="2019-06-08T20:47:00Z">
        <w:r>
          <w:rPr/>
          <w:t>A</w:t>
        </w:r>
      </w:ins>
      <w:r>
        <w:rPr/>
        <w:t xml:space="preserve"> (SSU</w:t>
      </w:r>
      <w:del w:id="400" w:author="Anna Kretzschmar" w:date="2019-06-08T20:46:00Z">
        <w:r>
          <w:rPr/>
          <w:delText>)</w:delText>
        </w:r>
      </w:del>
      <w:r>
        <w:rPr/>
        <w:t xml:space="preserve"> r</w:t>
      </w:r>
      <w:ins w:id="401" w:author="Anna Kretzschmar" w:date="2019-06-08T20:02:00Z">
        <w:r>
          <w:rPr/>
          <w:t>R</w:t>
        </w:r>
      </w:ins>
      <w:del w:id="402" w:author="Anna Kretzschmar" w:date="2019-06-08T20:02:00Z">
        <w:r>
          <w:rPr/>
          <w:delText>D</w:delText>
        </w:r>
      </w:del>
      <w:r>
        <w:rPr/>
        <w:t>NA</w:t>
      </w:r>
      <w:ins w:id="403" w:author="Anna Kretzschmar" w:date="2019-06-08T20:46:00Z">
        <w:r>
          <w:rPr/>
          <w:t>)</w:t>
        </w:r>
      </w:ins>
      <w:r>
        <w:rPr/>
        <w:t xml:space="preserve"> region of </w:t>
      </w:r>
      <w:r>
        <w:rPr>
          <w:i/>
        </w:rPr>
        <w:t xml:space="preserve">G. lapillus </w:t>
      </w:r>
      <w:r>
        <w:rPr/>
        <w:t>based on sequences available in the GenBank reference database (</w:t>
      </w:r>
      <w:ins w:id="404" w:author="Anna Kretzschmar" w:date="2019-06-08T20:47:00Z">
        <w:r>
          <w:rPr/>
          <w:t xml:space="preserve">accession numbers </w:t>
        </w:r>
      </w:ins>
      <w:del w:id="405"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hyperlink>
      <w:ins w:id="406" w:author="Anna Kretzschmar" w:date="2019-06-10T17:35:00Z">
        <w:r>
          <w:rPr>
            <w:rStyle w:val="InternetLink"/>
          </w:rPr>
          <w:t>9</w:t>
        </w:r>
      </w:ins>
      <w:hyperlink w:anchor="Xedgar2004muscle">
        <w:del w:id="407" w:author="Anna Kretzschmar" w:date="2019-05-17T19:18:00Z">
          <w:r>
            <w:rPr>
              <w:rStyle w:val="InternetLink"/>
            </w:rPr>
            <w:delText>5</w:delText>
          </w:r>
        </w:del>
      </w:hyperlink>
      <w:r>
        <w:rPr/>
        <w:t>] used through the Geneious software, version 8.1.7 [</w:t>
      </w:r>
      <w:hyperlink w:anchor="Xkearse2012geneious">
        <w:del w:id="408" w:author="Anna Kretzschmar" w:date="2019-06-10T17:35:00Z">
          <w:r>
            <w:rPr>
              <w:rStyle w:val="InternetLink"/>
            </w:rPr>
            <w:delText>5</w:delText>
          </w:r>
        </w:del>
      </w:hyperlink>
      <w:hyperlink w:anchor="Xkearse2012geneious">
        <w:del w:id="409" w:author="Anna Kretzschmar" w:date="2019-05-17T19:18:00Z">
          <w:r>
            <w:rPr>
              <w:rStyle w:val="InternetLink"/>
            </w:rPr>
            <w:delText>6</w:delText>
          </w:r>
        </w:del>
      </w:hyperlink>
      <w:ins w:id="410" w:author="Anna Kretzschmar" w:date="2019-06-10T17:35:00Z">
        <w:r>
          <w:rPr>
            <w:rStyle w:val="InternetLink"/>
          </w:rPr>
          <w:t>60</w:t>
        </w:r>
      </w:ins>
      <w:r>
        <w:rPr/>
        <w:t>]. Unique sites were determined manually (Table  </w:t>
      </w:r>
      <w:hyperlink w:anchor="x1-50014">
        <w:r>
          <w:rPr>
            <w:rStyle w:val="InternetLink"/>
          </w:rPr>
          <w:t>4</w:t>
        </w:r>
      </w:hyperlink>
      <w:ins w:id="411" w:author="Anna Kretzschmar" w:date="2019-05-24T09:46:00Z">
        <w:r>
          <w:rPr>
            <w:rStyle w:val="InternetLink"/>
          </w:rPr>
          <w:t>,</w:t>
        </w:r>
      </w:ins>
      <w:ins w:id="412" w:author="Anna Kretzschmar" w:date="2019-05-24T09:46:00Z">
        <w:r>
          <w:rPr>
            <w:rStyle w:val="InternetLink"/>
            <w:u w:val="none"/>
          </w:rPr>
          <w:t xml:space="preserve"> </w:t>
        </w:r>
      </w:ins>
      <w:ins w:id="413"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M BSA</w:t>
      </w:r>
      <w:ins w:id="414" w:author="Anna Kretzschmar" w:date="2019-06-24T11:59:00Z">
        <w:r>
          <w:rPr/>
          <w:t xml:space="preserve"> (Biolabs, Arundel, Australia)</w:t>
        </w:r>
      </w:ins>
      <w:r>
        <w:rPr/>
        <w:t xml:space="preserve">, 2 - 20 ng DNA, 12.5 </w:t>
      </w:r>
      <w:r>
        <w:rPr>
          <w:i/>
        </w:rPr>
        <w:t>μ</w:t>
      </w:r>
      <w:r>
        <w:rPr/>
        <w:t>l 2xEconoTaq (Lucigen</w:t>
      </w:r>
      <w:ins w:id="415" w:author="Anna Kretzschmar" w:date="2019-06-24T11:55:00Z">
        <w:r>
          <w:rPr/>
          <w:t xml:space="preserve"> Corporation, Middleton, WI, USA</w:t>
        </w:r>
      </w:ins>
      <w:r>
        <w:rPr/>
        <w:t xml:space="preserve">)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2" w:name="x1-50014"/>
      <w:bookmarkStart w:id="173" w:name="x1-50014"/>
      <w:bookmarkEnd w:id="173"/>
      <w:r>
        <w:rPr/>
      </w:r>
    </w:p>
    <w:p>
      <w:pPr>
        <w:pStyle w:val="TextBody"/>
        <w:spacing w:lineRule="auto" w:line="480" w:before="0" w:after="0"/>
        <w:rPr/>
      </w:pPr>
      <w:r>
        <w:rPr/>
        <w:t xml:space="preserve">Table 4: </w:t>
      </w:r>
      <w:r>
        <w:rPr>
          <w:i/>
        </w:rPr>
        <w:t xml:space="preserve">G. lapillus </w:t>
      </w:r>
      <w:r>
        <w:rPr/>
        <w:t>specific qPCR primer set for SSU r</w:t>
      </w:r>
      <w:ins w:id="416" w:author="Anna Kretzschmar" w:date="2019-06-08T20:03:00Z">
        <w:r>
          <w:rPr/>
          <w:t>R</w:t>
        </w:r>
      </w:ins>
      <w:del w:id="417" w:author="Anna Kretzschmar" w:date="2019-06-08T20:03:00Z">
        <w:r>
          <w:rPr/>
          <w:delText>D</w:delText>
        </w:r>
      </w:del>
      <w:r>
        <w:rPr/>
        <w:t>NA designed in this study.</w:t>
      </w:r>
    </w:p>
    <w:p>
      <w:pPr>
        <w:pStyle w:val="Normal"/>
        <w:spacing w:lineRule="auto" w:line="480"/>
        <w:rPr>
          <w:sz w:val="4"/>
          <w:szCs w:val="4"/>
        </w:rPr>
      </w:pPr>
      <w:bookmarkStart w:id="174" w:name="TBL-5-4"/>
      <w:bookmarkStart w:id="175" w:name="TBL-5-4g"/>
      <w:bookmarkStart w:id="176" w:name="TBL-5-3g"/>
      <w:bookmarkStart w:id="177" w:name="TBL-5-1"/>
      <w:bookmarkStart w:id="178" w:name="TBL-5-3"/>
      <w:bookmarkStart w:id="179" w:name="TBL-5-2g"/>
      <w:bookmarkStart w:id="180" w:name="TBL-5-1g"/>
      <w:bookmarkStart w:id="181" w:name="TBL-5"/>
      <w:bookmarkStart w:id="182" w:name="TBL-5-2"/>
      <w:bookmarkStart w:id="183" w:name="TBL-5-4"/>
      <w:bookmarkStart w:id="184" w:name="TBL-5-4g"/>
      <w:bookmarkStart w:id="185" w:name="TBL-5-3g"/>
      <w:bookmarkStart w:id="186" w:name="TBL-5-1"/>
      <w:bookmarkStart w:id="187" w:name="TBL-5-3"/>
      <w:bookmarkStart w:id="188" w:name="TBL-5-2g"/>
      <w:bookmarkStart w:id="189" w:name="TBL-5-1g"/>
      <w:bookmarkStart w:id="190" w:name="TBL-5"/>
      <w:bookmarkStart w:id="191" w:name="TBL-5-2"/>
      <w:bookmarkEnd w:id="183"/>
      <w:bookmarkEnd w:id="184"/>
      <w:bookmarkEnd w:id="185"/>
      <w:bookmarkEnd w:id="186"/>
      <w:bookmarkEnd w:id="187"/>
      <w:bookmarkEnd w:id="188"/>
      <w:bookmarkEnd w:id="189"/>
      <w:bookmarkEnd w:id="190"/>
      <w:bookmarkEnd w:id="191"/>
      <w:r>
        <w:rPr>
          <w:sz w:val="4"/>
          <w:szCs w:val="4"/>
        </w:rPr>
      </w:r>
    </w:p>
    <w:tbl>
      <w:tblPr>
        <w:tblW w:w="959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2" w:name="TBL-5-1-2"/>
            <w:bookmarkEnd w:id="192"/>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3" w:name="TBL-5-1-3"/>
            <w:bookmarkEnd w:id="193"/>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4" w:name="TBL-5-1-4"/>
            <w:bookmarkEnd w:id="194"/>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5" w:name="TBL-5-2-2"/>
            <w:bookmarkEnd w:id="195"/>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6" w:name="TBL-5-2-3"/>
            <w:bookmarkEnd w:id="196"/>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7" w:name="TBL-5-2-4"/>
            <w:bookmarkEnd w:id="197"/>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8" w:name="TBL-5-3-2"/>
            <w:bookmarkEnd w:id="198"/>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99" w:name="TBL-5-3-3"/>
            <w:bookmarkStart w:id="200" w:name="TBL-5-3-3"/>
            <w:bookmarkEnd w:id="200"/>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1" w:name="TBL-5-3-4"/>
            <w:bookmarkEnd w:id="201"/>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2" w:name="x1-6000"/>
      <w:bookmarkEnd w:id="202"/>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xml:space="preserve">, DNA was extracted using CTAB buffer </w:t>
      </w:r>
      <w:del w:id="418" w:author="Anna Kretzschmar" w:date="2019-06-10T17:35:00Z">
        <w:r>
          <w:rPr/>
          <w:delText>[</w:delText>
        </w:r>
      </w:del>
      <w:hyperlink w:anchor="Xzhou1999analysis">
        <w:del w:id="419" w:author="Anna Kretzschmar" w:date="2019-06-10T17:35:00Z">
          <w:r>
            <w:rPr>
              <w:rStyle w:val="InternetLink"/>
            </w:rPr>
            <w:delText>5</w:delText>
          </w:r>
        </w:del>
      </w:hyperlink>
      <w:hyperlink w:anchor="Xzhou1999analysis">
        <w:del w:id="420" w:author="Anna Kretzschmar" w:date="2019-05-17T19:18:00Z">
          <w:r>
            <w:rPr>
              <w:rStyle w:val="InternetLink"/>
            </w:rPr>
            <w:delText>7</w:delText>
          </w:r>
        </w:del>
      </w:hyperlink>
      <w:ins w:id="421" w:author="Anna Kretzschmar" w:date="2019-06-10T17:35:00Z">
        <w:r>
          <w:rPr>
            <w:rStyle w:val="InternetLink"/>
          </w:rPr>
          <w:t>61</w:t>
        </w:r>
      </w:ins>
      <w:del w:id="422" w:author="Anna Kretzschmar" w:date="2019-05-17T19:18:00Z">
        <w:r>
          <w:rPr>
            <w:rStyle w:val="InternetLink"/>
          </w:rPr>
          <w:delText xml:space="preserve"> </w:delText>
        </w:r>
      </w:del>
      <w:r>
        <w:rPr/>
        <w:t xml:space="preserve">] from </w:t>
      </w:r>
      <w:r>
        <w:rPr>
          <w:i/>
        </w:rPr>
        <w:t xml:space="preserve">G. australes </w:t>
      </w:r>
      <w:r>
        <w:rPr/>
        <w:t>(</w:t>
      </w:r>
      <w:del w:id="423" w:author="Anna Kretzschmar" w:date="2019-07-02T07:35:00Z">
        <w:r>
          <w:rPr/>
          <w:delText>CCMP1650</w:delText>
        </w:r>
      </w:del>
      <w:ins w:id="424" w:author="Anna Kretzschmar" w:date="2019-07-02T07:35:00Z">
        <w:r>
          <w:rPr/>
          <w:t>CAWD149</w:t>
        </w:r>
      </w:ins>
      <w:del w:id="425" w:author="Anna Kretzschmar" w:date="2019-07-02T07:35:00Z">
        <w:r>
          <w:rPr/>
          <w:delText xml:space="preserve"> </w:delText>
        </w:r>
      </w:del>
      <w:r>
        <w:rPr/>
        <w:t xml:space="preserve">and CG61), </w:t>
      </w:r>
      <w:r>
        <w:rPr>
          <w:i/>
        </w:rPr>
        <w:t xml:space="preserve">G. belizeanus </w:t>
      </w:r>
      <w:r>
        <w:rPr/>
        <w:t xml:space="preserve">(CCMP401), </w:t>
      </w:r>
      <w:r>
        <w:rPr>
          <w:i/>
        </w:rPr>
        <w:t>G. carpenteri</w:t>
      </w:r>
      <w:r>
        <w:rPr/>
        <w:t xml:space="preserve"> (UTSMER9A3), </w:t>
      </w:r>
      <w:r>
        <w:rPr>
          <w:i/>
        </w:rPr>
        <w:t xml:space="preserve">G. pacificus </w:t>
      </w:r>
      <w:r>
        <w:rPr/>
        <w:t>(</w:t>
      </w:r>
      <w:del w:id="426" w:author="Anna Kretzschmar" w:date="2019-07-02T07:35:00Z">
        <w:r>
          <w:rPr/>
          <w:delText>CAWD149</w:delText>
        </w:r>
      </w:del>
      <w:ins w:id="427" w:author="Anna Kretzschmar" w:date="2019-07-02T07:35:00Z">
        <w:r>
          <w:rPr/>
          <w:t xml:space="preserve">CCMP1650 </w:t>
        </w:r>
      </w:ins>
      <w:r>
        <w:rPr/>
        <w:t xml:space="preserve">)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w:t>
      </w:r>
      <w:del w:id="428" w:author="Anna Kretzschmar" w:date="2019-06-08T20:48:00Z">
        <w:r>
          <w:rPr/>
          <w:delText>u</w:delText>
        </w:r>
      </w:del>
      <w:r>
        <w:rPr/>
        <w:t xml:space="preserve">iagen, Tokyo, Japan) </w:t>
      </w:r>
      <w:ins w:id="429" w:author="Anna Kretzschmar" w:date="2019-06-10T14:17:00Z">
        <w:r>
          <w:rPr/>
          <w:t>as per</w:t>
        </w:r>
      </w:ins>
      <w:del w:id="430" w:author="Anna Kretzschmar" w:date="2019-06-10T14:17:00Z">
        <w:r>
          <w:rPr/>
          <w:delText>according to</w:delText>
        </w:r>
      </w:del>
      <w:r>
        <w:rPr/>
        <w:t xml:space="preserve"> the manufacturer’s protocol.</w:t>
      </w:r>
      <w:ins w:id="431" w:author="Anna Kretzschmar" w:date="2019-06-09T10:39:00Z">
        <w:r>
          <w:rPr/>
          <w:t xml:space="preserve"> As DNA extracts for the purpose of specificity testing were supplied by four different researchers, the extraction methods varied. However, </w:t>
        </w:r>
      </w:ins>
      <w:ins w:id="432" w:author="Anna Kretzschmar" w:date="2019-06-09T10:40:00Z">
        <w:r>
          <w:rPr/>
          <w:t>as these served as negative controls for primer specificity</w:t>
        </w:r>
      </w:ins>
      <w:ins w:id="433" w:author="Anna Kretzschmar" w:date="2019-06-09T10:41:00Z">
        <w:r>
          <w:rPr/>
          <w:t xml:space="preserve"> only, the difference in extraction methods would not be expected to impact any of the following cell enumeration methods.</w:t>
        </w:r>
      </w:ins>
      <w:r>
        <w:rPr/>
        <w:t xml:space="preserve"> </w:t>
      </w:r>
      <w:ins w:id="434" w:author="Anna Kretzschmar" w:date="2019-06-09T10:41:00Z">
        <w:r>
          <w:rPr/>
          <w:br/>
        </w:r>
      </w:ins>
      <w:r>
        <w:rPr/>
        <w:t xml:space="preserve">For all extracted samples, the presence and integrity of genomic DNA was assessed on </w:t>
      </w:r>
      <w:ins w:id="435" w:author="Anna Kretzschmar" w:date="2019-06-24T12:02:00Z">
        <w:r>
          <w:rPr/>
          <w:t xml:space="preserve">a </w:t>
        </w:r>
      </w:ins>
      <w:r>
        <w:rPr/>
        <w:t>1% agarose gel.</w:t>
      </w:r>
      <w:ins w:id="436" w:author="Anna Kretzschmar" w:date="2019-05-24T10:44:00Z">
        <w:r>
          <w:rPr/>
          <w:t xml:space="preserve"> The presence of PCR inhibitors was tested for each DNA extract</w:t>
        </w:r>
      </w:ins>
      <w:ins w:id="437" w:author="Anna Kretzschmar" w:date="2019-05-24T10:45:00Z">
        <w:r>
          <w:rPr/>
          <w:t xml:space="preserve"> by amplifying SSU region</w:t>
        </w:r>
      </w:ins>
      <w:ins w:id="438" w:author="Anna Kretzschmar" w:date="2019-05-24T10:46:00Z">
        <w:r>
          <w:rPr/>
          <w:t xml:space="preserve"> as per methodology in [20].</w:t>
        </w:r>
      </w:ins>
      <w:r>
        <w:rPr/>
        <w:t xml:space="preserve"> The primer set designed for </w:t>
      </w:r>
      <w:r>
        <w:rPr>
          <w:i/>
        </w:rPr>
        <w:t xml:space="preserve">G. lapillus </w:t>
      </w:r>
      <w:r>
        <w:rPr/>
        <w:t xml:space="preserve">was tested for cross-reactivity against all other </w:t>
      </w:r>
      <w:r>
        <w:rPr>
          <w:i/>
        </w:rPr>
        <w:t xml:space="preserve">Gambierdiscus </w:t>
      </w:r>
      <w:r>
        <w:rPr/>
        <w:t>spp. available via PCR (BioRadT100 Thermal Cycler (CA, USA))</w:t>
      </w:r>
      <w:ins w:id="439" w:author="Anna Kretzschmar" w:date="2019-06-24T12:03:00Z">
        <w:r>
          <w:rPr/>
          <w:t xml:space="preserve"> as well as </w:t>
        </w:r>
      </w:ins>
      <w:ins w:id="440" w:author="Anna Kretzschmar" w:date="2019-06-24T12:03:00Z">
        <w:r>
          <w:rPr>
            <w:i/>
            <w:iCs/>
          </w:rPr>
          <w:t xml:space="preserve">Ostreopsis </w:t>
        </w:r>
      </w:ins>
      <w:ins w:id="441" w:author="Anna Kretzschmar" w:date="2019-06-24T12:03:00Z">
        <w:r>
          <w:rPr>
            <w:i w:val="false"/>
            <w:iCs w:val="false"/>
          </w:rPr>
          <w:t>cf. o</w:t>
        </w:r>
      </w:ins>
      <w:ins w:id="442" w:author="Anna Kretzschmar" w:date="2019-06-24T12:03:00Z">
        <w:r>
          <w:rPr>
            <w:i/>
            <w:iCs/>
          </w:rPr>
          <w:t xml:space="preserve">vata, O. </w:t>
        </w:r>
      </w:ins>
      <w:ins w:id="443" w:author="Anna Kretzschmar" w:date="2019-06-24T12:03:00Z">
        <w:r>
          <w:rPr>
            <w:i w:val="false"/>
            <w:iCs w:val="false"/>
          </w:rPr>
          <w:t xml:space="preserve"> cf. </w:t>
        </w:r>
      </w:ins>
      <w:ins w:id="444" w:author="Anna Kretzschmar" w:date="2019-06-24T12:03:00Z">
        <w:r>
          <w:rPr>
            <w:i/>
            <w:iCs/>
          </w:rPr>
          <w:t xml:space="preserve">siamensis </w:t>
        </w:r>
      </w:ins>
      <w:ins w:id="445" w:author="Anna Kretzschmar" w:date="2019-06-24T12:03:00Z">
        <w:r>
          <w:rPr>
            <w:i w:val="false"/>
            <w:iCs w:val="false"/>
          </w:rPr>
          <w:t xml:space="preserve">and </w:t>
        </w:r>
      </w:ins>
      <w:ins w:id="446" w:author="Anna Kretzschmar" w:date="2019-06-24T12:03:00Z">
        <w:r>
          <w:rPr>
            <w:i/>
            <w:iCs/>
          </w:rPr>
          <w:t xml:space="preserve">O. rhodesiae </w:t>
        </w:r>
      </w:ins>
      <w:ins w:id="447" w:author="Anna Kretzschmar" w:date="2019-06-24T12:03:00Z">
        <w:r>
          <w:rPr>
            <w:i w:val="false"/>
            <w:iCs w:val="false"/>
          </w:rPr>
          <w:t>from [58]</w:t>
        </w:r>
      </w:ins>
      <w:ins w:id="448" w:author="Anna Kretzschmar" w:date="2019-06-24T12:03:00Z">
        <w:r>
          <w:rPr>
            <w:i/>
            <w:iCs/>
          </w:rPr>
          <w:t xml:space="preserve"> </w:t>
        </w:r>
      </w:ins>
      <w:del w:id="449" w:author="Anna Kretzschmar" w:date="2019-06-08T20:49:00Z">
        <w:r>
          <w:rPr>
            <w:i/>
            <w:iCs/>
          </w:rPr>
          <w:delText>, appropriate positive and negative controls were applied</w:delText>
        </w:r>
      </w:del>
      <w:r>
        <w:rPr/>
        <w:t xml:space="preserve">. PCR amplicons were visually assessed on 1% agarose gel. </w:t>
      </w:r>
    </w:p>
    <w:p>
      <w:pPr>
        <w:pStyle w:val="Heading4"/>
        <w:spacing w:lineRule="auto" w:line="480"/>
        <w:rPr/>
      </w:pPr>
      <w:bookmarkStart w:id="203" w:name="x1-7000"/>
      <w:bookmarkEnd w:id="203"/>
      <w:r>
        <w:rPr/>
        <w:t>Evaluation of primer sensitivity</w:t>
      </w:r>
    </w:p>
    <w:p>
      <w:pPr>
        <w:pStyle w:val="TextBodynoindent"/>
        <w:spacing w:lineRule="auto" w:line="480"/>
        <w:rPr/>
      </w:pPr>
      <w:ins w:id="450" w:author="Anna Kretzschmar" w:date="2019-06-10T08:18:00Z">
        <w:r>
          <w:rPr/>
          <w:t xml:space="preserve">To test the primer sensitivity, qPCR assays were run with the specifications below. Initially the amplifications were screened for a single melt curve to show binding </w:t>
        </w:r>
      </w:ins>
      <w:ins w:id="451" w:author="Anna Kretzschmar" w:date="2019-06-10T08:18:00Z">
        <w:r>
          <w:rPr>
            <w:rFonts w:eastAsia="WenQuanYi Micro Hei" w:cs="Lohit Devanagari"/>
            <w:color w:val="00000A"/>
            <w:sz w:val="24"/>
            <w:szCs w:val="24"/>
            <w:lang w:val="en-AU" w:eastAsia="zh-CN" w:bidi="hi-IN"/>
          </w:rPr>
          <w:t>occurred</w:t>
        </w:r>
      </w:ins>
      <w:ins w:id="452" w:author="Anna Kretzschmar" w:date="2019-06-10T08:18:00Z">
        <w:r>
          <w:rPr/>
          <w:t xml:space="preserve"> at only one gene in the </w:t>
        </w:r>
      </w:ins>
      <w:ins w:id="453" w:author="Anna Kretzschmar" w:date="2019-06-10T08:18:00Z">
        <w:r>
          <w:rPr>
            <w:i/>
            <w:iCs/>
          </w:rPr>
          <w:t>G. lapillus</w:t>
        </w:r>
      </w:ins>
      <w:ins w:id="454" w:author="Anna Kretzschmar" w:date="2019-06-10T08:18:00Z">
        <w:r>
          <w:rPr>
            <w:i w:val="false"/>
            <w:iCs w:val="false"/>
          </w:rPr>
          <w:t xml:space="preserve"> genome</w:t>
        </w:r>
      </w:ins>
      <w:ins w:id="455" w:author="Anna Kretzschmar" w:date="2019-06-10T08:18:00Z">
        <w:r>
          <w:rPr/>
          <w:t>, then calibration curves to determine the range of detection were conducted.</w:t>
        </w:r>
      </w:ins>
      <w:ins w:id="456" w:author="Anna Kretzschmar" w:date="2019-06-10T07:51:00Z">
        <w:r>
          <w:rPr/>
          <w:br/>
        </w:r>
      </w:ins>
      <w:r>
        <w:rPr/>
        <w:t xml:space="preserve">The qPCR reaction mixture contained 10 </w:t>
      </w:r>
      <w:r>
        <w:rPr>
          <w:i/>
        </w:rPr>
        <w:t>μ</w:t>
      </w:r>
      <w:r>
        <w:rPr/>
        <w:t>l SYBR Select Master Mix (Thermo Fisher Scientific</w:t>
      </w:r>
      <w:ins w:id="457" w:author="Anna Kretzschmar" w:date="2019-06-24T12:21:00Z">
        <w:r>
          <w:rPr/>
          <w:t>, Australia</w:t>
        </w:r>
      </w:ins>
      <w:r>
        <w:rPr/>
        <w:t xml:space="preserve">),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del w:id="458" w:author="Anna Kretzschmar" w:date="2019-06-10T08:19:00Z">
        <w:r>
          <w:rPr/>
          <w:delText>Calibration curve construction</w:delText>
        </w:r>
      </w:del>
    </w:p>
    <w:p>
      <w:pPr>
        <w:pStyle w:val="TextBodynoindent"/>
        <w:spacing w:lineRule="auto" w:line="480"/>
        <w:rPr/>
      </w:pPr>
      <w:r>
        <w:rPr/>
        <w:t>Standard curves were constructed to determine the efficiency of the assay, using a synthetic gene fragment</w:t>
      </w:r>
      <w:ins w:id="459" w:author="Anna Kretzschmar" w:date="2019-06-08T20:52:00Z">
        <w:r>
          <w:rPr/>
          <w:t xml:space="preserve"> (gBlocks ®)</w:t>
        </w:r>
      </w:ins>
      <w:r>
        <w:rPr/>
        <w:t xml:space="preserve"> approach, and also to </w:t>
      </w:r>
      <w:del w:id="460" w:author="Anna Kretzschmar" w:date="2019-06-08T20:52:00Z">
        <w:r>
          <w:rPr/>
          <w:delText xml:space="preserve">use to </w:delText>
        </w:r>
      </w:del>
      <w:r>
        <w:rPr/>
        <w:t xml:space="preserve">quantify species presence, using calibration curves based on DNA extracted from known cell numbers. </w:t>
      </w:r>
      <w:del w:id="461" w:author="Anna Kretzschmar" w:date="2019-06-10T13:21:00Z">
        <w:r>
          <w:rPr/>
          <w:delText>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w:delText>
        </w:r>
      </w:del>
      <w:r>
        <w:rPr/>
        <w:t xml:space="preserve"> The calibration curves for both methods were calculated (R</w:t>
      </w:r>
      <w:r>
        <w:rPr>
          <w:position w:val="8"/>
          <w:sz w:val="19"/>
        </w:rPr>
        <w:t>2</w:t>
      </w:r>
      <w:r>
        <w:rPr/>
        <w:t>, PCR efficiency and regression line slope) and graphed in R version 3.2.3 [</w:t>
      </w:r>
      <w:hyperlink w:anchor="Xrlang">
        <w:del w:id="462" w:author="Anna Kretzschmar" w:date="2019-06-10T17:36:00Z">
          <w:r>
            <w:rPr>
              <w:rStyle w:val="InternetLink"/>
            </w:rPr>
            <w:delText>5</w:delText>
          </w:r>
        </w:del>
      </w:hyperlink>
      <w:hyperlink w:anchor="Xrlang">
        <w:del w:id="463" w:author="Anna Kretzschmar" w:date="2019-05-17T19:19:00Z">
          <w:r>
            <w:rPr>
              <w:rStyle w:val="InternetLink"/>
            </w:rPr>
            <w:delText>8</w:delText>
          </w:r>
        </w:del>
      </w:hyperlink>
      <w:ins w:id="464" w:author="Anna Kretzschmar" w:date="2019-06-10T17:36:00Z">
        <w:r>
          <w:rPr>
            <w:rStyle w:val="InternetLink"/>
          </w:rPr>
          <w:t>62</w:t>
        </w:r>
      </w:ins>
      <w:r>
        <w:rPr/>
        <w:t>], using R studio version 1.0.136 [</w:t>
      </w:r>
      <w:hyperlink w:anchor="Xrstudio">
        <w:del w:id="465" w:author="Anna Kretzschmar" w:date="2019-05-17T19:19:00Z">
          <w:r>
            <w:rPr>
              <w:rStyle w:val="InternetLink"/>
            </w:rPr>
            <w:delText>59</w:delText>
          </w:r>
        </w:del>
      </w:hyperlink>
      <w:hyperlink w:anchor="Xrstudio">
        <w:ins w:id="466" w:author="Anna Kretzschmar" w:date="2019-05-17T19:19:00Z">
          <w:r>
            <w:rPr>
              <w:rStyle w:val="InternetLink"/>
            </w:rPr>
            <w:t>6</w:t>
          </w:r>
        </w:ins>
      </w:hyperlink>
      <w:ins w:id="467" w:author="Anna Kretzschmar" w:date="2019-06-10T17:36:00Z">
        <w:r>
          <w:rPr>
            <w:rStyle w:val="InternetLink"/>
          </w:rPr>
          <w:t>3</w:t>
        </w:r>
      </w:ins>
      <w:r>
        <w:rPr/>
        <w:t>] and the ggplot2 package [</w:t>
      </w:r>
      <w:hyperlink w:anchor="Xggplot2">
        <w:r>
          <w:rPr>
            <w:rStyle w:val="InternetLink"/>
          </w:rPr>
          <w:t>6</w:t>
        </w:r>
      </w:hyperlink>
      <w:ins w:id="468" w:author="Anna Kretzschmar" w:date="2019-06-10T17:36:00Z">
        <w:r>
          <w:rPr>
            <w:rStyle w:val="InternetLink"/>
          </w:rPr>
          <w:t>4</w:t>
        </w:r>
      </w:ins>
      <w:hyperlink w:anchor="Xggplot2">
        <w:del w:id="469" w:author="Anna Kretzschmar" w:date="2019-05-17T19:19:00Z">
          <w:r>
            <w:rPr>
              <w:rStyle w:val="InternetLink"/>
            </w:rPr>
            <w:delText>0</w:delText>
          </w:r>
        </w:del>
      </w:hyperlink>
      <w:del w:id="470" w:author="Anna Kretzschmar" w:date="2019-05-17T17:01:00Z">
        <w:r>
          <w:rPr>
            <w:rStyle w:val="InternetLink"/>
          </w:rPr>
          <w:delText xml:space="preserve"> </w:delText>
        </w:r>
      </w:del>
      <w:r>
        <w:rPr/>
        <w:t xml:space="preserve">]. </w:t>
      </w:r>
    </w:p>
    <w:p>
      <w:pPr>
        <w:pStyle w:val="Heading5"/>
        <w:spacing w:lineRule="auto" w:line="480"/>
        <w:rPr/>
      </w:pPr>
      <w:bookmarkStart w:id="204" w:name="x1-9000"/>
      <w:bookmarkEnd w:id="204"/>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w:t>
      </w:r>
      <w:ins w:id="471" w:author="Anna Kretzschmar" w:date="2019-06-10T13:16:00Z">
        <w:r>
          <w:rPr/>
          <w:t xml:space="preserve"> to a total length of 238bp</w:t>
        </w:r>
      </w:ins>
      <w:r>
        <w:rPr/>
        <w:t xml:space="preserve"> </w:t>
      </w:r>
      <w:ins w:id="472" w:author="Anna Kretzschmar" w:date="2019-06-10T13:02:00Z">
        <w:r>
          <w:rPr/>
          <w:t>(</w:t>
        </w:r>
      </w:ins>
      <w:del w:id="473" w:author="Anna Kretzschmar" w:date="2019-06-10T13:02:00Z">
        <w:r>
          <w:rPr/>
          <w:delText xml:space="preserve">called </w:delText>
        </w:r>
      </w:del>
      <w:r>
        <w:rPr/>
        <w:t>gBlocks ®</w:t>
      </w:r>
      <w:del w:id="474" w:author="Anna Kretzschmar" w:date="2019-06-10T13:02:00Z">
        <w:r>
          <w:rPr/>
          <w:delText>;</w:delText>
        </w:r>
      </w:del>
      <w:r>
        <w:rPr/>
        <w:t xml:space="preserve"> by Integrated DNA Technologies </w:t>
      </w:r>
      <w:del w:id="475" w:author="Anna Kretzschmar" w:date="2019-06-10T13:02:00Z">
        <w:r>
          <w:rPr/>
          <w:delText>(</w:delText>
        </w:r>
      </w:del>
      <w:r>
        <w:rPr/>
        <w:t>IDT, IA, USA).</w:t>
      </w:r>
      <w:ins w:id="476" w:author="Anna Kretzschmar" w:date="2019-06-10T13:03:00Z">
        <w:r>
          <w:rPr/>
          <w:t xml:space="preserve"> The molecular weight and the amount of the synthesized gene fragment was supplied by IDT, </w:t>
        </w:r>
      </w:ins>
      <w:ins w:id="477" w:author="Anna Kretzschmar" w:date="2019-06-10T13:03:00Z">
        <w:r>
          <w:rPr>
            <w:rFonts w:eastAsia="WenQuanYi Micro Hei" w:cs="Lohit Devanagari"/>
            <w:color w:val="00000A"/>
            <w:sz w:val="24"/>
            <w:szCs w:val="24"/>
            <w:lang w:val="en-AU" w:eastAsia="zh-CN" w:bidi="hi-IN"/>
          </w:rPr>
          <w:t>from which the exact number of copies of the gene fragment per mico</w:t>
        </w:r>
      </w:ins>
      <w:ins w:id="478" w:author="Anna Kretzschmar" w:date="2019-06-10T13:04:00Z">
        <w:r>
          <w:rPr>
            <w:rFonts w:eastAsia="WenQuanYi Micro Hei" w:cs="Lohit Devanagari"/>
            <w:color w:val="00000A"/>
            <w:sz w:val="24"/>
            <w:szCs w:val="24"/>
            <w:lang w:val="en-AU" w:eastAsia="zh-CN" w:bidi="hi-IN"/>
          </w:rPr>
          <w:t>liter can be calculated [</w:t>
        </w:r>
      </w:ins>
      <w:ins w:id="479" w:author="Anna Kretzschmar" w:date="2019-06-10T17:36:00Z">
        <w:r>
          <w:rPr>
            <w:rFonts w:eastAsia="WenQuanYi Micro Hei" w:cs="Lohit Devanagari"/>
            <w:color w:val="00000A"/>
            <w:sz w:val="24"/>
            <w:szCs w:val="24"/>
            <w:lang w:val="en-AU" w:eastAsia="zh-CN" w:bidi="hi-IN"/>
          </w:rPr>
          <w:t>42,43</w:t>
        </w:r>
      </w:ins>
      <w:ins w:id="480" w:author="Anna Kretzschmar" w:date="2019-06-10T13:04:00Z">
        <w:r>
          <w:rPr>
            <w:rFonts w:eastAsia="WenQuanYi Micro Hei" w:cs="Lohit Devanagari"/>
            <w:color w:val="00000A"/>
            <w:sz w:val="24"/>
            <w:szCs w:val="24"/>
            <w:lang w:val="en-AU" w:eastAsia="zh-CN" w:bidi="hi-IN"/>
          </w:rPr>
          <w:t>].</w:t>
        </w:r>
      </w:ins>
      <w:r>
        <w:rPr/>
        <w:t xml:space="preserve"> Lyophilized gBlocks ®; was re-suspended in 1x TE (Tris 1M, EDTA 0.5 pH8) to a concentration of 1 ng/</w:t>
      </w:r>
      <w:r>
        <w:rPr>
          <w:i/>
        </w:rPr>
        <w:t>μ</w:t>
      </w:r>
      <w:r>
        <w:rPr/>
        <w:t xml:space="preserve">l. The </w:t>
      </w:r>
      <w:ins w:id="481" w:author="Anna Kretzschmar" w:date="2019-06-10T08:00:00Z">
        <w:r>
          <w:rPr/>
          <w:t>total</w:t>
        </w:r>
      </w:ins>
      <w:del w:id="482" w:author="Anna Kretzschmar" w:date="2019-06-10T08:00:00Z">
        <w:r>
          <w:rPr/>
          <w:delText>copy</w:delText>
        </w:r>
      </w:del>
      <w:r>
        <w:rPr/>
        <w:t xml:space="preserve"> number of</w:t>
      </w:r>
      <w:ins w:id="483" w:author="Anna Kretzschmar" w:date="2019-06-10T08:00:00Z">
        <w:r>
          <w:rPr/>
          <w:t xml:space="preserve"> the gBlocks ®</w:t>
        </w:r>
      </w:ins>
      <w:r>
        <w:rPr/>
        <w:t xml:space="preserve"> gene fragment</w:t>
      </w:r>
      <w:ins w:id="484" w:author="Anna Kretzschmar" w:date="2019-06-10T08:01:00Z">
        <w:r>
          <w:rPr/>
          <w:t xml:space="preserve"> in </w:t>
        </w:r>
      </w:ins>
      <w:ins w:id="485" w:author="Anna Kretzschmar" w:date="2019-06-10T08:01:00Z">
        <w:r>
          <w:rPr>
            <w:rFonts w:eastAsia="WenQuanYi Micro Hei" w:cs="Lohit Devanagari"/>
            <w:color w:val="00000A"/>
            <w:sz w:val="24"/>
            <w:szCs w:val="24"/>
            <w:lang w:val="en-AU" w:eastAsia="zh-CN" w:bidi="hi-IN"/>
          </w:rPr>
          <w:t>the</w:t>
        </w:r>
      </w:ins>
      <w:ins w:id="486" w:author="Anna Kretzschmar" w:date="2019-06-10T08:01:00Z">
        <w:r>
          <w:rPr/>
          <w:t xml:space="preserve"> suspension</w:t>
        </w:r>
      </w:ins>
      <w:r>
        <w:rPr/>
        <w:t xml:space="preserve">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5" w:name="x1-10000"/>
      <w:bookmarkEnd w:id="205"/>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6" w:name="x1-11000"/>
      <w:bookmarkEnd w:id="206"/>
      <w:r>
        <w:rPr/>
        <w:t xml:space="preserve">Determination of gene copies per cell for </w:t>
      </w:r>
      <w:r>
        <w:rPr>
          <w:i/>
        </w:rPr>
        <w:t>G. lapillus</w:t>
      </w:r>
    </w:p>
    <w:p>
      <w:pPr>
        <w:pStyle w:val="TextBodynoindent"/>
        <w:spacing w:lineRule="auto" w:line="480"/>
        <w:rPr/>
      </w:pPr>
      <w:r>
        <w:rPr/>
        <w:t>To determine the mean SSU r</w:t>
      </w:r>
      <w:ins w:id="487" w:author="Anna Kretzschmar" w:date="2019-06-08T20:03:00Z">
        <w:r>
          <w:rPr/>
          <w:t>R</w:t>
        </w:r>
      </w:ins>
      <w:del w:id="488" w:author="Anna Kretzschmar" w:date="2019-06-08T20:03:00Z">
        <w:r>
          <w:rPr/>
          <w:delText>D</w:delText>
        </w:r>
      </w:del>
      <w:r>
        <w:rPr/>
        <w:t xml:space="preserve">NA copies per cell, </w:t>
      </w:r>
      <w:ins w:id="489" w:author="Anna Kretzschmar" w:date="2019-06-24T12:23:00Z">
        <w:r>
          <w:rPr/>
          <w:t>a 10 fold</w:t>
        </w:r>
      </w:ins>
      <w:del w:id="490" w:author="Anna Kretzschmar" w:date="2019-06-24T12:23:00Z">
        <w:r>
          <w:rPr/>
          <w:delText>the</w:delText>
        </w:r>
      </w:del>
      <w:r>
        <w:rPr/>
        <w:t xml:space="preserve"> dilution series</w:t>
      </w:r>
      <w:ins w:id="491" w:author="Anna Kretzschmar" w:date="2019-06-24T12:23:00Z">
        <w:r>
          <w:rPr/>
          <w:t xml:space="preserve"> of strains HG4 and HG7 were used, as described previously</w:t>
        </w:r>
      </w:ins>
      <w:ins w:id="492" w:author="Anna Kretzschmar" w:date="2019-06-10T07:57:00Z">
        <w:r>
          <w:rPr>
            <w:i w:val="false"/>
            <w:iCs w:val="false"/>
          </w:rPr>
          <w:t>. These dilution series were based on DNA extracted from known numbers of cells, and then serially diluted</w:t>
        </w:r>
      </w:ins>
      <w:del w:id="493" w:author="Anna Kretzschmar" w:date="2019-06-10T07:57:00Z">
        <w:r>
          <w:rPr>
            <w:i w:val="false"/>
            <w:iCs w:val="false"/>
          </w:rPr>
          <w:delText xml:space="preserve"> with a</w:delText>
        </w:r>
      </w:del>
      <w:del w:id="494" w:author="Anna Kretzschmar" w:date="2019-06-24T12:24:00Z">
        <w:r>
          <w:rPr>
            <w:i w:val="false"/>
            <w:iCs w:val="false"/>
          </w:rPr>
          <w:delText xml:space="preserve"> known cell count</w:delText>
        </w:r>
      </w:del>
      <w:r>
        <w:rPr/>
        <w:t xml:space="preserve"> (3880 to 0.04 cells and 5328 to 0.05 for HG4 and HG7 respectively</w:t>
      </w:r>
      <w:del w:id="495" w:author="Anna Kretzschmar" w:date="2019-06-10T07:57:00Z">
        <w:r>
          <w:rPr/>
          <w:delText>, see</w:delText>
        </w:r>
      </w:del>
      <w:del w:id="496" w:author="Anna Kretzschmar" w:date="2019-06-10T07:56:00Z">
        <w:r>
          <w:rPr/>
          <w:delText xml:space="preserve"> section </w:delText>
        </w:r>
      </w:del>
      <w:del w:id="497" w:author="Anna Kretzschmar" w:date="2019-06-10T07:56:00Z">
        <w:r>
          <w:rPr>
            <w:i/>
          </w:rPr>
          <w:delText>Cell based</w:delText>
        </w:r>
      </w:del>
      <w:del w:id="498" w:author="Anna Kretzschmar" w:date="2019-06-10T07:56:00Z">
        <w:r>
          <w:rPr/>
          <w:delText xml:space="preserve"> </w:delText>
        </w:r>
      </w:del>
      <w:del w:id="499" w:author="Anna Kretzschmar" w:date="2019-06-10T07:56:00Z">
        <w:r>
          <w:rPr>
            <w:i/>
          </w:rPr>
          <w:delText>calibration curve</w:delText>
        </w:r>
      </w:del>
      <w:r>
        <w:rPr/>
        <w:t>)</w:t>
      </w:r>
      <w:del w:id="500" w:author="Anna Kretzschmar" w:date="2019-06-10T07:57:00Z">
        <w:r>
          <w:rPr/>
          <w:delText xml:space="preserve"> were used as input for calculation</w:delText>
        </w:r>
      </w:del>
      <w:r>
        <w:rPr/>
        <w:t xml:space="preserve">.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del w:id="501" w:author="Anna Kretzschmar" w:date="2019-06-10T17:37:00Z">
          <w:r>
            <w:rPr>
              <w:rStyle w:val="InternetLink"/>
            </w:rPr>
            <w:delText>6</w:delText>
          </w:r>
        </w:del>
      </w:hyperlink>
      <w:hyperlink w:anchor="Xkon2015spatial">
        <w:del w:id="502" w:author="Anna Kretzschmar" w:date="2019-05-17T19:19:00Z">
          <w:r>
            <w:rPr>
              <w:rStyle w:val="InternetLink"/>
            </w:rPr>
            <w:delText>1</w:delText>
          </w:r>
        </w:del>
      </w:hyperlink>
      <w:ins w:id="503" w:author="Anna Kretzschmar" w:date="2019-06-10T17:37:00Z">
        <w:r>
          <w:rPr>
            <w:rStyle w:val="InternetLink"/>
          </w:rPr>
          <w:t>43</w:t>
        </w:r>
      </w:ins>
      <w:del w:id="504" w:author="Anna Kretzschmar" w:date="2019-05-17T17:01:00Z">
        <w:r>
          <w:rPr>
            <w:rStyle w:val="InternetLink"/>
          </w:rPr>
          <w:delText xml:space="preserve"> </w:delText>
        </w:r>
      </w:del>
      <w:r>
        <w:rPr/>
        <w:t xml:space="preserve">]. </w:t>
      </w:r>
    </w:p>
    <w:p>
      <w:pPr>
        <w:pStyle w:val="Heading4"/>
        <w:spacing w:lineRule="auto" w:line="480"/>
        <w:rPr/>
      </w:pPr>
      <w:bookmarkStart w:id="207" w:name="x1-12000"/>
      <w:bookmarkEnd w:id="207"/>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sp</w:t>
      </w:r>
      <w:ins w:id="505" w:author="Anna Kretzschmar" w:date="2019-06-24T12:25:00Z">
        <w:r>
          <w:rPr/>
          <w:t>.</w:t>
        </w:r>
      </w:ins>
      <w:del w:id="506" w:author="Anna Kretzschmar" w:date="2019-06-24T12:25:00Z">
        <w:r>
          <w:rPr/>
          <w:delText>p</w:delText>
        </w:r>
      </w:del>
      <w:r>
        <w:rPr/>
        <w:t xml:space="preserve">,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 xml:space="preserve">120 </w:t>
      </w:r>
      <w:ins w:id="507" w:author="Anna Kretzschmar" w:date="2019-06-08T20:56:00Z">
        <w:r>
          <w:rPr/>
          <w:t>µ</w:t>
        </w:r>
      </w:ins>
      <w:r>
        <w:rPr/>
        <w:t xml:space="preserve">m mesh filter to remove any remaining larger fauna and debris. The collected seawater was centrifuged at </w:t>
      </w:r>
      <w:del w:id="508" w:author="Anna Kretzschmar" w:date="2019-06-24T13:06:00Z">
        <w:r>
          <w:rPr/>
          <w:delText>1000 rpm</w:delText>
        </w:r>
      </w:del>
      <w:ins w:id="509" w:author="Anna Kretzschmar" w:date="2019-06-24T13:06:00Z">
        <w:r>
          <w:rPr/>
          <w:t>500</w:t>
        </w:r>
      </w:ins>
      <w:ins w:id="510" w:author="Anna Kretzschmar" w:date="2019-06-24T13:07:00Z">
        <w:r>
          <w:rPr/>
          <w:t xml:space="preserve"> rcf</w:t>
        </w:r>
      </w:ins>
      <w:r>
        <w:rPr/>
        <w:t>. The supernatant was discarded and the pellet was dissolved in 10 ml RNAlater (Ambion, Austin, TX, USA) for preservation and stored at 4</w:t>
      </w:r>
      <w:r>
        <w:rPr>
          <w:position w:val="8"/>
          <w:sz w:val="19"/>
        </w:rPr>
        <w:t xml:space="preserve">∘ </w:t>
      </w:r>
      <w:r>
        <w:rPr/>
        <w:t>C.</w:t>
      </w:r>
      <w:ins w:id="511" w:author="Anna Kretzschmar" w:date="2019-05-24T09:53:00Z">
        <w:r>
          <w:rPr/>
          <w:t xml:space="preserve"> Community DNA was extracted </w:t>
        </w:r>
      </w:ins>
      <w:ins w:id="512" w:author="Anna Kretzschmar" w:date="2019-05-24T10:10:00Z">
        <w:r>
          <w:rPr/>
          <w:t>via modified CTAB method [58].</w:t>
        </w:r>
      </w:ins>
      <w:r>
        <w:rPr/>
        <w:t xml:space="preserve"> Samples were screened in triplicate for both </w:t>
      </w:r>
      <w:r>
        <w:rPr>
          <w:i/>
        </w:rPr>
        <w:t xml:space="preserve">G. lapillus </w:t>
      </w:r>
      <w:r>
        <w:rPr/>
        <w:t xml:space="preserve">on a StepOnePlus System by Applied Biosystems (Thermo Fisher Scientific, Waltham, MA, USA). </w:t>
      </w:r>
      <w:ins w:id="513" w:author="Anna Kretzschmar" w:date="2019-06-10T13:33:00Z">
        <w:r>
          <w:rPr/>
          <w:t xml:space="preserve">The amplification threshold was compared to the cell based calibration curve using the </w:t>
        </w:r>
      </w:ins>
      <w:ins w:id="514" w:author="Anna Kretzschmar" w:date="2019-06-10T13:33:00Z">
        <w:r>
          <w:rPr>
            <w:i/>
            <w:iCs/>
          </w:rPr>
          <w:t>G. lapillus</w:t>
        </w:r>
      </w:ins>
      <w:ins w:id="515" w:author="Anna Kretzschmar" w:date="2019-06-10T13:33:00Z">
        <w:r>
          <w:rPr>
            <w:i w:val="false"/>
            <w:iCs w:val="false"/>
          </w:rPr>
          <w:t xml:space="preserve"> type species, HG7. </w:t>
        </w:r>
      </w:ins>
      <w:ins w:id="516" w:author="Anna Kretzschmar" w:date="2019-06-10T13:34:00Z">
        <w:r>
          <w:rPr>
            <w:i w:val="false"/>
            <w:iCs w:val="false"/>
          </w:rPr>
          <w:t>The cells.g</w:t>
        </w:r>
      </w:ins>
      <w:ins w:id="517" w:author="Anna Kretzschmar" w:date="2019-06-10T13:34:00Z">
        <w:r>
          <w:rPr>
            <w:i w:val="false"/>
            <w:iCs w:val="false"/>
            <w:vertAlign w:val="superscript"/>
          </w:rPr>
          <w:t>-1</w:t>
        </w:r>
      </w:ins>
      <w:ins w:id="518" w:author="Anna Kretzschmar" w:date="2019-06-10T13:34:00Z">
        <w:r>
          <w:rPr>
            <w:i w:val="false"/>
            <w:iCs w:val="false"/>
          </w:rPr>
          <w:t xml:space="preserve"> wet weight macroalgae was calculated </w:t>
        </w:r>
      </w:ins>
      <w:ins w:id="519" w:author="Anna Kretzschmar" w:date="2019-06-24T12:26:00Z">
        <w:r>
          <w:rPr>
            <w:i w:val="false"/>
            <w:iCs w:val="false"/>
          </w:rPr>
          <w:t>by determining the proport</w:t>
        </w:r>
      </w:ins>
      <w:ins w:id="520" w:author="Anna Kretzschmar" w:date="2019-06-24T12:27:00Z">
        <w:r>
          <w:rPr>
            <w:i w:val="false"/>
            <w:iCs w:val="false"/>
          </w:rPr>
          <w:t xml:space="preserve">ion of the total volume of DNA extract used in an individual qPCR reaction (i.e. 1 µl DNA per qPCR reaction from a 50 µL total DNA extraction volume =0.02), quantifying the equivalent number of cells detected per qPCR reaction </w:t>
        </w:r>
      </w:ins>
      <w:ins w:id="521" w:author="Anna Kretzschmar" w:date="2019-06-24T12:28:00Z">
        <w:r>
          <w:rPr>
            <w:i w:val="false"/>
            <w:iCs w:val="false"/>
          </w:rPr>
          <w:t>using the standard curve and multiplying this to deternine total cells 200 g</w:t>
        </w:r>
      </w:ins>
      <w:ins w:id="522" w:author="Anna Kretzschmar" w:date="2019-06-24T12:28:00Z">
        <w:r>
          <w:rPr>
            <w:i w:val="false"/>
            <w:iCs w:val="false"/>
            <w:vertAlign w:val="superscript"/>
          </w:rPr>
          <w:t>-1</w:t>
        </w:r>
      </w:ins>
      <w:ins w:id="523" w:author="Anna Kretzschmar" w:date="2019-06-24T12:28:00Z">
        <w:r>
          <w:rPr>
            <w:i w:val="false"/>
            <w:iCs w:val="false"/>
          </w:rPr>
          <w:t xml:space="preserve"> wet weight macroalgae sample.</w:t>
        </w:r>
      </w:ins>
      <w:ins w:id="524" w:author="Anna Kretzschmar" w:date="2019-07-11T13:39:00Z">
        <w:r>
          <w:rPr>
            <w:i w:val="false"/>
            <w:iCs w:val="false"/>
          </w:rPr>
          <w:br/>
        </w:r>
      </w:ins>
      <w:ins w:id="525" w:author="Anna Kretzschmar" w:date="2019-07-11T13:39:00Z">
        <w:r>
          <w:rPr>
            <w:i w:val="false"/>
            <w:iCs w:val="false"/>
          </w:rPr>
          <w:t>Normality of the data (cell numbers per macroalgal host) was tested using Shapiro test and a Bartlett test of homogeneity of variance a  Kruskal-Wallis test was performed to determine significance, in R version 3.2.3 [62], using R studio version 1.0.136 [63].</w:t>
        </w:r>
      </w:ins>
    </w:p>
    <w:p>
      <w:pPr>
        <w:pStyle w:val="HorizontalLine"/>
        <w:spacing w:lineRule="auto" w:line="480"/>
        <w:rPr/>
      </w:pPr>
      <w:r>
        <w:rPr/>
      </w:r>
    </w:p>
    <w:p>
      <w:pPr>
        <w:pStyle w:val="TextBodynoindent"/>
        <w:spacing w:lineRule="auto" w:line="480" w:before="0" w:after="0"/>
        <w:rPr/>
      </w:pPr>
      <w:bookmarkStart w:id="208" w:name="x1-120012"/>
      <w:bookmarkEnd w:id="208"/>
      <w:r>
        <w:rPr/>
        <w:t xml:space="preserve"> </w:t>
      </w:r>
    </w:p>
    <w:p>
      <w:pPr>
        <w:pStyle w:val="TextBodynoindent"/>
        <w:spacing w:lineRule="auto" w:line="480"/>
        <w:rPr/>
      </w:pPr>
      <w:r>
        <w:rPr/>
        <w:t>Figure 2: (A) Map of Australia, with the position of Heron Island (red circle); (B) Heron Island including surrounding reefs</w:t>
      </w:r>
      <w:ins w:id="526" w:author="Anna Kretzschmar" w:date="2019-05-17T12:11:00Z">
        <w:r>
          <w:rPr/>
          <w:t xml:space="preserve"> (dotted lines)</w:t>
        </w:r>
      </w:ins>
      <w:r>
        <w:rPr/>
        <w:t>; (C) Approximate location of sampling sites around Heron I</w:t>
      </w:r>
      <w:r>
        <w:rPr>
          <w:color w:val="000000"/>
        </w:rPr>
        <w:t xml:space="preserve">sland. Map adapted from Kretzschmar et al. (2017) </w:t>
      </w:r>
      <w:del w:id="527" w:author="Anna Kretzschmar" w:date="2019-06-10T14:19:00Z">
        <w:r>
          <w:rPr>
            <w:color w:val="000000"/>
          </w:rPr>
          <w:delText xml:space="preserve"> </w:delText>
        </w:r>
      </w:del>
      <w:r>
        <w:rPr>
          <w:color w:val="000000"/>
        </w:rPr>
        <w:t>[</w:t>
      </w:r>
      <w:del w:id="528" w:author="Anna Kretzschmar" w:date="2019-06-10T17:37:00Z">
        <w:r>
          <w:rPr>
            <w:color w:val="000000"/>
          </w:rPr>
          <w:delText>19</w:delText>
        </w:r>
      </w:del>
      <w:ins w:id="529" w:author="Anna Kretzschmar" w:date="2019-06-10T17:37:00Z">
        <w:r>
          <w:rPr>
            <w:color w:val="000000"/>
          </w:rPr>
          <w:t>20</w:t>
        </w:r>
      </w:ins>
      <w:r>
        <w:rPr>
          <w:color w:val="000000"/>
        </w:rPr>
        <w:t>]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09" w:name="x1-13000"/>
      <w:bookmarkEnd w:id="209"/>
      <w:r>
        <w:rPr/>
        <w:t>Results</w:t>
      </w:r>
    </w:p>
    <w:p>
      <w:pPr>
        <w:pStyle w:val="Heading4"/>
        <w:spacing w:lineRule="auto" w:line="480"/>
        <w:rPr/>
      </w:pPr>
      <w:bookmarkStart w:id="210" w:name="x1-14000"/>
      <w:bookmarkEnd w:id="210"/>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530" w:author="Anna Kretzschmar" w:date="2019-05-24T10:49:00Z">
        <w:r>
          <w:rPr/>
          <w:t xml:space="preserve"> with a single peak at the same temperature for each strain in the melt curve. No signal for primer dimers or unspecific amplification was detected.</w:t>
        </w:r>
      </w:ins>
      <w:r>
        <w:rPr/>
        <w:t xml:space="preserve"> </w:t>
      </w:r>
      <w:del w:id="531" w:author="Anna Kretzschmar" w:date="2019-05-24T10:49:00Z">
        <w:r>
          <w:rPr/>
          <w:delText>while n</w:delText>
        </w:r>
      </w:del>
      <w:del w:id="532" w:author="Anna Kretzschmar" w:date="2019-06-09T11:50:00Z">
        <w:r>
          <w:rPr/>
          <w:delText>o amplification</w:delText>
        </w:r>
      </w:del>
      <w:ins w:id="533" w:author="Anna Kretzschmar" w:date="2019-06-09T11:50:00Z">
        <w:r>
          <w:rPr/>
          <w:t xml:space="preserve">While genomic DNA was visible for each strain on </w:t>
        </w:r>
      </w:ins>
      <w:ins w:id="534" w:author="Anna Kretzschmar" w:date="2019-06-09T11:51:00Z">
        <w:r>
          <w:rPr/>
          <w:t xml:space="preserve">the agarose gel (gDNA band, Table 5) and </w:t>
        </w:r>
      </w:ins>
      <w:ins w:id="535" w:author="Anna Kretzschmar" w:date="2019-06-09T11:52:00Z">
        <w:r>
          <w:rPr/>
          <w:t>the DNA could be amplified via PCR (SSU PRC amplification, Table 5), no cross-reaction</w:t>
        </w:r>
      </w:ins>
      <w:r>
        <w:rPr/>
        <w:t xml:space="preserve">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del w:id="536" w:author="Anna Kretzschmar" w:date="2019-06-10T17:37:00Z">
          <w:r>
            <w:rPr>
              <w:rStyle w:val="InternetLink"/>
            </w:rPr>
            <w:delText>1</w:delText>
          </w:r>
        </w:del>
      </w:hyperlink>
      <w:ins w:id="537" w:author="Anna Kretzschmar" w:date="2019-06-10T17:37:00Z">
        <w:r>
          <w:rPr>
            <w:rStyle w:val="InternetLink"/>
          </w:rPr>
          <w:t>2</w:t>
        </w:r>
      </w:ins>
      <w:r>
        <w:rPr/>
        <w:t xml:space="preserve"> ,</w:t>
      </w:r>
      <w:del w:id="538" w:author="Anna Kretzschmar" w:date="2019-06-10T17:37:00Z">
        <w:r>
          <w:rPr/>
          <w:delText> </w:delText>
        </w:r>
      </w:del>
      <w:hyperlink w:anchor="Xkretzschmar2017characterization">
        <w:del w:id="539" w:author="Anna Kretzschmar" w:date="2019-06-10T17:37:00Z">
          <w:r>
            <w:rPr>
              <w:rStyle w:val="InternetLink"/>
            </w:rPr>
            <w:delText>1</w:delText>
          </w:r>
        </w:del>
      </w:hyperlink>
      <w:hyperlink w:anchor="Xkretzschmar2017characterization">
        <w:del w:id="540" w:author="Anna Kretzschmar" w:date="2019-06-10T17:37:00Z">
          <w:r>
            <w:rPr>
              <w:rStyle w:val="InternetLink"/>
            </w:rPr>
            <w:delText>9</w:delText>
          </w:r>
        </w:del>
      </w:hyperlink>
      <w:ins w:id="541" w:author="Anna Kretzschmar" w:date="2019-06-10T17:37:00Z">
        <w:r>
          <w:rPr>
            <w:rStyle w:val="InternetLink"/>
          </w:rPr>
          <w:t>20</w:t>
        </w:r>
      </w:ins>
      <w:r>
        <w:rPr/>
        <w:t xml:space="preserve">]. </w:t>
      </w:r>
    </w:p>
    <w:p>
      <w:pPr>
        <w:pStyle w:val="HorizontalLine"/>
        <w:spacing w:lineRule="auto" w:line="480"/>
        <w:rPr/>
      </w:pPr>
      <w:bookmarkStart w:id="211" w:name="x1-140015"/>
      <w:bookmarkStart w:id="212" w:name="x1-140015"/>
      <w:bookmarkEnd w:id="212"/>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3" w:name="TBL-6-2"/>
      <w:bookmarkStart w:id="214" w:name="TBL-6-4g"/>
      <w:bookmarkStart w:id="215" w:name="TBL-6-3"/>
      <w:bookmarkStart w:id="216" w:name="TBL-6-3g"/>
      <w:bookmarkStart w:id="217" w:name="TBL-6-2g"/>
      <w:bookmarkStart w:id="218" w:name="TBL-6-4"/>
      <w:bookmarkStart w:id="219" w:name="TBL-6"/>
      <w:bookmarkStart w:id="220" w:name="TBL-6-1g"/>
      <w:bookmarkStart w:id="221" w:name="TBL-6-1"/>
      <w:bookmarkStart w:id="222" w:name="TBL-6-2"/>
      <w:bookmarkStart w:id="223" w:name="TBL-6-4g"/>
      <w:bookmarkStart w:id="224" w:name="TBL-6-3"/>
      <w:bookmarkStart w:id="225" w:name="TBL-6-3g"/>
      <w:bookmarkStart w:id="226" w:name="TBL-6-2g"/>
      <w:bookmarkStart w:id="227" w:name="TBL-6-4"/>
      <w:bookmarkStart w:id="228" w:name="TBL-6"/>
      <w:bookmarkStart w:id="229" w:name="TBL-6-1g"/>
      <w:bookmarkStart w:id="230" w:name="TBL-6-1"/>
      <w:bookmarkEnd w:id="222"/>
      <w:bookmarkEnd w:id="223"/>
      <w:bookmarkEnd w:id="224"/>
      <w:bookmarkEnd w:id="225"/>
      <w:bookmarkEnd w:id="226"/>
      <w:bookmarkEnd w:id="227"/>
      <w:bookmarkEnd w:id="228"/>
      <w:bookmarkEnd w:id="229"/>
      <w:bookmarkEnd w:id="230"/>
      <w:r>
        <w:rPr>
          <w:sz w:val="4"/>
          <w:szCs w:val="4"/>
        </w:rPr>
      </w:r>
    </w:p>
    <w:tbl>
      <w:tblPr>
        <w:tblW w:w="9236" w:type="dxa"/>
        <w:jc w:val="left"/>
        <w:tblInd w:w="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83"/>
        <w:gridCol w:w="1523"/>
        <w:gridCol w:w="1929"/>
        <w:gridCol w:w="2046"/>
        <w:gridCol w:w="2155"/>
      </w:tblGrid>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1" w:name="TBL-6-1-2"/>
            <w:bookmarkEnd w:id="231"/>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2" w:name="TBL-6-1-3"/>
            <w:bookmarkEnd w:id="232"/>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3" w:name="TBL-6-1-4"/>
            <w:bookmarkEnd w:id="233"/>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2" w:author="Anna Kretzschmar" w:date="2019-06-09T11:52:00Z">
              <w:r>
                <w:rPr>
                  <w:b/>
                  <w:bCs/>
                </w:rPr>
                <w:t>SSU PCR amplification</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4" w:name="TBL-6-2-2"/>
            <w:bookmarkEnd w:id="234"/>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3" w:author="Anna Kretzschmar" w:date="2019-07-02T07:35:00Z">
              <w:r>
                <w:rPr/>
                <w:delText>CCMP1650</w:delText>
              </w:r>
            </w:del>
            <w:ins w:id="544" w:author="Anna Kretzschmar" w:date="2019-07-02T07:35:00Z">
              <w:bookmarkStart w:id="235" w:name="TBL-6-2-3"/>
              <w:bookmarkEnd w:id="235"/>
              <w:r>
                <w:rPr/>
                <w:t>CAWD149</w:t>
              </w:r>
            </w:ins>
            <w:del w:id="545" w:author="Anna Kretzschmar" w:date="2019-07-02T07:35:00Z">
              <w:r>
                <w:rPr/>
                <w:delText xml:space="preserve"> </w:delText>
              </w:r>
            </w:del>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6" w:name="TBL-6-2-4"/>
            <w:bookmarkEnd w:id="23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7" w:name="TBL-6-3-2"/>
            <w:bookmarkStart w:id="238" w:name="TBL-6-3-2"/>
            <w:bookmarkEnd w:id="238"/>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39" w:name="TBL-6-3-3"/>
            <w:bookmarkEnd w:id="239"/>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0" w:name="TBL-6-3-4"/>
            <w:bookmarkEnd w:id="240"/>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1" w:name="TBL-6-4-2"/>
            <w:bookmarkEnd w:id="241"/>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2" w:name="TBL-6-4-3"/>
            <w:bookmarkEnd w:id="242"/>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3" w:name="TBL-6-4-4"/>
            <w:bookmarkEnd w:id="243"/>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4" w:name="TBL-6-5-2"/>
            <w:bookmarkEnd w:id="244"/>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5" w:name="TBL-6-5-3"/>
            <w:bookmarkEnd w:id="24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6" w:name="TBL-6-5-4"/>
            <w:bookmarkEnd w:id="24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ins w:id="550" w:author="Anna Kretzschmar" w:date="2019-06-10T14:20:00Z">
              <w:r>
                <w:rPr>
                  <w:i/>
                </w:rPr>
                <w:t xml:space="preserve"> </w:t>
              </w:r>
            </w:ins>
            <w:r>
              <w:rPr>
                <w:i/>
              </w:rPr>
              <w:t>cheloniae</w:t>
            </w:r>
            <w:bookmarkStart w:id="247" w:name="TBL-6-6-2"/>
            <w:bookmarkEnd w:id="247"/>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48" w:name="TBL-6-6-3"/>
            <w:bookmarkEnd w:id="248"/>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9" w:name="TBL-6-6-4"/>
            <w:bookmarkEnd w:id="249"/>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0" w:name="TBL-6-7-2"/>
            <w:bookmarkEnd w:id="250"/>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1" w:name="TBL-6-7-3"/>
            <w:bookmarkEnd w:id="251"/>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2" w:name="TBL-6-7-4"/>
            <w:bookmarkEnd w:id="252"/>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3" w:name="TBL-6-8-2"/>
            <w:bookmarkStart w:id="254" w:name="TBL-6-8-2"/>
            <w:bookmarkEnd w:id="254"/>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5" w:name="TBL-6-8-3"/>
            <w:bookmarkEnd w:id="25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6" w:name="TBL-6-8-4"/>
            <w:bookmarkEnd w:id="25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7" w:name="TBL-6-9-2"/>
            <w:bookmarkStart w:id="258" w:name="TBL-6-9-2"/>
            <w:bookmarkEnd w:id="258"/>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59" w:name="TBL-6-9-3"/>
            <w:bookmarkEnd w:id="259"/>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0" w:name="TBL-6-9-4"/>
            <w:bookmarkEnd w:id="260"/>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1" w:name="TBL-6-10-2"/>
            <w:bookmarkStart w:id="262" w:name="TBL-6-10-2"/>
            <w:bookmarkEnd w:id="262"/>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3" w:name="TBL-6-10-3"/>
            <w:bookmarkEnd w:id="26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4" w:name="TBL-6-10-4"/>
            <w:bookmarkEnd w:id="26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5" w:name="TBL-6-11-2"/>
            <w:bookmarkStart w:id="266" w:name="TBL-6-11-2"/>
            <w:bookmarkEnd w:id="266"/>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7" w:name="TBL-6-11-3"/>
            <w:bookmarkEnd w:id="267"/>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8" w:name="TBL-6-11-4"/>
            <w:bookmarkEnd w:id="268"/>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69" w:name="TBL-6-12-2"/>
            <w:bookmarkEnd w:id="269"/>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7" w:author="Anna Kretzschmar" w:date="2019-07-02T07:35:00Z">
              <w:r>
                <w:rPr/>
                <w:delText>CAWD149</w:delText>
              </w:r>
            </w:del>
            <w:ins w:id="558" w:author="Anna Kretzschmar" w:date="2019-07-02T07:35:00Z">
              <w:bookmarkStart w:id="270" w:name="TBL-6-12-3"/>
              <w:bookmarkEnd w:id="270"/>
              <w:r>
                <w:rPr/>
                <w:t>CCMP1650</w:t>
              </w:r>
            </w:ins>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1" w:name="TBL-6-12-4"/>
            <w:bookmarkEnd w:id="271"/>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2" w:name="TBL-6-13-2"/>
            <w:bookmarkEnd w:id="272"/>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3" w:name="TBL-6-13-3"/>
            <w:bookmarkEnd w:id="27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4" w:name="TBL-6-13-4"/>
            <w:bookmarkEnd w:id="27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6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5" w:name="TBL-6-14-2"/>
            <w:bookmarkStart w:id="276" w:name="TBL-6-14-2"/>
            <w:bookmarkEnd w:id="276"/>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7" w:name="TBL-6-14-3"/>
            <w:bookmarkEnd w:id="277"/>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8" w:name="TBL-6-14-4"/>
            <w:bookmarkEnd w:id="278"/>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6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79" w:name="TBL-6-15-2"/>
            <w:bookmarkEnd w:id="279"/>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0" w:name="TBL-6-15-3"/>
            <w:bookmarkEnd w:id="280"/>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1" w:name="TBL-6-15-4"/>
            <w:bookmarkEnd w:id="281"/>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6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2" w:name="TBL-6-16-2"/>
            <w:bookmarkEnd w:id="282"/>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3" w:name="TBL-6-16-3"/>
            <w:bookmarkEnd w:id="28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4" w:name="TBL-6-16-4"/>
            <w:bookmarkEnd w:id="28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6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rHeight w:val="563"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4" w:author="Anna Kretzschmar" w:date="2019-06-24T12:12:00Z">
              <w:bookmarkStart w:id="285" w:name="cch_f33d07dc910aa24"/>
              <w:bookmarkEnd w:id="285"/>
              <w:r>
                <w:rPr>
                  <w:i/>
                  <w:iCs/>
                </w:rPr>
                <w:t>O.</w:t>
              </w:r>
            </w:ins>
            <w:ins w:id="565" w:author="Anna Kretzschmar" w:date="2019-06-24T12:12:00Z">
              <w:r>
                <w:rPr/>
                <w:t xml:space="preserve"> cf. </w:t>
              </w:r>
            </w:ins>
            <w:ins w:id="566" w:author="Anna Kretzschmar" w:date="2019-06-24T12:12:00Z">
              <w:r>
                <w:rPr>
                  <w:i/>
                  <w:iCs/>
                </w:rPr>
                <w:t>ovata</w:t>
              </w:r>
            </w:ins>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7" w:author="Anna Kretzschmar" w:date="2019-06-24T12:13:00Z">
              <w:bookmarkStart w:id="286" w:name="cch_f33d07dc910aa243"/>
              <w:bookmarkEnd w:id="286"/>
              <w:r>
                <w:rPr/>
                <w:t>HER27</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8"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9"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0" w:author="Anna Kretzschmar" w:date="2019-06-24T12:14:00Z">
              <w:r>
                <w:rPr/>
                <w:t>-</w:t>
              </w:r>
            </w:ins>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1" w:author="Anna Kretzschmar" w:date="2019-06-24T12:13:00Z">
              <w:bookmarkStart w:id="287" w:name="cch_f33d07dc910aa241"/>
              <w:bookmarkEnd w:id="287"/>
              <w:r>
                <w:rPr>
                  <w:i/>
                  <w:iCs/>
                </w:rPr>
                <w:t>O. rhodesae</w:t>
              </w:r>
            </w:ins>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2" w:author="Anna Kretzschmar" w:date="2019-06-24T12:13:00Z">
              <w:bookmarkStart w:id="288" w:name="cch_f33d07dc910aa244"/>
              <w:bookmarkEnd w:id="288"/>
              <w:r>
                <w:rPr/>
                <w:t>HER26</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3"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4"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5" w:author="Anna Kretzschmar" w:date="2019-06-24T12:14:00Z">
              <w:r>
                <w:rPr/>
                <w:t>-</w:t>
              </w:r>
            </w:ins>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6" w:author="Anna Kretzschmar" w:date="2019-06-24T12:13:00Z">
              <w:bookmarkStart w:id="289" w:name="cch_f33d07dc910aa242"/>
              <w:bookmarkEnd w:id="289"/>
              <w:r>
                <w:rPr>
                  <w:i/>
                  <w:iCs/>
                </w:rPr>
                <w:t>O.</w:t>
              </w:r>
            </w:ins>
            <w:ins w:id="577" w:author="Anna Kretzschmar" w:date="2019-06-24T12:13:00Z">
              <w:r>
                <w:rPr/>
                <w:t xml:space="preserve"> cf. </w:t>
              </w:r>
            </w:ins>
            <w:ins w:id="578" w:author="Anna Kretzschmar" w:date="2019-06-24T12:13:00Z">
              <w:r>
                <w:rPr>
                  <w:i/>
                  <w:iCs/>
                </w:rPr>
                <w:t>siamensis</w:t>
              </w:r>
            </w:ins>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9" w:author="Anna Kretzschmar" w:date="2019-06-24T12:13:00Z">
              <w:bookmarkStart w:id="290" w:name="cch_f33d07dc910aa245"/>
              <w:bookmarkEnd w:id="290"/>
              <w:r>
                <w:rPr/>
                <w:t>HER24</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80"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81"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82" w:author="Anna Kretzschmar" w:date="2019-06-24T12:14:00Z">
              <w:r>
                <w:rPr/>
                <w:t>-</w:t>
              </w:r>
            </w:ins>
          </w:p>
        </w:tc>
      </w:tr>
    </w:tbl>
    <w:p>
      <w:pPr>
        <w:pStyle w:val="HorizontalLine"/>
        <w:spacing w:lineRule="auto" w:line="480"/>
        <w:rPr/>
      </w:pPr>
      <w:r>
        <w:rPr/>
      </w:r>
    </w:p>
    <w:p>
      <w:pPr>
        <w:pStyle w:val="Heading4"/>
        <w:spacing w:lineRule="auto" w:line="480"/>
        <w:rPr/>
      </w:pPr>
      <w:bookmarkStart w:id="291" w:name="x1-15000"/>
      <w:bookmarkEnd w:id="291"/>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 xml:space="preserve">isolates covered </w:t>
      </w:r>
      <w:ins w:id="583" w:author="Anna Kretzschmar" w:date="2019-06-10T13:15:00Z">
        <w:r>
          <w:rPr/>
          <w:t>five</w:t>
        </w:r>
      </w:ins>
      <w:del w:id="584" w:author="Anna Kretzschmar" w:date="2019-06-10T13:15:00Z">
        <w:r>
          <w:rPr/>
          <w:delText>six</w:delText>
        </w:r>
      </w:del>
      <w:r>
        <w:rPr/>
        <w:t xml:space="preserve">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92" w:name="x1-150013"/>
      <w:bookmarkEnd w:id="292"/>
      <w:r>
        <w:rPr/>
        <w:t xml:space="preserve">Figure 3: qPCR cell based standard curves of </w:t>
      </w:r>
      <w:r>
        <w:rPr>
          <w:i/>
        </w:rPr>
        <w:t xml:space="preserve">G. lapillus </w:t>
      </w:r>
      <w:r>
        <w:rPr/>
        <w:t>strains HG4 (circle) and HG7 (triangle). Error bars represent the deviation of technical replicates during reactions</w:t>
      </w:r>
      <w:ins w:id="585" w:author="Anna Kretzschmar" w:date="2019-06-09T11:07:00Z">
        <w:r>
          <w:rPr/>
          <w:t>; x-axis is log scale</w:t>
        </w:r>
      </w:ins>
      <w:r>
        <w:rPr/>
        <w:t>.</w:t>
      </w:r>
    </w:p>
    <w:p>
      <w:pPr>
        <w:pStyle w:val="TextBodynoindent"/>
        <w:spacing w:lineRule="auto" w:line="480" w:before="0" w:after="0"/>
        <w:rPr/>
      </w:pPr>
      <w:r>
        <w:rPr/>
        <w:t xml:space="preserve">The gene based (gBlocks) standard curve for </w:t>
      </w:r>
      <w:r>
        <w:rPr>
          <w:i/>
        </w:rPr>
        <w:t xml:space="preserve">G. lapillus </w:t>
      </w:r>
      <w:r>
        <w:rPr/>
        <w:t xml:space="preserve">covered linear detection over </w:t>
      </w:r>
      <w:ins w:id="586" w:author="Anna Kretzschmar" w:date="2019-06-10T13:15:00Z">
        <w:r>
          <w:rPr/>
          <w:t>five</w:t>
        </w:r>
      </w:ins>
      <w:del w:id="587" w:author="Anna Kretzschmar" w:date="2019-06-10T13:14:00Z">
        <w:r>
          <w:rPr/>
          <w:delText>7</w:delText>
        </w:r>
      </w:del>
      <w:r>
        <w:rPr/>
        <w:t xml:space="preserve">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93" w:name="x1-150024"/>
      <w:bookmarkEnd w:id="293"/>
      <w:r>
        <w:rPr/>
        <w:t xml:space="preserve">Figure 4: qPCR gene based standard curves of </w:t>
      </w:r>
      <w:r>
        <w:rPr>
          <w:i/>
        </w:rPr>
        <w:t>G. lapillus</w:t>
      </w:r>
      <w:r>
        <w:rPr/>
        <w:t>. Error bars represent the deviation of technical replicates during reactions</w:t>
      </w:r>
      <w:ins w:id="588" w:author="Anna Kretzschmar" w:date="2019-06-09T11:06:00Z">
        <w:r>
          <w:rPr/>
          <w:t>; x-a</w:t>
        </w:r>
      </w:ins>
      <w:ins w:id="589" w:author="Anna Kretzschmar" w:date="2019-06-09T11:07:00Z">
        <w:r>
          <w:rPr/>
          <w:t>xis is log scale</w:t>
        </w:r>
      </w:ins>
      <w:r>
        <w:rPr/>
        <w:t>.</w:t>
      </w:r>
    </w:p>
    <w:p>
      <w:pPr>
        <w:pStyle w:val="HorizontalLine"/>
        <w:spacing w:lineRule="auto" w:line="480"/>
        <w:rPr/>
      </w:pPr>
      <w:r>
        <w:rPr/>
      </w:r>
    </w:p>
    <w:p>
      <w:pPr>
        <w:pStyle w:val="Heading4"/>
        <w:spacing w:lineRule="auto" w:line="480"/>
        <w:rPr/>
      </w:pPr>
      <w:bookmarkStart w:id="294" w:name="x1-16000"/>
      <w:bookmarkEnd w:id="294"/>
      <w:r>
        <w:rPr/>
        <w:t>Quantification of SSU r</w:t>
      </w:r>
      <w:ins w:id="590" w:author="Anna Kretzschmar" w:date="2019-06-08T20:03:00Z">
        <w:r>
          <w:rPr/>
          <w:t>R</w:t>
        </w:r>
      </w:ins>
      <w:del w:id="591" w:author="Anna Kretzschmar" w:date="2019-06-08T20:03:00Z">
        <w:r>
          <w:rPr/>
          <w:delText>D</w:delText>
        </w:r>
      </w:del>
      <w:r>
        <w:rPr/>
        <w:t xml:space="preserve">NA copy number per cell of </w:t>
      </w:r>
      <w:r>
        <w:rPr>
          <w:i/>
        </w:rPr>
        <w:t>G. lapillus</w:t>
      </w:r>
    </w:p>
    <w:p>
      <w:pPr>
        <w:pStyle w:val="TextBodynoindent"/>
        <w:spacing w:lineRule="auto" w:line="480"/>
        <w:rPr/>
      </w:pPr>
      <w:r>
        <w:rPr/>
        <w:t xml:space="preserve">The detectable SSU copies for </w:t>
      </w:r>
      <w:r>
        <w:rPr>
          <w:i/>
        </w:rPr>
        <w:t>G.</w:t>
      </w:r>
      <w:ins w:id="592" w:author="Anna Kretzschmar" w:date="2019-06-10T14:20:00Z">
        <w:r>
          <w:rPr>
            <w:i/>
          </w:rPr>
          <w:t xml:space="preserve"> </w:t>
        </w:r>
      </w:ins>
      <w:r>
        <w:rPr>
          <w:i/>
        </w:rPr>
        <w:t xml:space="preserve">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5" w:name="x1-17000"/>
      <w:bookmarkEnd w:id="295"/>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593"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594" w:author="Anna Kretzschmar" w:date="2019-05-24T09:40:00Z">
        <w:r>
          <w:rPr/>
          <w:t>Table S1</w:t>
        </w:r>
      </w:ins>
      <w:del w:id="595" w:author="Anna Kretzschmar" w:date="2019-05-24T09:40:00Z">
        <w:r>
          <w:rPr/>
          <w:delText>Table  </w:delText>
        </w:r>
      </w:del>
      <w:hyperlink w:anchor="x1-17001r6">
        <w:del w:id="596"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del w:id="597" w:author="Anna Kretzschmar" w:date="2019-06-24T13:02:00Z">
          <w:r>
            <w:rPr>
              <w:rStyle w:val="InternetLink"/>
            </w:rPr>
            <w:delText>6</w:delText>
          </w:r>
        </w:del>
      </w:hyperlink>
      <w:ins w:id="598" w:author="Anna Kretzschmar" w:date="2019-06-24T13:02:00Z">
        <w:r>
          <w:rPr>
            <w:rStyle w:val="InternetLink"/>
          </w:rPr>
          <w:t>S1</w:t>
        </w:r>
      </w:ins>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w:t>
      </w:r>
      <w:ins w:id="599" w:author="Anna Kretzschmar" w:date="2019-06-10T14:21:00Z">
        <w:r>
          <w:rPr/>
          <w:t>,</w:t>
        </w:r>
      </w:ins>
      <w:r>
        <w:rPr/>
        <w:t xml:space="preserv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w:t>
      </w:r>
      <w:ins w:id="600" w:author="Anna Kretzschmar" w:date="2019-07-11T13:41:00Z">
        <w:r>
          <w:rPr/>
          <w:t xml:space="preserve"> </w:t>
        </w:r>
      </w:ins>
      <w:ins w:id="601" w:author="Anna Kretzschmar" w:date="2019-07-11T13:41:00Z">
        <w:r>
          <w:rPr/>
          <w:t>(chi-squared = 2.1453, p-value = 0.3421)</w:t>
        </w:r>
      </w:ins>
      <w:r>
        <w:rPr/>
        <w:t xml:space="preserve"> (Fig.  </w:t>
      </w:r>
      <w:hyperlink w:anchor="x1-170046">
        <w:r>
          <w:rPr>
            <w:rStyle w:val="InternetLink"/>
          </w:rPr>
          <w:t>6</w:t>
        </w:r>
      </w:hyperlink>
      <w:r>
        <w:rPr/>
        <w:t>).</w:t>
      </w:r>
      <w:bookmarkStart w:id="296" w:name="x1-17001r6"/>
      <w:bookmarkEnd w:id="296"/>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602" w:author="Anna Kretzschmar" w:date="2019-05-24T09:35:00Z">
        <w:r>
          <w:rPr/>
          <w:delText xml:space="preserve">Table 6: Screening of macroalgal samples for </w:delText>
        </w:r>
      </w:del>
      <w:del w:id="603" w:author="Anna Kretzschmar" w:date="2019-05-24T09:35:00Z">
        <w:r>
          <w:rPr>
            <w:i/>
          </w:rPr>
          <w:delText>G. lapillus</w:delText>
        </w:r>
      </w:del>
      <w:del w:id="604"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5" w:author="Anna Kretzschmar" w:date="2019-05-24T09:35:00Z">
              <w:r>
                <w:rPr>
                  <w:b/>
                </w:rPr>
                <w:delText>Sample</w:delText>
              </w:r>
            </w:del>
            <w:del w:id="606" w:author="Anna Kretzschmar" w:date="2019-05-24T09:35:00Z">
              <w:r>
                <w:rPr/>
                <w:delText xml:space="preserve"> </w:delText>
              </w:r>
            </w:del>
            <w:del w:id="607" w:author="Anna Kretzschmar" w:date="2019-05-24T09:35:00Z">
              <w:r>
                <w:rPr>
                  <w:b/>
                </w:rPr>
                <w:delText>ID</w:delText>
              </w:r>
            </w:del>
            <w:del w:id="608" w:author="Anna Kretzschmar" w:date="2019-05-24T09:35:00Z">
              <w:bookmarkStart w:id="297" w:name="TBL-7-2-21111111111111111111111111111111111"/>
              <w:bookmarkEnd w:id="2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9" w:author="Anna Kretzschmar" w:date="2019-05-24T09:35:00Z">
              <w:r>
                <w:rPr>
                  <w:b/>
                </w:rPr>
                <w:delText>Spatial</w:delText>
              </w:r>
            </w:del>
            <w:del w:id="610" w:author="Anna Kretzschmar" w:date="2019-05-24T09:35:00Z">
              <w:r>
                <w:rPr/>
                <w:delText xml:space="preserve"> </w:delText>
              </w:r>
            </w:del>
            <w:del w:id="611" w:author="Anna Kretzschmar" w:date="2019-05-24T09:35:00Z">
              <w:r>
                <w:rPr>
                  <w:b/>
                </w:rPr>
                <w:delText>replicate</w:delText>
              </w:r>
            </w:del>
            <w:del w:id="612" w:author="Anna Kretzschmar" w:date="2019-05-24T09:35:00Z">
              <w:bookmarkStart w:id="298" w:name="TBL-7-2-31111111111111111111111111111111111"/>
              <w:bookmarkEnd w:id="2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3" w:author="Anna Kretzschmar" w:date="2019-05-24T09:35:00Z">
              <w:r>
                <w:rPr>
                  <w:b/>
                </w:rPr>
                <w:delText>Macroalgal</w:delText>
              </w:r>
            </w:del>
            <w:del w:id="614" w:author="Anna Kretzschmar" w:date="2019-05-24T09:35:00Z">
              <w:r>
                <w:rPr/>
                <w:delText xml:space="preserve"> </w:delText>
              </w:r>
            </w:del>
            <w:del w:id="615" w:author="Anna Kretzschmar" w:date="2019-05-24T09:35:00Z">
              <w:r>
                <w:rPr>
                  <w:b/>
                </w:rPr>
                <w:delText>substrate</w:delText>
              </w:r>
            </w:del>
            <w:del w:id="616" w:author="Anna Kretzschmar" w:date="2019-05-24T09:35:00Z">
              <w:bookmarkStart w:id="299" w:name="TBL-7-2-41111111111111111111111111111111111"/>
              <w:bookmarkEnd w:id="2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7" w:author="Anna Kretzschmar" w:date="2019-05-24T09:35:00Z">
              <w:r>
                <w:rPr>
                  <w:b/>
                  <w:i/>
                </w:rPr>
                <w:delText xml:space="preserve">G. lapillus </w:delText>
              </w:r>
            </w:del>
            <w:del w:id="618" w:author="Anna Kretzschmar" w:date="2019-05-24T09:35:00Z">
              <w:r>
                <w:rPr>
                  <w:b/>
                </w:rPr>
                <w:delText>cell</w:delText>
              </w:r>
            </w:del>
            <w:del w:id="619" w:author="Anna Kretzschmar" w:date="2019-05-24T09:35:00Z">
              <w:r>
                <w:rPr/>
                <w:delText xml:space="preserve"> </w:delText>
              </w:r>
            </w:del>
            <w:del w:id="620" w:author="Anna Kretzschmar" w:date="2019-05-24T09:35:00Z">
              <w:r>
                <w:rPr>
                  <w:b/>
                </w:rPr>
                <w:delText>number</w:delText>
              </w:r>
            </w:del>
            <w:del w:id="621"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2" w:author="Anna Kretzschmar" w:date="2019-05-24T09:35:00Z">
              <w:r>
                <w:rPr/>
                <w:delText>1</w:delText>
              </w:r>
            </w:del>
            <w:del w:id="623" w:author="Anna Kretzschmar" w:date="2019-05-24T09:35:00Z">
              <w:bookmarkStart w:id="300" w:name="TBL-7-3-21111111111111111111111111111111111"/>
              <w:bookmarkEnd w:id="3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delText>A</w:delText>
              </w:r>
            </w:del>
            <w:del w:id="625" w:author="Anna Kretzschmar" w:date="2019-05-24T09:35:00Z">
              <w:bookmarkStart w:id="301" w:name="TBL-7-3-31111111111111111111111111111111111"/>
              <w:bookmarkEnd w:id="3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6" w:author="Anna Kretzschmar" w:date="2019-05-24T09:35:00Z">
              <w:r>
                <w:rPr>
                  <w:i/>
                </w:rPr>
                <w:delText xml:space="preserve">Padina </w:delText>
              </w:r>
            </w:del>
            <w:del w:id="627" w:author="Anna Kretzschmar" w:date="2019-05-24T09:35:00Z">
              <w:r>
                <w:rPr/>
                <w:delText>sp.</w:delText>
              </w:r>
            </w:del>
            <w:del w:id="628" w:author="Anna Kretzschmar" w:date="2019-05-24T09:35:00Z">
              <w:bookmarkStart w:id="302" w:name="TBL-7-3-41111111111111111111111111111111111"/>
              <w:bookmarkEnd w:id="3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0" w:author="Anna Kretzschmar" w:date="2019-05-24T09:35:00Z">
              <w:r>
                <w:rPr/>
                <w:delText>1</w:delText>
              </w:r>
            </w:del>
            <w:del w:id="631" w:author="Anna Kretzschmar" w:date="2019-05-24T09:35:00Z">
              <w:bookmarkStart w:id="303" w:name="TBL-7-4-21111111111111111111111111111111111"/>
              <w:bookmarkEnd w:id="3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delText>B</w:delText>
              </w:r>
            </w:del>
            <w:del w:id="633" w:author="Anna Kretzschmar" w:date="2019-05-24T09:35:00Z">
              <w:bookmarkStart w:id="304" w:name="TBL-7-4-31111111111111111111111111111111111"/>
              <w:bookmarkEnd w:id="3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4" w:author="Anna Kretzschmar" w:date="2019-05-24T09:35:00Z">
              <w:r>
                <w:rPr>
                  <w:i/>
                </w:rPr>
                <w:delText xml:space="preserve">Sargassum </w:delText>
              </w:r>
            </w:del>
            <w:del w:id="635" w:author="Anna Kretzschmar" w:date="2019-05-24T09:35:00Z">
              <w:r>
                <w:rPr/>
                <w:delText>sp.</w:delText>
              </w:r>
            </w:del>
            <w:del w:id="636" w:author="Anna Kretzschmar" w:date="2019-05-24T09:35:00Z">
              <w:bookmarkStart w:id="305" w:name="TBL-7-4-41111111111111111111111111111111111"/>
              <w:bookmarkEnd w:id="3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7"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8" w:author="Anna Kretzschmar" w:date="2019-05-24T09:35:00Z">
              <w:r>
                <w:rPr/>
                <w:delText>1</w:delText>
              </w:r>
            </w:del>
            <w:del w:id="639" w:author="Anna Kretzschmar" w:date="2019-05-24T09:35:00Z">
              <w:bookmarkStart w:id="306" w:name="TBL-7-5-21111111111111111111111111111111111"/>
              <w:bookmarkEnd w:id="3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delText>C</w:delText>
              </w:r>
            </w:del>
            <w:del w:id="641" w:author="Anna Kretzschmar" w:date="2019-05-24T09:35:00Z">
              <w:bookmarkStart w:id="307" w:name="TBL-7-5-31111111111111111111111111111111111"/>
              <w:bookmarkEnd w:id="3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2" w:author="Anna Kretzschmar" w:date="2019-05-24T09:35:00Z">
              <w:r>
                <w:rPr>
                  <w:i/>
                </w:rPr>
                <w:delText xml:space="preserve">Padina </w:delText>
              </w:r>
            </w:del>
            <w:del w:id="643" w:author="Anna Kretzschmar" w:date="2019-05-24T09:35:00Z">
              <w:r>
                <w:rPr/>
                <w:delText>sp.</w:delText>
              </w:r>
            </w:del>
            <w:del w:id="644" w:author="Anna Kretzschmar" w:date="2019-05-24T09:35:00Z">
              <w:bookmarkStart w:id="308" w:name="TBL-7-5-41111111111111111111111111111111111"/>
              <w:bookmarkEnd w:id="3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5"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6" w:author="Anna Kretzschmar" w:date="2019-05-24T09:35:00Z">
              <w:r>
                <w:rPr/>
                <w:delText>2</w:delText>
              </w:r>
            </w:del>
            <w:del w:id="647" w:author="Anna Kretzschmar" w:date="2019-05-24T09:35:00Z">
              <w:bookmarkStart w:id="309" w:name="TBL-7-6-21111111111111111111111111111111111"/>
              <w:bookmarkEnd w:id="30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delText>A</w:delText>
              </w:r>
            </w:del>
            <w:del w:id="649" w:author="Anna Kretzschmar" w:date="2019-05-24T09:35:00Z">
              <w:bookmarkStart w:id="310" w:name="TBL-7-6-31111111111111111111111111111111111"/>
              <w:bookmarkEnd w:id="31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0" w:author="Anna Kretzschmar" w:date="2019-05-24T09:35:00Z">
              <w:r>
                <w:rPr>
                  <w:i/>
                </w:rPr>
                <w:delText xml:space="preserve">Padina </w:delText>
              </w:r>
            </w:del>
            <w:del w:id="651" w:author="Anna Kretzschmar" w:date="2019-05-24T09:35:00Z">
              <w:r>
                <w:rPr/>
                <w:delText>sp.</w:delText>
              </w:r>
            </w:del>
            <w:del w:id="652" w:author="Anna Kretzschmar" w:date="2019-05-24T09:35:00Z">
              <w:bookmarkStart w:id="311" w:name="TBL-7-6-41111111111111111111111111111111111"/>
              <w:bookmarkEnd w:id="31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4" w:author="Anna Kretzschmar" w:date="2019-05-24T09:35:00Z">
              <w:r>
                <w:rPr/>
                <w:delText>2</w:delText>
              </w:r>
            </w:del>
            <w:del w:id="655" w:author="Anna Kretzschmar" w:date="2019-05-24T09:35:00Z">
              <w:bookmarkStart w:id="312" w:name="TBL-7-7-21111111111111111111111111111111111"/>
              <w:bookmarkEnd w:id="31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delText>B</w:delText>
              </w:r>
            </w:del>
            <w:del w:id="657" w:author="Anna Kretzschmar" w:date="2019-05-24T09:35:00Z">
              <w:bookmarkStart w:id="313" w:name="TBL-7-7-31111111111111111111111111111111111"/>
              <w:bookmarkEnd w:id="31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8" w:author="Anna Kretzschmar" w:date="2019-05-24T09:35:00Z">
              <w:r>
                <w:rPr>
                  <w:i/>
                </w:rPr>
                <w:delText xml:space="preserve">Padina </w:delText>
              </w:r>
            </w:del>
            <w:del w:id="659" w:author="Anna Kretzschmar" w:date="2019-05-24T09:35:00Z">
              <w:r>
                <w:rPr/>
                <w:delText>sp.</w:delText>
              </w:r>
            </w:del>
            <w:del w:id="660" w:author="Anna Kretzschmar" w:date="2019-05-24T09:35:00Z">
              <w:bookmarkStart w:id="314" w:name="TBL-7-7-41111111111111111111111111111111111"/>
              <w:bookmarkEnd w:id="31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1"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2" w:author="Anna Kretzschmar" w:date="2019-05-24T09:35:00Z">
              <w:r>
                <w:rPr/>
                <w:delText>2</w:delText>
              </w:r>
            </w:del>
            <w:del w:id="663" w:author="Anna Kretzschmar" w:date="2019-05-24T09:35:00Z">
              <w:bookmarkStart w:id="315" w:name="TBL-7-8-21111111111111111111111111111111111"/>
              <w:bookmarkEnd w:id="3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delText>C</w:delText>
              </w:r>
            </w:del>
            <w:del w:id="665" w:author="Anna Kretzschmar" w:date="2019-05-24T09:35:00Z">
              <w:bookmarkStart w:id="316" w:name="TBL-7-8-31111111111111111111111111111111111"/>
              <w:bookmarkEnd w:id="3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6" w:author="Anna Kretzschmar" w:date="2019-05-24T09:35:00Z">
              <w:r>
                <w:rPr>
                  <w:i/>
                </w:rPr>
                <w:delText xml:space="preserve">Padina </w:delText>
              </w:r>
            </w:del>
            <w:del w:id="667" w:author="Anna Kretzschmar" w:date="2019-05-24T09:35:00Z">
              <w:r>
                <w:rPr/>
                <w:delText>sp.</w:delText>
              </w:r>
            </w:del>
            <w:del w:id="668" w:author="Anna Kretzschmar" w:date="2019-05-24T09:35:00Z">
              <w:bookmarkStart w:id="317" w:name="TBL-7-8-41111111111111111111111111111111111"/>
              <w:bookmarkEnd w:id="3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9"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0" w:author="Anna Kretzschmar" w:date="2019-05-24T09:35:00Z">
              <w:r>
                <w:rPr/>
                <w:delText>3</w:delText>
              </w:r>
            </w:del>
            <w:del w:id="671" w:author="Anna Kretzschmar" w:date="2019-05-24T09:35:00Z">
              <w:bookmarkStart w:id="318" w:name="TBL-7-9-21111111111111111111111111111111111"/>
              <w:bookmarkEnd w:id="3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delText>A</w:delText>
              </w:r>
            </w:del>
            <w:del w:id="673" w:author="Anna Kretzschmar" w:date="2019-05-24T09:35:00Z">
              <w:bookmarkStart w:id="319" w:name="TBL-7-9-31111111111111111111111111111111111"/>
              <w:bookmarkEnd w:id="3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4" w:author="Anna Kretzschmar" w:date="2019-05-24T09:35:00Z">
              <w:r>
                <w:rPr>
                  <w:i/>
                </w:rPr>
                <w:delText xml:space="preserve">Padina </w:delText>
              </w:r>
            </w:del>
            <w:del w:id="675" w:author="Anna Kretzschmar" w:date="2019-05-24T09:35:00Z">
              <w:r>
                <w:rPr/>
                <w:delText>sp.</w:delText>
              </w:r>
            </w:del>
            <w:del w:id="676" w:author="Anna Kretzschmar" w:date="2019-05-24T09:35:00Z">
              <w:bookmarkStart w:id="320" w:name="TBL-7-9-41111111111111111111111111111111111"/>
              <w:bookmarkEnd w:id="3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7"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8" w:author="Anna Kretzschmar" w:date="2019-05-24T09:35:00Z">
              <w:r>
                <w:rPr/>
                <w:delText>3</w:delText>
              </w:r>
            </w:del>
            <w:del w:id="679" w:author="Anna Kretzschmar" w:date="2019-05-24T09:35:00Z">
              <w:bookmarkStart w:id="321" w:name="TBL-7-10-21111111111111111111111111111111111"/>
              <w:bookmarkEnd w:id="3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delText>B</w:delText>
              </w:r>
            </w:del>
            <w:del w:id="681" w:author="Anna Kretzschmar" w:date="2019-05-24T09:35:00Z">
              <w:bookmarkStart w:id="322" w:name="TBL-7-10-31111111111111111111111111111111111"/>
              <w:bookmarkEnd w:id="3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2" w:author="Anna Kretzschmar" w:date="2019-05-24T09:35:00Z">
              <w:r>
                <w:rPr>
                  <w:i/>
                </w:rPr>
                <w:delText>Chnoospora sp.</w:delText>
              </w:r>
            </w:del>
            <w:del w:id="683" w:author="Anna Kretzschmar" w:date="2019-05-24T09:35:00Z">
              <w:bookmarkStart w:id="323" w:name="TBL-7-10-41111111111111111111111111111111111"/>
              <w:bookmarkEnd w:id="3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4"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5" w:author="Anna Kretzschmar" w:date="2019-05-24T09:35:00Z">
              <w:r>
                <w:rPr/>
                <w:delText>3</w:delText>
              </w:r>
            </w:del>
            <w:del w:id="686" w:author="Anna Kretzschmar" w:date="2019-05-24T09:35:00Z">
              <w:bookmarkStart w:id="324" w:name="TBL-7-11-21111111111111111111111111111111111"/>
              <w:bookmarkEnd w:id="32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7" w:author="Anna Kretzschmar" w:date="2019-05-24T09:35:00Z">
              <w:r>
                <w:rPr/>
                <w:delText>C</w:delText>
              </w:r>
            </w:del>
            <w:del w:id="688" w:author="Anna Kretzschmar" w:date="2019-05-24T09:35:00Z">
              <w:bookmarkStart w:id="325" w:name="TBL-7-11-31111111111111111111111111111111111"/>
              <w:bookmarkEnd w:id="32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9" w:author="Anna Kretzschmar" w:date="2019-05-24T09:35:00Z">
              <w:r>
                <w:rPr>
                  <w:i/>
                </w:rPr>
                <w:delText xml:space="preserve">Padina </w:delText>
              </w:r>
            </w:del>
            <w:del w:id="690" w:author="Anna Kretzschmar" w:date="2019-05-24T09:35:00Z">
              <w:r>
                <w:rPr/>
                <w:delText>sp.</w:delText>
              </w:r>
            </w:del>
            <w:del w:id="691" w:author="Anna Kretzschmar" w:date="2019-05-24T09:35:00Z">
              <w:bookmarkStart w:id="326" w:name="TBL-7-11-41111111111111111111111111111111111"/>
              <w:bookmarkEnd w:id="32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3" w:author="Anna Kretzschmar" w:date="2019-05-24T09:35:00Z">
              <w:r>
                <w:rPr/>
                <w:delText>4</w:delText>
              </w:r>
            </w:del>
            <w:del w:id="694" w:author="Anna Kretzschmar" w:date="2019-05-24T09:35:00Z">
              <w:bookmarkStart w:id="327" w:name="TBL-7-12-21111111111111111111111111111111111"/>
              <w:bookmarkEnd w:id="32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5" w:author="Anna Kretzschmar" w:date="2019-05-24T09:35:00Z">
              <w:r>
                <w:rPr/>
                <w:delText>A</w:delText>
              </w:r>
            </w:del>
            <w:del w:id="696" w:author="Anna Kretzschmar" w:date="2019-05-24T09:35:00Z">
              <w:bookmarkStart w:id="328" w:name="TBL-7-12-31111111111111111111111111111111111"/>
              <w:bookmarkEnd w:id="32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7" w:author="Anna Kretzschmar" w:date="2019-05-24T09:35:00Z">
              <w:r>
                <w:rPr>
                  <w:i/>
                </w:rPr>
                <w:delText xml:space="preserve">Chnoospora </w:delText>
              </w:r>
            </w:del>
            <w:del w:id="698" w:author="Anna Kretzschmar" w:date="2019-05-24T09:35:00Z">
              <w:r>
                <w:rPr/>
                <w:delText>sp.</w:delText>
              </w:r>
            </w:del>
            <w:del w:id="699" w:author="Anna Kretzschmar" w:date="2019-05-24T09:35:00Z">
              <w:bookmarkStart w:id="329" w:name="TBL-7-12-41111111111111111111111111111111111"/>
              <w:bookmarkEnd w:id="32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0"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1" w:author="Anna Kretzschmar" w:date="2019-05-24T09:35:00Z">
              <w:r>
                <w:rPr/>
                <w:delText>4</w:delText>
              </w:r>
            </w:del>
            <w:del w:id="702" w:author="Anna Kretzschmar" w:date="2019-05-24T09:35:00Z">
              <w:bookmarkStart w:id="330" w:name="TBL-7-13-21111111111111111111111111111111111"/>
              <w:bookmarkEnd w:id="33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3" w:author="Anna Kretzschmar" w:date="2019-05-24T09:35:00Z">
              <w:r>
                <w:rPr/>
                <w:delText>B</w:delText>
              </w:r>
            </w:del>
            <w:del w:id="704" w:author="Anna Kretzschmar" w:date="2019-05-24T09:35:00Z">
              <w:bookmarkStart w:id="331" w:name="TBL-7-13-31111111111111111111111111111111111"/>
              <w:bookmarkEnd w:id="33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5" w:author="Anna Kretzschmar" w:date="2019-05-24T09:35:00Z">
              <w:r>
                <w:rPr>
                  <w:i/>
                </w:rPr>
                <w:delText xml:space="preserve">Padina </w:delText>
              </w:r>
            </w:del>
            <w:del w:id="706" w:author="Anna Kretzschmar" w:date="2019-05-24T09:35:00Z">
              <w:r>
                <w:rPr/>
                <w:delText>sp.</w:delText>
              </w:r>
            </w:del>
            <w:del w:id="707" w:author="Anna Kretzschmar" w:date="2019-05-24T09:35:00Z">
              <w:bookmarkStart w:id="332" w:name="TBL-7-13-41111111111111111111111111111111111"/>
              <w:bookmarkEnd w:id="33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8"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9" w:author="Anna Kretzschmar" w:date="2019-05-24T09:35:00Z">
              <w:r>
                <w:rPr/>
                <w:delText>4</w:delText>
              </w:r>
            </w:del>
            <w:del w:id="710" w:author="Anna Kretzschmar" w:date="2019-05-24T09:35:00Z">
              <w:bookmarkStart w:id="333" w:name="TBL-7-14-21111111111111111111111111111111111"/>
              <w:bookmarkEnd w:id="33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1" w:author="Anna Kretzschmar" w:date="2019-05-24T09:35:00Z">
              <w:r>
                <w:rPr/>
                <w:delText>C</w:delText>
              </w:r>
            </w:del>
            <w:del w:id="712" w:author="Anna Kretzschmar" w:date="2019-05-24T09:35:00Z">
              <w:bookmarkStart w:id="334" w:name="TBL-7-14-31111111111111111111111111111111111"/>
              <w:bookmarkEnd w:id="33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3" w:author="Anna Kretzschmar" w:date="2019-05-24T09:35:00Z">
              <w:r>
                <w:rPr>
                  <w:i/>
                </w:rPr>
                <w:delText xml:space="preserve">Padina </w:delText>
              </w:r>
            </w:del>
            <w:del w:id="714" w:author="Anna Kretzschmar" w:date="2019-05-24T09:35:00Z">
              <w:r>
                <w:rPr/>
                <w:delText>sp.</w:delText>
              </w:r>
            </w:del>
            <w:del w:id="715" w:author="Anna Kretzschmar" w:date="2019-05-24T09:35:00Z">
              <w:bookmarkStart w:id="335" w:name="TBL-7-14-41111111111111111111111111111111111"/>
              <w:bookmarkEnd w:id="33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7" w:author="Anna Kretzschmar" w:date="2019-05-24T09:35:00Z">
              <w:r>
                <w:rPr/>
                <w:delText>5</w:delText>
              </w:r>
            </w:del>
            <w:del w:id="718" w:author="Anna Kretzschmar" w:date="2019-05-24T09:35:00Z">
              <w:bookmarkStart w:id="336" w:name="TBL-7-15-21111111111111111111111111111111111"/>
              <w:bookmarkEnd w:id="33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9" w:author="Anna Kretzschmar" w:date="2019-05-24T09:35:00Z">
              <w:r>
                <w:rPr/>
                <w:delText>A</w:delText>
              </w:r>
            </w:del>
            <w:del w:id="720" w:author="Anna Kretzschmar" w:date="2019-05-24T09:35:00Z">
              <w:bookmarkStart w:id="337" w:name="TBL-7-15-31111111111111111111111111111111111"/>
              <w:bookmarkEnd w:id="33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1" w:author="Anna Kretzschmar" w:date="2019-05-24T09:35:00Z">
              <w:r>
                <w:rPr>
                  <w:i/>
                </w:rPr>
                <w:delText xml:space="preserve">Padina </w:delText>
              </w:r>
            </w:del>
            <w:del w:id="722" w:author="Anna Kretzschmar" w:date="2019-05-24T09:35:00Z">
              <w:r>
                <w:rPr/>
                <w:delText>sp.</w:delText>
              </w:r>
            </w:del>
            <w:del w:id="723" w:author="Anna Kretzschmar" w:date="2019-05-24T09:35:00Z">
              <w:bookmarkStart w:id="338" w:name="TBL-7-15-41111111111111111111111111111111111"/>
              <w:bookmarkEnd w:id="33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4"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5" w:author="Anna Kretzschmar" w:date="2019-05-24T09:35:00Z">
              <w:r>
                <w:rPr/>
                <w:delText>5</w:delText>
              </w:r>
            </w:del>
            <w:del w:id="726" w:author="Anna Kretzschmar" w:date="2019-05-24T09:35:00Z">
              <w:bookmarkStart w:id="339" w:name="TBL-7-16-21111111111111111111111111111111111"/>
              <w:bookmarkEnd w:id="33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7" w:author="Anna Kretzschmar" w:date="2019-05-24T09:35:00Z">
              <w:r>
                <w:rPr/>
                <w:delText>B</w:delText>
              </w:r>
            </w:del>
            <w:del w:id="728" w:author="Anna Kretzschmar" w:date="2019-05-24T09:35:00Z">
              <w:bookmarkStart w:id="340" w:name="TBL-7-16-31111111111111111111111111111111111"/>
              <w:bookmarkEnd w:id="34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9" w:author="Anna Kretzschmar" w:date="2019-05-24T09:35:00Z">
              <w:r>
                <w:rPr>
                  <w:i/>
                </w:rPr>
                <w:delText xml:space="preserve">Padina </w:delText>
              </w:r>
            </w:del>
            <w:del w:id="730" w:author="Anna Kretzschmar" w:date="2019-05-24T09:35:00Z">
              <w:r>
                <w:rPr/>
                <w:delText>sp.</w:delText>
              </w:r>
            </w:del>
            <w:del w:id="731" w:author="Anna Kretzschmar" w:date="2019-05-24T09:35:00Z">
              <w:bookmarkStart w:id="341" w:name="TBL-7-16-41111111111111111111111111111111111"/>
              <w:bookmarkEnd w:id="34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3" w:author="Anna Kretzschmar" w:date="2019-05-24T09:35:00Z">
              <w:r>
                <w:rPr/>
                <w:delText>5</w:delText>
              </w:r>
            </w:del>
            <w:del w:id="734" w:author="Anna Kretzschmar" w:date="2019-05-24T09:35:00Z">
              <w:bookmarkStart w:id="342" w:name="TBL-7-17-21111111111111111111111111111111111"/>
              <w:bookmarkEnd w:id="34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5" w:author="Anna Kretzschmar" w:date="2019-05-24T09:35:00Z">
              <w:r>
                <w:rPr/>
                <w:delText>C</w:delText>
              </w:r>
            </w:del>
            <w:del w:id="736" w:author="Anna Kretzschmar" w:date="2019-05-24T09:35:00Z">
              <w:bookmarkStart w:id="343" w:name="TBL-7-17-31111111111111111111111111111111111"/>
              <w:bookmarkEnd w:id="34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7" w:author="Anna Kretzschmar" w:date="2019-05-24T09:35:00Z">
              <w:r>
                <w:rPr>
                  <w:i/>
                </w:rPr>
                <w:delText xml:space="preserve">Padina </w:delText>
              </w:r>
            </w:del>
            <w:del w:id="738" w:author="Anna Kretzschmar" w:date="2019-05-24T09:35:00Z">
              <w:r>
                <w:rPr/>
                <w:delText>sp.</w:delText>
              </w:r>
            </w:del>
            <w:del w:id="739" w:author="Anna Kretzschmar" w:date="2019-05-24T09:35:00Z">
              <w:bookmarkStart w:id="344" w:name="TBL-7-17-41111111111111111111111111111111111"/>
              <w:bookmarkEnd w:id="34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1" w:author="Anna Kretzschmar" w:date="2019-05-24T09:35:00Z">
              <w:r>
                <w:rPr/>
                <w:delText>6</w:delText>
              </w:r>
            </w:del>
            <w:del w:id="742" w:author="Anna Kretzschmar" w:date="2019-05-24T09:35:00Z">
              <w:bookmarkStart w:id="345" w:name="TBL-7-18-21111111111111111111111111111111111"/>
              <w:bookmarkEnd w:id="34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3" w:author="Anna Kretzschmar" w:date="2019-05-24T09:35:00Z">
              <w:r>
                <w:rPr/>
                <w:delText>A</w:delText>
              </w:r>
            </w:del>
            <w:del w:id="744" w:author="Anna Kretzschmar" w:date="2019-05-24T09:35:00Z">
              <w:bookmarkStart w:id="346" w:name="TBL-7-18-31111111111111111111111111111111111"/>
              <w:bookmarkEnd w:id="34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5" w:author="Anna Kretzschmar" w:date="2019-05-24T09:35:00Z">
              <w:r>
                <w:rPr>
                  <w:i/>
                </w:rPr>
                <w:delText xml:space="preserve">Chnoospora </w:delText>
              </w:r>
            </w:del>
            <w:del w:id="746" w:author="Anna Kretzschmar" w:date="2019-05-24T09:35:00Z">
              <w:r>
                <w:rPr/>
                <w:delText>sp.</w:delText>
              </w:r>
            </w:del>
            <w:del w:id="747" w:author="Anna Kretzschmar" w:date="2019-05-24T09:35:00Z">
              <w:bookmarkStart w:id="347" w:name="TBL-7-18-41111111111111111111111111111111111"/>
              <w:bookmarkEnd w:id="34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9" w:author="Anna Kretzschmar" w:date="2019-05-24T09:35:00Z">
              <w:r>
                <w:rPr/>
                <w:delText>6</w:delText>
              </w:r>
            </w:del>
            <w:del w:id="750" w:author="Anna Kretzschmar" w:date="2019-05-24T09:35:00Z">
              <w:bookmarkStart w:id="348" w:name="TBL-7-19-21111111111111111111111111111111111"/>
              <w:bookmarkEnd w:id="34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1" w:author="Anna Kretzschmar" w:date="2019-05-24T09:35:00Z">
              <w:r>
                <w:rPr/>
                <w:delText>B</w:delText>
              </w:r>
            </w:del>
            <w:del w:id="752" w:author="Anna Kretzschmar" w:date="2019-05-24T09:35:00Z">
              <w:bookmarkStart w:id="349" w:name="TBL-7-19-31111111111111111111111111111111111"/>
              <w:bookmarkEnd w:id="34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3" w:author="Anna Kretzschmar" w:date="2019-05-24T09:35:00Z">
              <w:r>
                <w:rPr>
                  <w:i/>
                </w:rPr>
                <w:delText xml:space="preserve">Padina </w:delText>
              </w:r>
            </w:del>
            <w:del w:id="754" w:author="Anna Kretzschmar" w:date="2019-05-24T09:35:00Z">
              <w:r>
                <w:rPr/>
                <w:delText>sp.</w:delText>
              </w:r>
            </w:del>
            <w:del w:id="755" w:author="Anna Kretzschmar" w:date="2019-05-24T09:35:00Z">
              <w:bookmarkStart w:id="350" w:name="TBL-7-19-41111111111111111111111111111111111"/>
              <w:bookmarkEnd w:id="35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7" w:author="Anna Kretzschmar" w:date="2019-05-24T09:35:00Z">
              <w:r>
                <w:rPr/>
                <w:delText>6</w:delText>
              </w:r>
            </w:del>
            <w:del w:id="758" w:author="Anna Kretzschmar" w:date="2019-05-24T09:35:00Z">
              <w:bookmarkStart w:id="351" w:name="TBL-7-20-21111111111111111111111111111111111"/>
              <w:bookmarkEnd w:id="35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9" w:author="Anna Kretzschmar" w:date="2019-05-24T09:35:00Z">
              <w:r>
                <w:rPr/>
                <w:delText>C</w:delText>
              </w:r>
            </w:del>
            <w:del w:id="760" w:author="Anna Kretzschmar" w:date="2019-05-24T09:35:00Z">
              <w:bookmarkStart w:id="352" w:name="TBL-7-20-31111111111111111111111111111111111"/>
              <w:bookmarkEnd w:id="35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1" w:author="Anna Kretzschmar" w:date="2019-05-24T09:35:00Z">
              <w:r>
                <w:rPr>
                  <w:i/>
                </w:rPr>
                <w:delText xml:space="preserve">Padina </w:delText>
              </w:r>
            </w:del>
            <w:del w:id="762" w:author="Anna Kretzschmar" w:date="2019-05-24T09:35:00Z">
              <w:r>
                <w:rPr/>
                <w:delText>sp.</w:delText>
              </w:r>
            </w:del>
            <w:del w:id="763" w:author="Anna Kretzschmar" w:date="2019-05-24T09:35:00Z">
              <w:bookmarkStart w:id="353" w:name="TBL-7-20-41111111111111111111111111111111111"/>
              <w:bookmarkEnd w:id="35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5" w:author="Anna Kretzschmar" w:date="2019-05-24T09:35:00Z">
              <w:r>
                <w:rPr/>
                <w:delText>7</w:delText>
              </w:r>
            </w:del>
            <w:del w:id="766" w:author="Anna Kretzschmar" w:date="2019-05-24T09:35:00Z">
              <w:bookmarkStart w:id="354" w:name="TBL-7-22-21111111111111111111111111111111111"/>
              <w:bookmarkEnd w:id="35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7" w:author="Anna Kretzschmar" w:date="2019-05-24T09:35:00Z">
              <w:r>
                <w:rPr/>
                <w:delText>A</w:delText>
              </w:r>
            </w:del>
            <w:del w:id="768" w:author="Anna Kretzschmar" w:date="2019-05-24T09:35:00Z">
              <w:bookmarkStart w:id="355" w:name="TBL-7-22-31111111111111111111111111111111111"/>
              <w:bookmarkEnd w:id="35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9" w:author="Anna Kretzschmar" w:date="2019-05-24T09:35:00Z">
              <w:r>
                <w:rPr>
                  <w:i/>
                </w:rPr>
                <w:delText xml:space="preserve">Padina </w:delText>
              </w:r>
            </w:del>
            <w:del w:id="770" w:author="Anna Kretzschmar" w:date="2019-05-24T09:35:00Z">
              <w:r>
                <w:rPr/>
                <w:delText>sp.</w:delText>
              </w:r>
            </w:del>
            <w:del w:id="771" w:author="Anna Kretzschmar" w:date="2019-05-24T09:35:00Z">
              <w:bookmarkStart w:id="356" w:name="TBL-7-22-41111111111111111111111111111111111"/>
              <w:bookmarkEnd w:id="35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3" w:author="Anna Kretzschmar" w:date="2019-05-24T09:35:00Z">
              <w:r>
                <w:rPr/>
                <w:delText>7</w:delText>
              </w:r>
            </w:del>
            <w:del w:id="774" w:author="Anna Kretzschmar" w:date="2019-05-24T09:35:00Z">
              <w:bookmarkStart w:id="357" w:name="TBL-7-23-21111111111111111111111111111111111"/>
              <w:bookmarkEnd w:id="35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5" w:author="Anna Kretzschmar" w:date="2019-05-24T09:35:00Z">
              <w:r>
                <w:rPr/>
                <w:delText>B</w:delText>
              </w:r>
            </w:del>
            <w:del w:id="776" w:author="Anna Kretzschmar" w:date="2019-05-24T09:35:00Z">
              <w:bookmarkStart w:id="358" w:name="TBL-7-23-31111111111111111111111111111111111"/>
              <w:bookmarkEnd w:id="35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i/>
                </w:rPr>
                <w:delText xml:space="preserve">Padina </w:delText>
              </w:r>
            </w:del>
            <w:del w:id="778" w:author="Anna Kretzschmar" w:date="2019-05-24T09:35:00Z">
              <w:r>
                <w:rPr/>
                <w:delText>sp.</w:delText>
              </w:r>
            </w:del>
            <w:del w:id="779" w:author="Anna Kretzschmar" w:date="2019-05-24T09:35:00Z">
              <w:bookmarkStart w:id="359" w:name="TBL-7-23-41111111111111111111111111111111111"/>
              <w:bookmarkEnd w:id="35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0"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1" w:author="Anna Kretzschmar" w:date="2019-05-24T09:35:00Z">
              <w:r>
                <w:rPr/>
                <w:delText>7</w:delText>
              </w:r>
            </w:del>
            <w:del w:id="782" w:author="Anna Kretzschmar" w:date="2019-05-24T09:35:00Z">
              <w:bookmarkStart w:id="360" w:name="TBL-7-24-21111111111111111111111111111111111"/>
              <w:bookmarkEnd w:id="36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3" w:author="Anna Kretzschmar" w:date="2019-05-24T09:35:00Z">
              <w:r>
                <w:rPr/>
                <w:delText>C</w:delText>
              </w:r>
            </w:del>
            <w:del w:id="784" w:author="Anna Kretzschmar" w:date="2019-05-24T09:35:00Z">
              <w:bookmarkStart w:id="361" w:name="TBL-7-24-31111111111111111111111111111111111"/>
              <w:bookmarkEnd w:id="36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i/>
                </w:rPr>
                <w:delText xml:space="preserve">Padina </w:delText>
              </w:r>
            </w:del>
            <w:del w:id="786" w:author="Anna Kretzschmar" w:date="2019-05-24T09:35:00Z">
              <w:r>
                <w:rPr/>
                <w:delText>sp.</w:delText>
              </w:r>
            </w:del>
            <w:del w:id="787" w:author="Anna Kretzschmar" w:date="2019-05-24T09:35:00Z">
              <w:bookmarkStart w:id="362" w:name="TBL-7-24-41111111111111111111111111111111111"/>
              <w:bookmarkEnd w:id="36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8"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9" w:author="Anna Kretzschmar" w:date="2019-05-24T09:35:00Z">
              <w:r>
                <w:rPr/>
                <w:delText>8</w:delText>
              </w:r>
            </w:del>
            <w:del w:id="790" w:author="Anna Kretzschmar" w:date="2019-05-24T09:35:00Z">
              <w:bookmarkStart w:id="363" w:name="TBL-7-25-21111111111111111111111111111111111"/>
              <w:bookmarkEnd w:id="36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1" w:author="Anna Kretzschmar" w:date="2019-05-24T09:35:00Z">
              <w:r>
                <w:rPr/>
                <w:delText>A</w:delText>
              </w:r>
            </w:del>
            <w:del w:id="792" w:author="Anna Kretzschmar" w:date="2019-05-24T09:35:00Z">
              <w:bookmarkStart w:id="364" w:name="TBL-7-25-31111111111111111111111111111111111"/>
              <w:bookmarkEnd w:id="36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i/>
                </w:rPr>
                <w:delText xml:space="preserve">Chnoospora </w:delText>
              </w:r>
            </w:del>
            <w:del w:id="794" w:author="Anna Kretzschmar" w:date="2019-05-24T09:35:00Z">
              <w:r>
                <w:rPr/>
                <w:delText>sp.</w:delText>
              </w:r>
            </w:del>
            <w:del w:id="795" w:author="Anna Kretzschmar" w:date="2019-05-24T09:35:00Z">
              <w:bookmarkStart w:id="365" w:name="TBL-7-25-41111111111111111111111111111111111"/>
              <w:bookmarkEnd w:id="36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7" w:author="Anna Kretzschmar" w:date="2019-05-24T09:35:00Z">
              <w:r>
                <w:rPr/>
                <w:delText>8</w:delText>
              </w:r>
            </w:del>
            <w:del w:id="798" w:author="Anna Kretzschmar" w:date="2019-05-24T09:35:00Z">
              <w:bookmarkStart w:id="366" w:name="TBL-7-26-21111111111111111111111111111111111"/>
              <w:bookmarkEnd w:id="36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9" w:author="Anna Kretzschmar" w:date="2019-05-24T09:35:00Z">
              <w:r>
                <w:rPr/>
                <w:delText>B</w:delText>
              </w:r>
            </w:del>
            <w:del w:id="800" w:author="Anna Kretzschmar" w:date="2019-05-24T09:35:00Z">
              <w:bookmarkStart w:id="367" w:name="TBL-7-26-31111111111111111111111111111111111"/>
              <w:bookmarkEnd w:id="36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i/>
                </w:rPr>
                <w:delText xml:space="preserve">Chnoospora </w:delText>
              </w:r>
            </w:del>
            <w:del w:id="802" w:author="Anna Kretzschmar" w:date="2019-05-24T09:35:00Z">
              <w:r>
                <w:rPr/>
                <w:delText>sp.</w:delText>
              </w:r>
            </w:del>
            <w:del w:id="803" w:author="Anna Kretzschmar" w:date="2019-05-24T09:35:00Z">
              <w:bookmarkStart w:id="368" w:name="TBL-7-26-41111111111111111111111111111111111"/>
              <w:bookmarkEnd w:id="36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4"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5" w:author="Anna Kretzschmar" w:date="2019-05-24T09:35:00Z">
              <w:r>
                <w:rPr/>
                <w:delText>8</w:delText>
              </w:r>
            </w:del>
            <w:del w:id="806" w:author="Anna Kretzschmar" w:date="2019-05-24T09:35:00Z">
              <w:bookmarkStart w:id="369" w:name="TBL-7-27-21111111111111111111111111111111111"/>
              <w:bookmarkEnd w:id="36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7" w:author="Anna Kretzschmar" w:date="2019-05-24T09:35:00Z">
              <w:r>
                <w:rPr/>
                <w:delText>C</w:delText>
              </w:r>
            </w:del>
            <w:del w:id="808" w:author="Anna Kretzschmar" w:date="2019-05-24T09:35:00Z">
              <w:bookmarkStart w:id="370" w:name="TBL-7-27-31111111111111111111111111111111111"/>
              <w:bookmarkEnd w:id="37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i/>
                </w:rPr>
                <w:delText xml:space="preserve">Chnoospora </w:delText>
              </w:r>
            </w:del>
            <w:del w:id="810" w:author="Anna Kretzschmar" w:date="2019-05-24T09:35:00Z">
              <w:r>
                <w:rPr/>
                <w:delText>sp.</w:delText>
              </w:r>
            </w:del>
            <w:del w:id="811" w:author="Anna Kretzschmar" w:date="2019-05-24T09:35:00Z">
              <w:bookmarkStart w:id="371" w:name="TBL-7-27-41111111111111111111111111111111111"/>
              <w:bookmarkEnd w:id="37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2"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3" w:author="Anna Kretzschmar" w:date="2019-05-24T09:35:00Z">
              <w:r>
                <w:rPr/>
                <w:delText>9</w:delText>
              </w:r>
            </w:del>
            <w:del w:id="814" w:author="Anna Kretzschmar" w:date="2019-05-24T09:35:00Z">
              <w:bookmarkStart w:id="372" w:name="TBL-7-28-21111111111111111111111111111111111"/>
              <w:bookmarkEnd w:id="3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5" w:author="Anna Kretzschmar" w:date="2019-05-24T09:35:00Z">
              <w:r>
                <w:rPr/>
                <w:delText>A</w:delText>
              </w:r>
            </w:del>
            <w:del w:id="816" w:author="Anna Kretzschmar" w:date="2019-05-24T09:35:00Z">
              <w:bookmarkStart w:id="373" w:name="TBL-7-28-31111111111111111111111111111111111"/>
              <w:bookmarkEnd w:id="3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i/>
                </w:rPr>
                <w:delText xml:space="preserve">Chnoospora </w:delText>
              </w:r>
            </w:del>
            <w:del w:id="818" w:author="Anna Kretzschmar" w:date="2019-05-24T09:35:00Z">
              <w:r>
                <w:rPr/>
                <w:delText>sp.</w:delText>
              </w:r>
            </w:del>
            <w:del w:id="819" w:author="Anna Kretzschmar" w:date="2019-05-24T09:35:00Z">
              <w:bookmarkStart w:id="374" w:name="TBL-7-28-41111111111111111111111111111111111"/>
              <w:bookmarkEnd w:id="3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1" w:author="Anna Kretzschmar" w:date="2019-05-24T09:35:00Z">
              <w:r>
                <w:rPr/>
                <w:delText>9</w:delText>
              </w:r>
            </w:del>
            <w:del w:id="822" w:author="Anna Kretzschmar" w:date="2019-05-24T09:35:00Z">
              <w:bookmarkStart w:id="375" w:name="TBL-7-29-21111111111111111111111111111111111"/>
              <w:bookmarkEnd w:id="37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3" w:author="Anna Kretzschmar" w:date="2019-05-24T09:35:00Z">
              <w:r>
                <w:rPr/>
                <w:delText>B</w:delText>
              </w:r>
            </w:del>
            <w:del w:id="824" w:author="Anna Kretzschmar" w:date="2019-05-24T09:35:00Z">
              <w:bookmarkStart w:id="376" w:name="TBL-7-29-31111111111111111111111111111111111"/>
              <w:bookmarkEnd w:id="37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i/>
                </w:rPr>
                <w:delText xml:space="preserve">Padina </w:delText>
              </w:r>
            </w:del>
            <w:del w:id="826" w:author="Anna Kretzschmar" w:date="2019-05-24T09:35:00Z">
              <w:r>
                <w:rPr/>
                <w:delText>sp.</w:delText>
              </w:r>
            </w:del>
            <w:del w:id="827" w:author="Anna Kretzschmar" w:date="2019-05-24T09:35:00Z">
              <w:bookmarkStart w:id="377" w:name="TBL-7-29-41111111111111111111111111111111111"/>
              <w:bookmarkEnd w:id="37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8"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9" w:author="Anna Kretzschmar" w:date="2019-05-24T09:35:00Z">
              <w:r>
                <w:rPr/>
                <w:delText>9</w:delText>
              </w:r>
            </w:del>
            <w:del w:id="830" w:author="Anna Kretzschmar" w:date="2019-05-24T09:35:00Z">
              <w:bookmarkStart w:id="378" w:name="TBL-7-30-21111111111111111111111111111111111"/>
              <w:bookmarkEnd w:id="3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1" w:author="Anna Kretzschmar" w:date="2019-05-24T09:35:00Z">
              <w:r>
                <w:rPr/>
                <w:delText>C</w:delText>
              </w:r>
            </w:del>
            <w:del w:id="832" w:author="Anna Kretzschmar" w:date="2019-05-24T09:35:00Z">
              <w:bookmarkStart w:id="379" w:name="TBL-7-30-31111111111111111111111111111111111"/>
              <w:bookmarkEnd w:id="3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i/>
                </w:rPr>
                <w:delText xml:space="preserve">Padina </w:delText>
              </w:r>
            </w:del>
            <w:del w:id="834" w:author="Anna Kretzschmar" w:date="2019-05-24T09:35:00Z">
              <w:r>
                <w:rPr/>
                <w:delText>sp.</w:delText>
              </w:r>
            </w:del>
            <w:del w:id="835" w:author="Anna Kretzschmar" w:date="2019-05-24T09:35:00Z">
              <w:bookmarkStart w:id="380" w:name="TBL-7-30-41111111111111111111111111111111111"/>
              <w:bookmarkEnd w:id="3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6"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7" w:author="Anna Kretzschmar" w:date="2019-05-24T09:35:00Z">
              <w:r>
                <w:rPr/>
                <w:delText>10</w:delText>
              </w:r>
            </w:del>
            <w:del w:id="838" w:author="Anna Kretzschmar" w:date="2019-05-24T09:35:00Z">
              <w:bookmarkStart w:id="381" w:name="TBL-7-31-21111111111111111111111111111111111"/>
              <w:bookmarkEnd w:id="3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9" w:author="Anna Kretzschmar" w:date="2019-05-24T09:35:00Z">
              <w:r>
                <w:rPr/>
                <w:delText>A</w:delText>
              </w:r>
            </w:del>
            <w:del w:id="840" w:author="Anna Kretzschmar" w:date="2019-05-24T09:35:00Z">
              <w:bookmarkStart w:id="382" w:name="TBL-7-31-31111111111111111111111111111111111"/>
              <w:bookmarkEnd w:id="3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i/>
                </w:rPr>
                <w:delText xml:space="preserve">Padina </w:delText>
              </w:r>
            </w:del>
            <w:del w:id="842" w:author="Anna Kretzschmar" w:date="2019-05-24T09:35:00Z">
              <w:r>
                <w:rPr/>
                <w:delText>sp.</w:delText>
              </w:r>
            </w:del>
            <w:del w:id="843" w:author="Anna Kretzschmar" w:date="2019-05-24T09:35:00Z">
              <w:bookmarkStart w:id="383" w:name="TBL-7-31-41111111111111111111111111111111111"/>
              <w:bookmarkEnd w:id="3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4"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5" w:author="Anna Kretzschmar" w:date="2019-05-24T09:35:00Z">
              <w:r>
                <w:rPr/>
                <w:delText>10</w:delText>
              </w:r>
            </w:del>
            <w:del w:id="846" w:author="Anna Kretzschmar" w:date="2019-05-24T09:35:00Z">
              <w:bookmarkStart w:id="384" w:name="TBL-7-32-21111111111111111111111111111111111"/>
              <w:bookmarkEnd w:id="3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7" w:author="Anna Kretzschmar" w:date="2019-05-24T09:35:00Z">
              <w:r>
                <w:rPr/>
                <w:delText>B</w:delText>
              </w:r>
            </w:del>
            <w:del w:id="848" w:author="Anna Kretzschmar" w:date="2019-05-24T09:35:00Z">
              <w:bookmarkStart w:id="385" w:name="TBL-7-32-31111111111111111111111111111111111"/>
              <w:bookmarkEnd w:id="3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i/>
                </w:rPr>
                <w:delText xml:space="preserve">Padina </w:delText>
              </w:r>
            </w:del>
            <w:del w:id="850" w:author="Anna Kretzschmar" w:date="2019-05-24T09:35:00Z">
              <w:r>
                <w:rPr/>
                <w:delText>sp.</w:delText>
              </w:r>
            </w:del>
            <w:del w:id="851" w:author="Anna Kretzschmar" w:date="2019-05-24T09:35:00Z">
              <w:bookmarkStart w:id="386" w:name="TBL-7-32-41111111111111111111111111111111111"/>
              <w:bookmarkEnd w:id="3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3" w:author="Anna Kretzschmar" w:date="2019-05-24T09:35:00Z">
              <w:r>
                <w:rPr/>
                <w:delText>10</w:delText>
              </w:r>
            </w:del>
            <w:del w:id="854" w:author="Anna Kretzschmar" w:date="2019-05-24T09:35:00Z">
              <w:bookmarkStart w:id="387" w:name="TBL-7-33-21111111111111111111111111111111111"/>
              <w:bookmarkEnd w:id="3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5" w:author="Anna Kretzschmar" w:date="2019-05-24T09:35:00Z">
              <w:r>
                <w:rPr/>
                <w:delText>C</w:delText>
              </w:r>
            </w:del>
            <w:del w:id="856" w:author="Anna Kretzschmar" w:date="2019-05-24T09:35:00Z">
              <w:bookmarkStart w:id="388" w:name="TBL-7-33-31111111111111111111111111111111111"/>
              <w:bookmarkEnd w:id="3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i/>
                </w:rPr>
                <w:delText xml:space="preserve">Chnoospora </w:delText>
              </w:r>
            </w:del>
            <w:del w:id="858" w:author="Anna Kretzschmar" w:date="2019-05-24T09:35:00Z">
              <w:r>
                <w:rPr/>
                <w:delText>sp.</w:delText>
              </w:r>
            </w:del>
            <w:del w:id="859" w:author="Anna Kretzschmar" w:date="2019-05-24T09:35:00Z">
              <w:bookmarkStart w:id="389" w:name="TBL-7-33-41111111111111111111111111111111111"/>
              <w:bookmarkEnd w:id="3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0"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1" w:author="Anna Kretzschmar" w:date="2019-05-24T09:35:00Z">
              <w:r>
                <w:rPr/>
                <w:delText>11</w:delText>
              </w:r>
            </w:del>
            <w:del w:id="862" w:author="Anna Kretzschmar" w:date="2019-05-24T09:35:00Z">
              <w:bookmarkStart w:id="390" w:name="TBL-7-34-21111111111111111111111111111111111"/>
              <w:bookmarkEnd w:id="3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3" w:author="Anna Kretzschmar" w:date="2019-05-24T09:35:00Z">
              <w:r>
                <w:rPr/>
                <w:delText>A</w:delText>
              </w:r>
            </w:del>
            <w:del w:id="864" w:author="Anna Kretzschmar" w:date="2019-05-24T09:35:00Z">
              <w:bookmarkStart w:id="391" w:name="TBL-7-34-31111111111111111111111111111111111"/>
              <w:bookmarkEnd w:id="3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i/>
                </w:rPr>
                <w:delText xml:space="preserve">Padina </w:delText>
              </w:r>
            </w:del>
            <w:del w:id="866" w:author="Anna Kretzschmar" w:date="2019-05-24T09:35:00Z">
              <w:r>
                <w:rPr/>
                <w:delText>sp.</w:delText>
              </w:r>
            </w:del>
            <w:del w:id="867" w:author="Anna Kretzschmar" w:date="2019-05-24T09:35:00Z">
              <w:bookmarkStart w:id="392" w:name="TBL-7-34-41111111111111111111111111111111111"/>
              <w:bookmarkEnd w:id="3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8"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9" w:author="Anna Kretzschmar" w:date="2019-05-24T09:35:00Z">
              <w:r>
                <w:rPr/>
                <w:delText>11</w:delText>
              </w:r>
            </w:del>
            <w:del w:id="870" w:author="Anna Kretzschmar" w:date="2019-05-24T09:35:00Z">
              <w:bookmarkStart w:id="393" w:name="TBL-7-35-21111111111111111111111111111111111"/>
              <w:bookmarkEnd w:id="3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1" w:author="Anna Kretzschmar" w:date="2019-05-24T09:35:00Z">
              <w:r>
                <w:rPr/>
                <w:delText>B</w:delText>
              </w:r>
            </w:del>
            <w:del w:id="872" w:author="Anna Kretzschmar" w:date="2019-05-24T09:35:00Z">
              <w:bookmarkStart w:id="394" w:name="TBL-7-35-31111111111111111111111111111111111"/>
              <w:bookmarkEnd w:id="3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i/>
                </w:rPr>
                <w:delText xml:space="preserve">Chnoospora </w:delText>
              </w:r>
            </w:del>
            <w:del w:id="874" w:author="Anna Kretzschmar" w:date="2019-05-24T09:35:00Z">
              <w:r>
                <w:rPr/>
                <w:delText>sp.</w:delText>
              </w:r>
            </w:del>
            <w:del w:id="875" w:author="Anna Kretzschmar" w:date="2019-05-24T09:35:00Z">
              <w:bookmarkStart w:id="395" w:name="TBL-7-35-41111111111111111111111111111111111"/>
              <w:bookmarkEnd w:id="3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6"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7" w:author="Anna Kretzschmar" w:date="2019-05-24T09:35:00Z">
              <w:r>
                <w:rPr/>
                <w:delText>11</w:delText>
              </w:r>
            </w:del>
            <w:del w:id="878" w:author="Anna Kretzschmar" w:date="2019-05-24T09:35:00Z">
              <w:bookmarkStart w:id="396" w:name="TBL-7-36-21111111111111111111111111111111111"/>
              <w:bookmarkEnd w:id="3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9" w:author="Anna Kretzschmar" w:date="2019-05-24T09:35:00Z">
              <w:r>
                <w:rPr/>
                <w:delText>C</w:delText>
              </w:r>
            </w:del>
            <w:del w:id="880" w:author="Anna Kretzschmar" w:date="2019-05-24T09:35:00Z">
              <w:bookmarkStart w:id="397" w:name="TBL-7-36-31111111111111111111111111111111111"/>
              <w:bookmarkEnd w:id="3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i/>
                </w:rPr>
                <w:delText xml:space="preserve">Chnoospora </w:delText>
              </w:r>
            </w:del>
            <w:del w:id="882" w:author="Anna Kretzschmar" w:date="2019-05-24T09:35:00Z">
              <w:r>
                <w:rPr/>
                <w:delText>sp.</w:delText>
              </w:r>
            </w:del>
            <w:del w:id="883" w:author="Anna Kretzschmar" w:date="2019-05-24T09:35:00Z">
              <w:bookmarkStart w:id="398" w:name="TBL-7-36-41111111111111111111111111111111111"/>
              <w:bookmarkEnd w:id="3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5" w:author="Anna Kretzschmar" w:date="2019-05-24T09:35:00Z">
              <w:r>
                <w:rPr/>
                <w:delText>12</w:delText>
              </w:r>
            </w:del>
            <w:del w:id="886" w:author="Anna Kretzschmar" w:date="2019-05-24T09:35:00Z">
              <w:bookmarkStart w:id="399" w:name="TBL-7-37-21111111111111111111111111111111111"/>
              <w:bookmarkEnd w:id="3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7" w:author="Anna Kretzschmar" w:date="2019-05-24T09:35:00Z">
              <w:r>
                <w:rPr/>
                <w:delText>A</w:delText>
              </w:r>
            </w:del>
            <w:del w:id="888" w:author="Anna Kretzschmar" w:date="2019-05-24T09:35:00Z">
              <w:bookmarkStart w:id="400" w:name="TBL-7-37-31111111111111111111111111111111111"/>
              <w:bookmarkEnd w:id="4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9" w:author="Anna Kretzschmar" w:date="2019-05-24T09:35:00Z">
              <w:r>
                <w:rPr>
                  <w:i/>
                </w:rPr>
                <w:delText xml:space="preserve">Chnoospora </w:delText>
              </w:r>
            </w:del>
            <w:del w:id="890" w:author="Anna Kretzschmar" w:date="2019-05-24T09:35:00Z">
              <w:r>
                <w:rPr/>
                <w:delText>sp.</w:delText>
              </w:r>
            </w:del>
            <w:del w:id="891" w:author="Anna Kretzschmar" w:date="2019-05-24T09:35:00Z">
              <w:bookmarkStart w:id="401" w:name="TBL-7-37-41111111111111111111111111111111111"/>
              <w:bookmarkEnd w:id="4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2"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3" w:author="Anna Kretzschmar" w:date="2019-05-24T09:35:00Z">
              <w:r>
                <w:rPr/>
                <w:delText>12</w:delText>
              </w:r>
            </w:del>
            <w:del w:id="894" w:author="Anna Kretzschmar" w:date="2019-05-24T09:35:00Z">
              <w:bookmarkStart w:id="402" w:name="TBL-7-38-21111111111111111111111111111111111"/>
              <w:bookmarkEnd w:id="4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5" w:author="Anna Kretzschmar" w:date="2019-05-24T09:35:00Z">
              <w:r>
                <w:rPr/>
                <w:delText>B</w:delText>
              </w:r>
            </w:del>
            <w:del w:id="896" w:author="Anna Kretzschmar" w:date="2019-05-24T09:35:00Z">
              <w:bookmarkStart w:id="403" w:name="TBL-7-38-31111111111111111111111111111111111"/>
              <w:bookmarkEnd w:id="4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7" w:author="Anna Kretzschmar" w:date="2019-05-24T09:35:00Z">
              <w:r>
                <w:rPr>
                  <w:i/>
                </w:rPr>
                <w:delText xml:space="preserve">Chnoospora </w:delText>
              </w:r>
            </w:del>
            <w:del w:id="898" w:author="Anna Kretzschmar" w:date="2019-05-24T09:35:00Z">
              <w:r>
                <w:rPr/>
                <w:delText>sp.</w:delText>
              </w:r>
            </w:del>
            <w:del w:id="899" w:author="Anna Kretzschmar" w:date="2019-05-24T09:35:00Z">
              <w:bookmarkStart w:id="404" w:name="TBL-7-38-41111111111111111111111111111111111"/>
              <w:bookmarkEnd w:id="4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0"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1" w:author="Anna Kretzschmar" w:date="2019-05-24T09:35:00Z">
              <w:r>
                <w:rPr/>
                <w:delText>12</w:delText>
              </w:r>
            </w:del>
            <w:del w:id="902" w:author="Anna Kretzschmar" w:date="2019-05-24T09:35:00Z">
              <w:bookmarkStart w:id="405" w:name="TBL-7-39-21111111111111111111111111111111111"/>
              <w:bookmarkEnd w:id="4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3" w:author="Anna Kretzschmar" w:date="2019-05-24T09:35:00Z">
              <w:r>
                <w:rPr/>
                <w:delText>C</w:delText>
              </w:r>
            </w:del>
            <w:del w:id="904" w:author="Anna Kretzschmar" w:date="2019-05-24T09:35:00Z">
              <w:bookmarkStart w:id="406" w:name="TBL-7-39-31111111111111111111111111111111111"/>
              <w:bookmarkEnd w:id="4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5" w:author="Anna Kretzschmar" w:date="2019-05-24T09:35:00Z">
              <w:r>
                <w:rPr>
                  <w:i/>
                </w:rPr>
                <w:delText xml:space="preserve">Chnoospora </w:delText>
              </w:r>
            </w:del>
            <w:del w:id="906" w:author="Anna Kretzschmar" w:date="2019-05-24T09:35:00Z">
              <w:r>
                <w:rPr/>
                <w:delText>sp.</w:delText>
              </w:r>
            </w:del>
            <w:del w:id="907" w:author="Anna Kretzschmar" w:date="2019-05-24T09:35:00Z">
              <w:bookmarkStart w:id="407" w:name="TBL-7-39-41111111111111111111111111111111111"/>
              <w:bookmarkEnd w:id="4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8"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9" w:author="Anna Kretzschmar" w:date="2019-05-24T09:35:00Z">
              <w:r>
                <w:rPr/>
                <w:delText>13</w:delText>
              </w:r>
            </w:del>
            <w:del w:id="910" w:author="Anna Kretzschmar" w:date="2019-05-24T09:35:00Z">
              <w:bookmarkStart w:id="408" w:name="TBL-7-40-21111111111111111111111111111111111"/>
              <w:bookmarkEnd w:id="4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1" w:author="Anna Kretzschmar" w:date="2019-05-24T09:35:00Z">
              <w:r>
                <w:rPr/>
                <w:delText>A</w:delText>
              </w:r>
            </w:del>
            <w:del w:id="912" w:author="Anna Kretzschmar" w:date="2019-05-24T09:35:00Z">
              <w:bookmarkStart w:id="409" w:name="TBL-7-40-31111111111111111111111111111111111"/>
              <w:bookmarkEnd w:id="4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3" w:author="Anna Kretzschmar" w:date="2019-05-24T09:35:00Z">
              <w:r>
                <w:rPr>
                  <w:i/>
                </w:rPr>
                <w:delText xml:space="preserve">Chnoospora </w:delText>
              </w:r>
            </w:del>
            <w:del w:id="914" w:author="Anna Kretzschmar" w:date="2019-05-24T09:35:00Z">
              <w:r>
                <w:rPr/>
                <w:delText>sp.</w:delText>
              </w:r>
            </w:del>
            <w:del w:id="915" w:author="Anna Kretzschmar" w:date="2019-05-24T09:35:00Z">
              <w:bookmarkStart w:id="410" w:name="TBL-7-40-41111111111111111111111111111111111"/>
              <w:bookmarkEnd w:id="4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6"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7" w:author="Anna Kretzschmar" w:date="2019-05-24T09:35:00Z">
              <w:r>
                <w:rPr/>
                <w:delText>13</w:delText>
              </w:r>
            </w:del>
            <w:del w:id="918" w:author="Anna Kretzschmar" w:date="2019-05-24T09:35:00Z">
              <w:bookmarkStart w:id="411" w:name="TBL-7-41-21111111111111111111111111111111111"/>
              <w:bookmarkEnd w:id="4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9" w:author="Anna Kretzschmar" w:date="2019-05-24T09:35:00Z">
              <w:r>
                <w:rPr/>
                <w:delText>B</w:delText>
              </w:r>
            </w:del>
            <w:del w:id="920" w:author="Anna Kretzschmar" w:date="2019-05-24T09:35:00Z">
              <w:bookmarkStart w:id="412" w:name="TBL-7-41-31111111111111111111111111111111111"/>
              <w:bookmarkEnd w:id="4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1" w:author="Anna Kretzschmar" w:date="2019-05-24T09:35:00Z">
              <w:r>
                <w:rPr>
                  <w:i/>
                </w:rPr>
                <w:delText xml:space="preserve">Chnoospora </w:delText>
              </w:r>
            </w:del>
            <w:del w:id="922" w:author="Anna Kretzschmar" w:date="2019-05-24T09:35:00Z">
              <w:r>
                <w:rPr/>
                <w:delText>sp.</w:delText>
              </w:r>
            </w:del>
            <w:del w:id="923" w:author="Anna Kretzschmar" w:date="2019-05-24T09:35:00Z">
              <w:bookmarkStart w:id="413" w:name="TBL-7-41-41111111111111111111111111111111111"/>
              <w:bookmarkEnd w:id="4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4" w:author="Anna Kretzschmar" w:date="2019-05-24T09:35:00Z">
              <w:r>
                <w:rPr/>
                <w:delText>9.39</w:delText>
              </w:r>
            </w:del>
            <w:del w:id="925" w:author="Anna Kretzschmar" w:date="2019-05-24T09:35:00Z">
              <w:bookmarkStart w:id="414" w:name="TBL-7-42-11111111111111111111111111111111111"/>
              <w:bookmarkStart w:id="415" w:name="TBL-7-42-2111111111111111111111111111111111"/>
              <w:bookmarkEnd w:id="414"/>
              <w:bookmarkEnd w:id="415"/>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6" w:author="Anna Kretzschmar" w:date="2019-05-24T09:35:00Z">
              <w:r>
                <w:rPr/>
                <w:delText>13</w:delText>
              </w:r>
            </w:del>
            <w:del w:id="927" w:author="Anna Kretzschmar" w:date="2019-05-24T09:35:00Z">
              <w:bookmarkStart w:id="416" w:name="TBL-7-43-21111111111111111111111111111111111"/>
              <w:bookmarkEnd w:id="4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8" w:author="Anna Kretzschmar" w:date="2019-05-24T09:35:00Z">
              <w:r>
                <w:rPr/>
                <w:delText>C</w:delText>
              </w:r>
            </w:del>
            <w:del w:id="929" w:author="Anna Kretzschmar" w:date="2019-05-24T09:35:00Z">
              <w:bookmarkStart w:id="417" w:name="TBL-7-43-31111111111111111111111111111111111"/>
              <w:bookmarkEnd w:id="4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0" w:author="Anna Kretzschmar" w:date="2019-05-24T09:35:00Z">
              <w:r>
                <w:rPr>
                  <w:i/>
                </w:rPr>
                <w:delText xml:space="preserve">Chnoospora </w:delText>
              </w:r>
            </w:del>
            <w:del w:id="931" w:author="Anna Kretzschmar" w:date="2019-05-24T09:35:00Z">
              <w:r>
                <w:rPr/>
                <w:delText>sp.</w:delText>
              </w:r>
            </w:del>
            <w:del w:id="932" w:author="Anna Kretzschmar" w:date="2019-05-24T09:35:00Z">
              <w:bookmarkStart w:id="418" w:name="TBL-7-43-41111111111111111111111111111111111"/>
              <w:bookmarkEnd w:id="4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4" w:author="Anna Kretzschmar" w:date="2019-05-24T09:35:00Z">
              <w:r>
                <w:rPr/>
                <w:delText>14</w:delText>
              </w:r>
            </w:del>
            <w:del w:id="935" w:author="Anna Kretzschmar" w:date="2019-05-24T09:35:00Z">
              <w:bookmarkStart w:id="419" w:name="TBL-7-44-21111111111111111111111111111111111"/>
              <w:bookmarkEnd w:id="4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6" w:author="Anna Kretzschmar" w:date="2019-05-24T09:35:00Z">
              <w:r>
                <w:rPr/>
                <w:delText>A</w:delText>
              </w:r>
            </w:del>
            <w:del w:id="937" w:author="Anna Kretzschmar" w:date="2019-05-24T09:35:00Z">
              <w:bookmarkStart w:id="420" w:name="TBL-7-44-31111111111111111111111111111111111"/>
              <w:bookmarkEnd w:id="4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8" w:author="Anna Kretzschmar" w:date="2019-05-24T09:35:00Z">
              <w:r>
                <w:rPr>
                  <w:i/>
                </w:rPr>
                <w:delText xml:space="preserve">Chnoospora </w:delText>
              </w:r>
            </w:del>
            <w:del w:id="939" w:author="Anna Kretzschmar" w:date="2019-05-24T09:35:00Z">
              <w:r>
                <w:rPr/>
                <w:delText>sp.</w:delText>
              </w:r>
            </w:del>
            <w:del w:id="940" w:author="Anna Kretzschmar" w:date="2019-05-24T09:35:00Z">
              <w:bookmarkStart w:id="421" w:name="TBL-7-44-41111111111111111111111111111111111"/>
              <w:bookmarkEnd w:id="4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1"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2" w:author="Anna Kretzschmar" w:date="2019-05-24T09:35:00Z">
              <w:r>
                <w:rPr/>
                <w:delText>14</w:delText>
              </w:r>
            </w:del>
            <w:del w:id="943" w:author="Anna Kretzschmar" w:date="2019-05-24T09:35:00Z">
              <w:bookmarkStart w:id="422" w:name="TBL-7-45-21111111111111111111111111111111111"/>
              <w:bookmarkEnd w:id="4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4" w:author="Anna Kretzschmar" w:date="2019-05-24T09:35:00Z">
              <w:r>
                <w:rPr/>
                <w:delText>B</w:delText>
              </w:r>
            </w:del>
            <w:del w:id="945" w:author="Anna Kretzschmar" w:date="2019-05-24T09:35:00Z">
              <w:bookmarkStart w:id="423" w:name="TBL-7-45-31111111111111111111111111111111111"/>
              <w:bookmarkEnd w:id="4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6" w:author="Anna Kretzschmar" w:date="2019-05-24T09:35:00Z">
              <w:r>
                <w:rPr>
                  <w:i/>
                </w:rPr>
                <w:delText xml:space="preserve">Chnoospora </w:delText>
              </w:r>
            </w:del>
            <w:del w:id="947" w:author="Anna Kretzschmar" w:date="2019-05-24T09:35:00Z">
              <w:r>
                <w:rPr/>
                <w:delText>sp.</w:delText>
              </w:r>
            </w:del>
            <w:del w:id="948" w:author="Anna Kretzschmar" w:date="2019-05-24T09:35:00Z">
              <w:bookmarkStart w:id="424" w:name="TBL-7-45-41111111111111111111111111111111111"/>
              <w:bookmarkEnd w:id="4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0" w:author="Anna Kretzschmar" w:date="2019-05-24T09:35:00Z">
              <w:r>
                <w:rPr/>
                <w:delText>14</w:delText>
              </w:r>
            </w:del>
            <w:del w:id="951" w:author="Anna Kretzschmar" w:date="2019-05-24T09:35:00Z">
              <w:bookmarkStart w:id="425" w:name="TBL-7-46-21111111111111111111111111111111111"/>
              <w:bookmarkEnd w:id="4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2" w:author="Anna Kretzschmar" w:date="2019-05-24T09:35:00Z">
              <w:r>
                <w:rPr/>
                <w:delText>C</w:delText>
              </w:r>
            </w:del>
            <w:del w:id="953" w:author="Anna Kretzschmar" w:date="2019-05-24T09:35:00Z">
              <w:bookmarkStart w:id="426" w:name="TBL-7-46-31111111111111111111111111111111111"/>
              <w:bookmarkEnd w:id="4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4" w:author="Anna Kretzschmar" w:date="2019-05-24T09:35:00Z">
              <w:r>
                <w:rPr>
                  <w:i/>
                </w:rPr>
                <w:delText xml:space="preserve">Chnoospora </w:delText>
              </w:r>
            </w:del>
            <w:del w:id="955" w:author="Anna Kretzschmar" w:date="2019-05-24T09:35:00Z">
              <w:r>
                <w:rPr/>
                <w:delText>sp.</w:delText>
              </w:r>
            </w:del>
            <w:del w:id="956" w:author="Anna Kretzschmar" w:date="2019-05-24T09:35:00Z">
              <w:bookmarkStart w:id="427" w:name="TBL-7-46-41111111111111111111111111111111111"/>
              <w:bookmarkEnd w:id="4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7"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8" w:author="Anna Kretzschmar" w:date="2019-05-24T09:35:00Z">
              <w:r>
                <w:rPr/>
                <w:delText>15</w:delText>
              </w:r>
            </w:del>
            <w:del w:id="959" w:author="Anna Kretzschmar" w:date="2019-05-24T09:35:00Z">
              <w:bookmarkStart w:id="428" w:name="TBL-7-47-21111111111111111111111111111111111"/>
              <w:bookmarkEnd w:id="42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0" w:author="Anna Kretzschmar" w:date="2019-05-24T09:35:00Z">
              <w:r>
                <w:rPr/>
                <w:delText>A</w:delText>
              </w:r>
            </w:del>
            <w:del w:id="961" w:author="Anna Kretzschmar" w:date="2019-05-24T09:35:00Z">
              <w:bookmarkStart w:id="429" w:name="TBL-7-47-31111111111111111111111111111111111"/>
              <w:bookmarkEnd w:id="42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2" w:author="Anna Kretzschmar" w:date="2019-05-24T09:35:00Z">
              <w:r>
                <w:rPr>
                  <w:i/>
                </w:rPr>
                <w:delText xml:space="preserve">Chnoospora </w:delText>
              </w:r>
            </w:del>
            <w:del w:id="963" w:author="Anna Kretzschmar" w:date="2019-05-24T09:35:00Z">
              <w:r>
                <w:rPr/>
                <w:delText>sp.</w:delText>
              </w:r>
            </w:del>
            <w:del w:id="964" w:author="Anna Kretzschmar" w:date="2019-05-24T09:35:00Z">
              <w:bookmarkStart w:id="430" w:name="TBL-7-47-41111111111111111111111111111111111"/>
              <w:bookmarkEnd w:id="43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5"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6" w:author="Anna Kretzschmar" w:date="2019-05-24T09:35:00Z">
              <w:r>
                <w:rPr/>
                <w:delText>15</w:delText>
              </w:r>
            </w:del>
            <w:del w:id="967" w:author="Anna Kretzschmar" w:date="2019-05-24T09:35:00Z">
              <w:bookmarkStart w:id="431" w:name="TBL-7-48-21111111111111111111111111111111111"/>
              <w:bookmarkEnd w:id="43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8" w:author="Anna Kretzschmar" w:date="2019-05-24T09:35:00Z">
              <w:r>
                <w:rPr/>
                <w:delText>B</w:delText>
              </w:r>
            </w:del>
            <w:del w:id="969" w:author="Anna Kretzschmar" w:date="2019-05-24T09:35:00Z">
              <w:bookmarkStart w:id="432" w:name="TBL-7-48-31111111111111111111111111111111111"/>
              <w:bookmarkEnd w:id="43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0" w:author="Anna Kretzschmar" w:date="2019-05-24T09:35:00Z">
              <w:r>
                <w:rPr>
                  <w:i/>
                </w:rPr>
                <w:delText xml:space="preserve">Padina </w:delText>
              </w:r>
            </w:del>
            <w:del w:id="971" w:author="Anna Kretzschmar" w:date="2019-05-24T09:35:00Z">
              <w:r>
                <w:rPr/>
                <w:delText>sp.</w:delText>
              </w:r>
            </w:del>
            <w:del w:id="972" w:author="Anna Kretzschmar" w:date="2019-05-24T09:35:00Z">
              <w:bookmarkStart w:id="433" w:name="TBL-7-48-41111111111111111111111111111111111"/>
              <w:bookmarkEnd w:id="43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3"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4" w:author="Anna Kretzschmar" w:date="2019-05-24T09:35:00Z">
              <w:r>
                <w:rPr/>
                <w:delText>15</w:delText>
              </w:r>
            </w:del>
            <w:del w:id="975" w:author="Anna Kretzschmar" w:date="2019-05-24T09:35:00Z">
              <w:bookmarkStart w:id="434" w:name="TBL-7-49-21111111111111111111111111111111111"/>
              <w:bookmarkEnd w:id="43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6" w:author="Anna Kretzschmar" w:date="2019-05-24T09:35:00Z">
              <w:r>
                <w:rPr/>
                <w:delText>C</w:delText>
              </w:r>
            </w:del>
            <w:del w:id="977" w:author="Anna Kretzschmar" w:date="2019-05-24T09:35:00Z">
              <w:bookmarkStart w:id="435" w:name="TBL-7-49-31111111111111111111111111111111111"/>
              <w:bookmarkEnd w:id="43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8" w:author="Anna Kretzschmar" w:date="2019-05-24T09:35:00Z">
              <w:r>
                <w:rPr>
                  <w:i/>
                </w:rPr>
                <w:delText xml:space="preserve">Padina </w:delText>
              </w:r>
            </w:del>
            <w:del w:id="979" w:author="Anna Kretzschmar" w:date="2019-05-24T09:35:00Z">
              <w:r>
                <w:rPr/>
                <w:delText>sp.</w:delText>
              </w:r>
            </w:del>
            <w:del w:id="980" w:author="Anna Kretzschmar" w:date="2019-05-24T09:35:00Z">
              <w:bookmarkStart w:id="436" w:name="TBL-7-49-41111111111111111111111111111111111"/>
              <w:bookmarkEnd w:id="43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1"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2" w:author="Anna Kretzschmar" w:date="2019-05-24T09:35:00Z">
              <w:r>
                <w:rPr/>
                <w:delText>16</w:delText>
              </w:r>
            </w:del>
            <w:del w:id="983" w:author="Anna Kretzschmar" w:date="2019-05-24T09:35:00Z">
              <w:bookmarkStart w:id="437" w:name="TBL-7-50-21111111111111111111111111111111111"/>
              <w:bookmarkEnd w:id="43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4" w:author="Anna Kretzschmar" w:date="2019-05-24T09:35:00Z">
              <w:r>
                <w:rPr/>
                <w:delText>A</w:delText>
              </w:r>
            </w:del>
            <w:del w:id="985" w:author="Anna Kretzschmar" w:date="2019-05-24T09:35:00Z">
              <w:bookmarkStart w:id="438" w:name="TBL-7-50-31111111111111111111111111111111111"/>
              <w:bookmarkEnd w:id="43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6" w:author="Anna Kretzschmar" w:date="2019-05-24T09:35:00Z">
              <w:r>
                <w:rPr>
                  <w:i/>
                </w:rPr>
                <w:delText xml:space="preserve">Chnoospora </w:delText>
              </w:r>
            </w:del>
            <w:del w:id="987" w:author="Anna Kretzschmar" w:date="2019-05-24T09:35:00Z">
              <w:r>
                <w:rPr/>
                <w:delText>sp.</w:delText>
              </w:r>
            </w:del>
            <w:del w:id="988" w:author="Anna Kretzschmar" w:date="2019-05-24T09:35:00Z">
              <w:bookmarkStart w:id="439" w:name="TBL-7-50-41111111111111111111111111111111111"/>
              <w:bookmarkEnd w:id="43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9"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0" w:author="Anna Kretzschmar" w:date="2019-05-24T09:35:00Z">
              <w:r>
                <w:rPr/>
                <w:delText>16</w:delText>
              </w:r>
            </w:del>
            <w:del w:id="991" w:author="Anna Kretzschmar" w:date="2019-05-24T09:35:00Z">
              <w:bookmarkStart w:id="440" w:name="TBL-7-51-21111111111111111111111111111111111"/>
              <w:bookmarkEnd w:id="44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2" w:author="Anna Kretzschmar" w:date="2019-05-24T09:35:00Z">
              <w:r>
                <w:rPr/>
                <w:delText>B</w:delText>
              </w:r>
            </w:del>
            <w:del w:id="993" w:author="Anna Kretzschmar" w:date="2019-05-24T09:35:00Z">
              <w:bookmarkStart w:id="441" w:name="TBL-7-51-31111111111111111111111111111111111"/>
              <w:bookmarkEnd w:id="44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4" w:author="Anna Kretzschmar" w:date="2019-05-24T09:35:00Z">
              <w:r>
                <w:rPr>
                  <w:i/>
                </w:rPr>
                <w:delText xml:space="preserve">Chnoospora </w:delText>
              </w:r>
            </w:del>
            <w:del w:id="995" w:author="Anna Kretzschmar" w:date="2019-05-24T09:35:00Z">
              <w:r>
                <w:rPr/>
                <w:delText>sp.</w:delText>
              </w:r>
            </w:del>
            <w:del w:id="996" w:author="Anna Kretzschmar" w:date="2019-05-24T09:35:00Z">
              <w:bookmarkStart w:id="442" w:name="TBL-7-51-41111111111111111111111111111111111"/>
              <w:bookmarkEnd w:id="44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7"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8" w:author="Anna Kretzschmar" w:date="2019-05-24T09:35:00Z">
              <w:r>
                <w:rPr/>
                <w:delText>16</w:delText>
              </w:r>
            </w:del>
            <w:del w:id="999" w:author="Anna Kretzschmar" w:date="2019-05-24T09:35:00Z">
              <w:bookmarkStart w:id="443" w:name="TBL-7-52-21111111111111111111111111111111111"/>
              <w:bookmarkEnd w:id="44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0" w:author="Anna Kretzschmar" w:date="2019-05-24T09:35:00Z">
              <w:r>
                <w:rPr/>
                <w:delText>C</w:delText>
              </w:r>
            </w:del>
            <w:del w:id="1001" w:author="Anna Kretzschmar" w:date="2019-05-24T09:35:00Z">
              <w:bookmarkStart w:id="444" w:name="TBL-7-52-31111111111111111111111111111111111"/>
              <w:bookmarkEnd w:id="44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2" w:author="Anna Kretzschmar" w:date="2019-05-24T09:35:00Z">
              <w:r>
                <w:rPr>
                  <w:i/>
                </w:rPr>
                <w:delText xml:space="preserve">Chnoospora </w:delText>
              </w:r>
            </w:del>
            <w:del w:id="1003" w:author="Anna Kretzschmar" w:date="2019-05-24T09:35:00Z">
              <w:r>
                <w:rPr/>
                <w:delText>sp.</w:delText>
              </w:r>
            </w:del>
            <w:del w:id="1004" w:author="Anna Kretzschmar" w:date="2019-05-24T09:35:00Z">
              <w:bookmarkStart w:id="445" w:name="TBL-7-52-41111111111111111111111111111111111"/>
              <w:bookmarkEnd w:id="44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6" w:author="Anna Kretzschmar" w:date="2019-05-24T09:35:00Z">
              <w:r>
                <w:rPr/>
                <w:delText>17</w:delText>
              </w:r>
            </w:del>
            <w:del w:id="1007" w:author="Anna Kretzschmar" w:date="2019-05-24T09:35:00Z">
              <w:bookmarkStart w:id="446" w:name="TBL-7-53-21111111111111111111111111111111111"/>
              <w:bookmarkEnd w:id="44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8" w:author="Anna Kretzschmar" w:date="2019-05-24T09:35:00Z">
              <w:r>
                <w:rPr/>
                <w:delText>A</w:delText>
              </w:r>
            </w:del>
            <w:del w:id="1009" w:author="Anna Kretzschmar" w:date="2019-05-24T09:35:00Z">
              <w:bookmarkStart w:id="447" w:name="TBL-7-53-31111111111111111111111111111111111"/>
              <w:bookmarkEnd w:id="44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0" w:author="Anna Kretzschmar" w:date="2019-05-24T09:35:00Z">
              <w:r>
                <w:rPr>
                  <w:i/>
                </w:rPr>
                <w:delText xml:space="preserve">Chnoospora </w:delText>
              </w:r>
            </w:del>
            <w:del w:id="1011" w:author="Anna Kretzschmar" w:date="2019-05-24T09:35:00Z">
              <w:r>
                <w:rPr/>
                <w:delText>sp.</w:delText>
              </w:r>
            </w:del>
            <w:del w:id="1012" w:author="Anna Kretzschmar" w:date="2019-05-24T09:35:00Z">
              <w:bookmarkStart w:id="448" w:name="TBL-7-53-41111111111111111111111111111111111"/>
              <w:bookmarkEnd w:id="44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3"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4" w:author="Anna Kretzschmar" w:date="2019-05-24T09:35:00Z">
              <w:r>
                <w:rPr/>
                <w:delText>17</w:delText>
              </w:r>
            </w:del>
            <w:del w:id="1015" w:author="Anna Kretzschmar" w:date="2019-05-24T09:35:00Z">
              <w:bookmarkStart w:id="449" w:name="TBL-7-54-21111111111111111111111111111111111"/>
              <w:bookmarkEnd w:id="44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6" w:author="Anna Kretzschmar" w:date="2019-05-24T09:35:00Z">
              <w:r>
                <w:rPr/>
                <w:delText>B</w:delText>
              </w:r>
            </w:del>
            <w:del w:id="1017" w:author="Anna Kretzschmar" w:date="2019-05-24T09:35:00Z">
              <w:bookmarkStart w:id="450" w:name="TBL-7-54-31111111111111111111111111111111111"/>
              <w:bookmarkEnd w:id="45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8" w:author="Anna Kretzschmar" w:date="2019-05-24T09:35:00Z">
              <w:r>
                <w:rPr>
                  <w:i/>
                </w:rPr>
                <w:delText xml:space="preserve">Chnoospora </w:delText>
              </w:r>
            </w:del>
            <w:del w:id="1019" w:author="Anna Kretzschmar" w:date="2019-05-24T09:35:00Z">
              <w:r>
                <w:rPr/>
                <w:delText>sp.</w:delText>
              </w:r>
            </w:del>
            <w:del w:id="1020" w:author="Anna Kretzschmar" w:date="2019-05-24T09:35:00Z">
              <w:bookmarkStart w:id="451" w:name="TBL-7-54-41111111111111111111111111111111111"/>
              <w:bookmarkEnd w:id="45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1"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2" w:author="Anna Kretzschmar" w:date="2019-05-24T09:35:00Z">
              <w:r>
                <w:rPr/>
                <w:delText>17</w:delText>
              </w:r>
            </w:del>
            <w:del w:id="1023" w:author="Anna Kretzschmar" w:date="2019-05-24T09:35:00Z">
              <w:bookmarkStart w:id="452" w:name="TBL-7-55-21111111111111111111111111111111111"/>
              <w:bookmarkEnd w:id="45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4" w:author="Anna Kretzschmar" w:date="2019-05-24T09:35:00Z">
              <w:r>
                <w:rPr/>
                <w:delText>C</w:delText>
              </w:r>
            </w:del>
            <w:del w:id="1025" w:author="Anna Kretzschmar" w:date="2019-05-24T09:35:00Z">
              <w:bookmarkStart w:id="453" w:name="TBL-7-55-31111111111111111111111111111111111"/>
              <w:bookmarkEnd w:id="45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6" w:author="Anna Kretzschmar" w:date="2019-05-24T09:35:00Z">
              <w:r>
                <w:rPr>
                  <w:i/>
                </w:rPr>
                <w:delText xml:space="preserve">Padina </w:delText>
              </w:r>
            </w:del>
            <w:del w:id="1027" w:author="Anna Kretzschmar" w:date="2019-05-24T09:35:00Z">
              <w:r>
                <w:rPr/>
                <w:delText>sp.</w:delText>
              </w:r>
            </w:del>
            <w:del w:id="1028" w:author="Anna Kretzschmar" w:date="2019-05-24T09:35:00Z">
              <w:bookmarkStart w:id="454" w:name="TBL-7-55-41111111111111111111111111111111111"/>
              <w:bookmarkEnd w:id="45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9"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0" w:author="Anna Kretzschmar" w:date="2019-05-24T09:35:00Z">
              <w:r>
                <w:rPr/>
                <w:delText>18</w:delText>
              </w:r>
            </w:del>
            <w:del w:id="1031" w:author="Anna Kretzschmar" w:date="2019-05-24T09:35:00Z">
              <w:bookmarkStart w:id="455" w:name="TBL-7-56-21111111111111111111111111111111111"/>
              <w:bookmarkEnd w:id="45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2" w:author="Anna Kretzschmar" w:date="2019-05-24T09:35:00Z">
              <w:r>
                <w:rPr/>
                <w:delText>A</w:delText>
              </w:r>
            </w:del>
            <w:del w:id="1033" w:author="Anna Kretzschmar" w:date="2019-05-24T09:35:00Z">
              <w:bookmarkStart w:id="456" w:name="TBL-7-56-31111111111111111111111111111111111"/>
              <w:bookmarkEnd w:id="45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4" w:author="Anna Kretzschmar" w:date="2019-05-24T09:35:00Z">
              <w:r>
                <w:rPr>
                  <w:i/>
                </w:rPr>
                <w:delText xml:space="preserve">Chnoospora </w:delText>
              </w:r>
            </w:del>
            <w:del w:id="1035" w:author="Anna Kretzschmar" w:date="2019-05-24T09:35:00Z">
              <w:r>
                <w:rPr/>
                <w:delText>sp.</w:delText>
              </w:r>
            </w:del>
            <w:del w:id="1036" w:author="Anna Kretzschmar" w:date="2019-05-24T09:35:00Z">
              <w:bookmarkStart w:id="457" w:name="TBL-7-56-41111111111111111111111111111111111"/>
              <w:bookmarkEnd w:id="45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8" w:author="Anna Kretzschmar" w:date="2019-05-24T09:35:00Z">
              <w:r>
                <w:rPr/>
                <w:delText>18</w:delText>
              </w:r>
            </w:del>
            <w:del w:id="1039" w:author="Anna Kretzschmar" w:date="2019-05-24T09:35:00Z">
              <w:bookmarkStart w:id="458" w:name="TBL-7-57-21111111111111111111111111111111111"/>
              <w:bookmarkEnd w:id="45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0" w:author="Anna Kretzschmar" w:date="2019-05-24T09:35:00Z">
              <w:r>
                <w:rPr/>
                <w:delText>B</w:delText>
              </w:r>
            </w:del>
            <w:del w:id="1041" w:author="Anna Kretzschmar" w:date="2019-05-24T09:35:00Z">
              <w:bookmarkStart w:id="459" w:name="TBL-7-57-31111111111111111111111111111111111"/>
              <w:bookmarkEnd w:id="45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2" w:author="Anna Kretzschmar" w:date="2019-05-24T09:35:00Z">
              <w:r>
                <w:rPr>
                  <w:i/>
                </w:rPr>
                <w:delText xml:space="preserve">Chnoospora </w:delText>
              </w:r>
            </w:del>
            <w:del w:id="1043" w:author="Anna Kretzschmar" w:date="2019-05-24T09:35:00Z">
              <w:r>
                <w:rPr/>
                <w:delText>sp.</w:delText>
              </w:r>
            </w:del>
            <w:del w:id="1044" w:author="Anna Kretzschmar" w:date="2019-05-24T09:35:00Z">
              <w:bookmarkStart w:id="460" w:name="TBL-7-57-41111111111111111111111111111111111"/>
              <w:bookmarkEnd w:id="46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5"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6" w:author="Anna Kretzschmar" w:date="2019-05-24T09:35:00Z">
              <w:r>
                <w:rPr/>
                <w:delText>18</w:delText>
              </w:r>
            </w:del>
            <w:del w:id="1047" w:author="Anna Kretzschmar" w:date="2019-05-24T09:35:00Z">
              <w:bookmarkStart w:id="461" w:name="TBL-7-58-21111111111111111111111111111111111"/>
              <w:bookmarkEnd w:id="46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8" w:author="Anna Kretzschmar" w:date="2019-05-24T09:35:00Z">
              <w:r>
                <w:rPr/>
                <w:delText>C</w:delText>
              </w:r>
            </w:del>
            <w:del w:id="1049" w:author="Anna Kretzschmar" w:date="2019-05-24T09:35:00Z">
              <w:bookmarkStart w:id="462" w:name="TBL-7-58-31111111111111111111111111111111111"/>
              <w:bookmarkEnd w:id="46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0" w:author="Anna Kretzschmar" w:date="2019-05-24T09:35:00Z">
              <w:r>
                <w:rPr>
                  <w:i/>
                </w:rPr>
                <w:delText xml:space="preserve">Chnoospora </w:delText>
              </w:r>
            </w:del>
            <w:del w:id="1051" w:author="Anna Kretzschmar" w:date="2019-05-24T09:35:00Z">
              <w:r>
                <w:rPr/>
                <w:delText>sp.</w:delText>
              </w:r>
            </w:del>
            <w:del w:id="1052" w:author="Anna Kretzschmar" w:date="2019-05-24T09:35:00Z">
              <w:bookmarkStart w:id="463" w:name="TBL-7-58-41111111111111111111111111111111111"/>
              <w:bookmarkEnd w:id="46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3"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4" w:author="Anna Kretzschmar" w:date="2019-05-24T09:35:00Z">
              <w:r>
                <w:rPr/>
                <w:delText>19</w:delText>
              </w:r>
            </w:del>
            <w:del w:id="1055" w:author="Anna Kretzschmar" w:date="2019-05-24T09:35:00Z">
              <w:bookmarkStart w:id="464" w:name="TBL-7-59-21111111111111111111111111111111111"/>
              <w:bookmarkEnd w:id="46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6" w:author="Anna Kretzschmar" w:date="2019-05-24T09:35:00Z">
              <w:r>
                <w:rPr/>
                <w:delText>A</w:delText>
              </w:r>
            </w:del>
            <w:del w:id="1057" w:author="Anna Kretzschmar" w:date="2019-05-24T09:35:00Z">
              <w:bookmarkStart w:id="465" w:name="TBL-7-59-31111111111111111111111111111111111"/>
              <w:bookmarkEnd w:id="46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8" w:author="Anna Kretzschmar" w:date="2019-05-24T09:35:00Z">
              <w:r>
                <w:rPr>
                  <w:i/>
                </w:rPr>
                <w:delText xml:space="preserve">Padina </w:delText>
              </w:r>
            </w:del>
            <w:del w:id="1059" w:author="Anna Kretzschmar" w:date="2019-05-24T09:35:00Z">
              <w:r>
                <w:rPr/>
                <w:delText>sp.</w:delText>
              </w:r>
            </w:del>
            <w:del w:id="1060" w:author="Anna Kretzschmar" w:date="2019-05-24T09:35:00Z">
              <w:bookmarkStart w:id="466" w:name="TBL-7-59-41111111111111111111111111111111111"/>
              <w:bookmarkEnd w:id="46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2" w:author="Anna Kretzschmar" w:date="2019-05-24T09:35:00Z">
              <w:r>
                <w:rPr/>
                <w:delText>19</w:delText>
              </w:r>
            </w:del>
            <w:del w:id="1063" w:author="Anna Kretzschmar" w:date="2019-05-24T09:35:00Z">
              <w:bookmarkStart w:id="467" w:name="TBL-7-60-21111111111111111111111111111111111"/>
              <w:bookmarkEnd w:id="46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4" w:author="Anna Kretzschmar" w:date="2019-05-24T09:35:00Z">
              <w:r>
                <w:rPr/>
                <w:delText>B</w:delText>
              </w:r>
            </w:del>
            <w:del w:id="1065" w:author="Anna Kretzschmar" w:date="2019-05-24T09:35:00Z">
              <w:bookmarkStart w:id="468" w:name="TBL-7-60-31111111111111111111111111111111111"/>
              <w:bookmarkEnd w:id="46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6" w:author="Anna Kretzschmar" w:date="2019-05-24T09:35:00Z">
              <w:r>
                <w:rPr>
                  <w:i/>
                </w:rPr>
                <w:delText xml:space="preserve">Padina </w:delText>
              </w:r>
            </w:del>
            <w:del w:id="1067" w:author="Anna Kretzschmar" w:date="2019-05-24T09:35:00Z">
              <w:r>
                <w:rPr/>
                <w:delText>sp.</w:delText>
              </w:r>
            </w:del>
            <w:del w:id="1068" w:author="Anna Kretzschmar" w:date="2019-05-24T09:35:00Z">
              <w:bookmarkStart w:id="469" w:name="TBL-7-60-41111111111111111111111111111111111"/>
              <w:bookmarkEnd w:id="46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0" w:author="Anna Kretzschmar" w:date="2019-05-24T09:35:00Z">
              <w:r>
                <w:rPr/>
                <w:delText>19</w:delText>
              </w:r>
            </w:del>
            <w:del w:id="1071" w:author="Anna Kretzschmar" w:date="2019-05-24T09:35:00Z">
              <w:bookmarkStart w:id="470" w:name="TBL-7-61-21111111111111111111111111111111111"/>
              <w:bookmarkEnd w:id="47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2" w:author="Anna Kretzschmar" w:date="2019-05-24T09:35:00Z">
              <w:r>
                <w:rPr/>
                <w:delText>C</w:delText>
              </w:r>
            </w:del>
            <w:del w:id="1073" w:author="Anna Kretzschmar" w:date="2019-05-24T09:35:00Z">
              <w:bookmarkStart w:id="471" w:name="TBL-7-61-31111111111111111111111111111111111"/>
              <w:bookmarkEnd w:id="47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4" w:author="Anna Kretzschmar" w:date="2019-05-24T09:35:00Z">
              <w:r>
                <w:rPr>
                  <w:i/>
                </w:rPr>
                <w:delText xml:space="preserve">Padina </w:delText>
              </w:r>
            </w:del>
            <w:del w:id="1075" w:author="Anna Kretzschmar" w:date="2019-05-24T09:35:00Z">
              <w:r>
                <w:rPr/>
                <w:delText>sp.</w:delText>
              </w:r>
            </w:del>
            <w:del w:id="1076" w:author="Anna Kretzschmar" w:date="2019-05-24T09:35:00Z">
              <w:bookmarkStart w:id="472" w:name="TBL-7-61-41111111111111111111111111111111111"/>
              <w:bookmarkEnd w:id="47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8" w:author="Anna Kretzschmar" w:date="2019-05-24T09:35:00Z">
              <w:r>
                <w:rPr/>
                <w:delText>20</w:delText>
              </w:r>
            </w:del>
            <w:del w:id="1079" w:author="Anna Kretzschmar" w:date="2019-05-24T09:35:00Z">
              <w:bookmarkStart w:id="473" w:name="TBL-7-62-21111111111111111111111111111111111"/>
              <w:bookmarkEnd w:id="4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0" w:author="Anna Kretzschmar" w:date="2019-05-24T09:35:00Z">
              <w:r>
                <w:rPr/>
                <w:delText>A</w:delText>
              </w:r>
            </w:del>
            <w:del w:id="1081" w:author="Anna Kretzschmar" w:date="2019-05-24T09:35:00Z">
              <w:bookmarkStart w:id="474" w:name="TBL-7-62-31111111111111111111111111111111111"/>
              <w:bookmarkEnd w:id="4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2" w:author="Anna Kretzschmar" w:date="2019-05-24T09:35:00Z">
              <w:r>
                <w:rPr>
                  <w:i/>
                </w:rPr>
                <w:delText xml:space="preserve">Sargassum </w:delText>
              </w:r>
            </w:del>
            <w:del w:id="1083" w:author="Anna Kretzschmar" w:date="2019-05-24T09:35:00Z">
              <w:r>
                <w:rPr/>
                <w:delText>sp.</w:delText>
              </w:r>
            </w:del>
            <w:del w:id="1084" w:author="Anna Kretzschmar" w:date="2019-05-24T09:35:00Z">
              <w:bookmarkStart w:id="475" w:name="TBL-7-62-41111111111111111111111111111111111"/>
              <w:bookmarkEnd w:id="4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5" w:author="Anna Kretzschmar" w:date="2019-05-24T09:35:00Z">
              <w:r>
                <w:rPr/>
                <w:delText>N/D</w:delText>
              </w:r>
            </w:del>
            <w:del w:id="1086" w:author="Anna Kretzschmar" w:date="2019-05-24T09:35:00Z">
              <w:bookmarkStart w:id="476" w:name="TBL-7-63-11111111111111111111111111111111111"/>
              <w:bookmarkStart w:id="477" w:name="TBL-7-63-2111111111111111111111111111111111"/>
              <w:bookmarkEnd w:id="476"/>
              <w:bookmarkEnd w:id="477"/>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7" w:author="Anna Kretzschmar" w:date="2019-05-24T09:35:00Z">
              <w:r>
                <w:rPr/>
                <w:delText>20</w:delText>
              </w:r>
            </w:del>
            <w:del w:id="1088" w:author="Anna Kretzschmar" w:date="2019-05-24T09:35:00Z">
              <w:bookmarkStart w:id="478" w:name="TBL-7-64-21111111111111111111111111111111111"/>
              <w:bookmarkEnd w:id="4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9" w:author="Anna Kretzschmar" w:date="2019-05-24T09:35:00Z">
              <w:r>
                <w:rPr/>
                <w:delText>B</w:delText>
              </w:r>
            </w:del>
            <w:del w:id="1090" w:author="Anna Kretzschmar" w:date="2019-05-24T09:35:00Z">
              <w:bookmarkStart w:id="479" w:name="TBL-7-64-31111111111111111111111111111111111"/>
              <w:bookmarkEnd w:id="4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1" w:author="Anna Kretzschmar" w:date="2019-05-24T09:35:00Z">
              <w:r>
                <w:rPr>
                  <w:i/>
                </w:rPr>
                <w:delText xml:space="preserve">Sargassum </w:delText>
              </w:r>
            </w:del>
            <w:del w:id="1092" w:author="Anna Kretzschmar" w:date="2019-05-24T09:35:00Z">
              <w:r>
                <w:rPr/>
                <w:delText>sp.</w:delText>
              </w:r>
            </w:del>
            <w:del w:id="1093" w:author="Anna Kretzschmar" w:date="2019-05-24T09:35:00Z">
              <w:bookmarkStart w:id="480" w:name="TBL-7-64-41111111111111111111111111111111111"/>
              <w:bookmarkEnd w:id="4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4"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5" w:author="Anna Kretzschmar" w:date="2019-05-24T09:35:00Z">
              <w:r>
                <w:rPr/>
                <w:delText>20</w:delText>
              </w:r>
            </w:del>
            <w:del w:id="1096" w:author="Anna Kretzschmar" w:date="2019-05-24T09:35:00Z">
              <w:bookmarkStart w:id="481" w:name="TBL-7-65-21111111111111111111111111111111111"/>
              <w:bookmarkEnd w:id="4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7" w:author="Anna Kretzschmar" w:date="2019-05-24T09:35:00Z">
              <w:r>
                <w:rPr/>
                <w:delText>C</w:delText>
              </w:r>
            </w:del>
            <w:del w:id="1098" w:author="Anna Kretzschmar" w:date="2019-05-24T09:35:00Z">
              <w:bookmarkStart w:id="482" w:name="TBL-7-65-31111111111111111111111111111111111"/>
              <w:bookmarkEnd w:id="4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9" w:author="Anna Kretzschmar" w:date="2019-05-24T09:35:00Z">
              <w:r>
                <w:rPr>
                  <w:i/>
                </w:rPr>
                <w:delText xml:space="preserve">Sargassum </w:delText>
              </w:r>
            </w:del>
            <w:del w:id="1100" w:author="Anna Kretzschmar" w:date="2019-05-24T09:35:00Z">
              <w:r>
                <w:rPr/>
                <w:delText>sp.</w:delText>
              </w:r>
            </w:del>
            <w:del w:id="1101" w:author="Anna Kretzschmar" w:date="2019-05-24T09:35:00Z">
              <w:bookmarkStart w:id="483" w:name="TBL-7-65-41111111111111111111111111111111111"/>
              <w:bookmarkEnd w:id="4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2"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3" w:author="Anna Kretzschmar" w:date="2019-05-24T09:35:00Z">
              <w:r>
                <w:rPr/>
                <w:delText>21</w:delText>
              </w:r>
            </w:del>
            <w:del w:id="1104" w:author="Anna Kretzschmar" w:date="2019-05-24T09:35:00Z">
              <w:bookmarkStart w:id="484" w:name="TBL-7-66-21111111111111111111111111111111111"/>
              <w:bookmarkEnd w:id="4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5" w:author="Anna Kretzschmar" w:date="2019-05-24T09:35:00Z">
              <w:r>
                <w:rPr/>
                <w:delText>A</w:delText>
              </w:r>
            </w:del>
            <w:del w:id="1106" w:author="Anna Kretzschmar" w:date="2019-05-24T09:35:00Z">
              <w:bookmarkStart w:id="485" w:name="TBL-7-66-31111111111111111111111111111111111"/>
              <w:bookmarkEnd w:id="4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7" w:author="Anna Kretzschmar" w:date="2019-05-24T09:35:00Z">
              <w:r>
                <w:rPr>
                  <w:i/>
                </w:rPr>
                <w:delText xml:space="preserve">Sargassum </w:delText>
              </w:r>
            </w:del>
            <w:del w:id="1108" w:author="Anna Kretzschmar" w:date="2019-05-24T09:35:00Z">
              <w:r>
                <w:rPr/>
                <w:delText>sp.</w:delText>
              </w:r>
            </w:del>
            <w:del w:id="1109" w:author="Anna Kretzschmar" w:date="2019-05-24T09:35:00Z">
              <w:bookmarkStart w:id="486" w:name="TBL-7-66-41111111111111111111111111111111111"/>
              <w:bookmarkEnd w:id="4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1" w:author="Anna Kretzschmar" w:date="2019-05-24T09:35:00Z">
              <w:r>
                <w:rPr/>
                <w:delText>21</w:delText>
              </w:r>
            </w:del>
            <w:del w:id="1112" w:author="Anna Kretzschmar" w:date="2019-05-24T09:35:00Z">
              <w:bookmarkStart w:id="487" w:name="TBL-7-67-21111111111111111111111111111111111"/>
              <w:bookmarkEnd w:id="4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3" w:author="Anna Kretzschmar" w:date="2019-05-24T09:35:00Z">
              <w:r>
                <w:rPr/>
                <w:delText>B</w:delText>
              </w:r>
            </w:del>
            <w:del w:id="1114" w:author="Anna Kretzschmar" w:date="2019-05-24T09:35:00Z">
              <w:bookmarkStart w:id="488" w:name="TBL-7-67-31111111111111111111111111111111111"/>
              <w:bookmarkEnd w:id="4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5" w:author="Anna Kretzschmar" w:date="2019-05-24T09:35:00Z">
              <w:r>
                <w:rPr>
                  <w:i/>
                </w:rPr>
                <w:delText xml:space="preserve">Sargassum </w:delText>
              </w:r>
            </w:del>
            <w:del w:id="1116" w:author="Anna Kretzschmar" w:date="2019-05-24T09:35:00Z">
              <w:r>
                <w:rPr/>
                <w:delText>sp.</w:delText>
              </w:r>
            </w:del>
            <w:del w:id="1117" w:author="Anna Kretzschmar" w:date="2019-05-24T09:35:00Z">
              <w:bookmarkStart w:id="489" w:name="TBL-7-67-41111111111111111111111111111111111"/>
              <w:bookmarkEnd w:id="4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8"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9" w:author="Anna Kretzschmar" w:date="2019-05-24T09:35:00Z">
              <w:r>
                <w:rPr/>
                <w:delText>21</w:delText>
              </w:r>
            </w:del>
            <w:del w:id="1120" w:author="Anna Kretzschmar" w:date="2019-05-24T09:35:00Z">
              <w:bookmarkStart w:id="490" w:name="TBL-7-68-21111111111111111111111111111111111"/>
              <w:bookmarkEnd w:id="4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1" w:author="Anna Kretzschmar" w:date="2019-05-24T09:35:00Z">
              <w:r>
                <w:rPr/>
                <w:delText>C</w:delText>
              </w:r>
            </w:del>
            <w:del w:id="1122" w:author="Anna Kretzschmar" w:date="2019-05-24T09:35:00Z">
              <w:bookmarkStart w:id="491" w:name="TBL-7-68-31111111111111111111111111111111111"/>
              <w:bookmarkEnd w:id="4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3" w:author="Anna Kretzschmar" w:date="2019-05-24T09:35:00Z">
              <w:r>
                <w:rPr>
                  <w:i/>
                </w:rPr>
                <w:delText xml:space="preserve">Sargassum </w:delText>
              </w:r>
            </w:del>
            <w:del w:id="1124" w:author="Anna Kretzschmar" w:date="2019-05-24T09:35:00Z">
              <w:r>
                <w:rPr/>
                <w:delText>sp.</w:delText>
              </w:r>
            </w:del>
            <w:del w:id="1125" w:author="Anna Kretzschmar" w:date="2019-05-24T09:35:00Z">
              <w:bookmarkStart w:id="492" w:name="TBL-7-68-41111111111111111111111111111111111"/>
              <w:bookmarkEnd w:id="4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6"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7" w:author="Anna Kretzschmar" w:date="2019-05-24T09:35:00Z">
              <w:r>
                <w:rPr/>
                <w:delText>22</w:delText>
              </w:r>
            </w:del>
            <w:del w:id="1128" w:author="Anna Kretzschmar" w:date="2019-05-24T09:35:00Z">
              <w:bookmarkStart w:id="493" w:name="TBL-7-69-21111111111111111111111111111111111"/>
              <w:bookmarkEnd w:id="4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9" w:author="Anna Kretzschmar" w:date="2019-05-24T09:35:00Z">
              <w:r>
                <w:rPr/>
                <w:delText>A</w:delText>
              </w:r>
            </w:del>
            <w:del w:id="1130" w:author="Anna Kretzschmar" w:date="2019-05-24T09:35:00Z">
              <w:bookmarkStart w:id="494" w:name="TBL-7-69-31111111111111111111111111111111111"/>
              <w:bookmarkEnd w:id="4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1" w:author="Anna Kretzschmar" w:date="2019-05-24T09:35:00Z">
              <w:r>
                <w:rPr>
                  <w:i/>
                </w:rPr>
                <w:delText xml:space="preserve">Padina </w:delText>
              </w:r>
            </w:del>
            <w:del w:id="1132" w:author="Anna Kretzschmar" w:date="2019-05-24T09:35:00Z">
              <w:r>
                <w:rPr/>
                <w:delText>sp.</w:delText>
              </w:r>
            </w:del>
            <w:del w:id="1133" w:author="Anna Kretzschmar" w:date="2019-05-24T09:35:00Z">
              <w:bookmarkStart w:id="495" w:name="TBL-7-69-41111111111111111111111111111111111"/>
              <w:bookmarkEnd w:id="4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4"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5" w:author="Anna Kretzschmar" w:date="2019-05-24T09:35:00Z">
              <w:r>
                <w:rPr/>
                <w:delText>22</w:delText>
              </w:r>
            </w:del>
            <w:del w:id="1136" w:author="Anna Kretzschmar" w:date="2019-05-24T09:35:00Z">
              <w:bookmarkStart w:id="496" w:name="TBL-7-70-21111111111111111111111111111111111"/>
              <w:bookmarkEnd w:id="4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7" w:author="Anna Kretzschmar" w:date="2019-05-24T09:35:00Z">
              <w:r>
                <w:rPr/>
                <w:delText>B</w:delText>
              </w:r>
            </w:del>
            <w:del w:id="1138" w:author="Anna Kretzschmar" w:date="2019-05-24T09:35:00Z">
              <w:bookmarkStart w:id="497" w:name="TBL-7-70-31111111111111111111111111111111111"/>
              <w:bookmarkEnd w:id="4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9" w:author="Anna Kretzschmar" w:date="2019-05-24T09:35:00Z">
              <w:r>
                <w:rPr>
                  <w:i/>
                </w:rPr>
                <w:delText xml:space="preserve">Padina </w:delText>
              </w:r>
            </w:del>
            <w:del w:id="1140" w:author="Anna Kretzschmar" w:date="2019-05-24T09:35:00Z">
              <w:r>
                <w:rPr/>
                <w:delText>sp.</w:delText>
              </w:r>
            </w:del>
            <w:del w:id="1141" w:author="Anna Kretzschmar" w:date="2019-05-24T09:35:00Z">
              <w:bookmarkStart w:id="498" w:name="TBL-7-70-41111111111111111111111111111111111"/>
              <w:bookmarkEnd w:id="4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2"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3" w:author="Anna Kretzschmar" w:date="2019-05-24T09:35:00Z">
              <w:r>
                <w:rPr/>
                <w:delText>22</w:delText>
              </w:r>
            </w:del>
            <w:del w:id="1144" w:author="Anna Kretzschmar" w:date="2019-05-24T09:35:00Z">
              <w:bookmarkStart w:id="499" w:name="TBL-7-71-21111111111111111111111111111111111"/>
              <w:bookmarkEnd w:id="4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5" w:author="Anna Kretzschmar" w:date="2019-05-24T09:35:00Z">
              <w:r>
                <w:rPr/>
                <w:delText>C</w:delText>
              </w:r>
            </w:del>
            <w:del w:id="1146" w:author="Anna Kretzschmar" w:date="2019-05-24T09:35:00Z">
              <w:bookmarkStart w:id="500" w:name="TBL-7-71-31111111111111111111111111111111111"/>
              <w:bookmarkEnd w:id="5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7" w:author="Anna Kretzschmar" w:date="2019-05-24T09:35:00Z">
              <w:r>
                <w:rPr>
                  <w:i/>
                </w:rPr>
                <w:delText xml:space="preserve">Padina </w:delText>
              </w:r>
            </w:del>
            <w:del w:id="1148" w:author="Anna Kretzschmar" w:date="2019-05-24T09:35:00Z">
              <w:r>
                <w:rPr/>
                <w:delText>sp.</w:delText>
              </w:r>
            </w:del>
            <w:del w:id="1149" w:author="Anna Kretzschmar" w:date="2019-05-24T09:35:00Z">
              <w:bookmarkStart w:id="501" w:name="TBL-7-71-41111111111111111111111111111111111"/>
              <w:bookmarkEnd w:id="5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0"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1" w:author="Anna Kretzschmar" w:date="2019-05-24T09:35:00Z">
              <w:r>
                <w:rPr/>
                <w:delText>23</w:delText>
              </w:r>
            </w:del>
            <w:del w:id="1152" w:author="Anna Kretzschmar" w:date="2019-05-24T09:35:00Z">
              <w:bookmarkStart w:id="502" w:name="TBL-7-72-21111111111111111111111111111111111"/>
              <w:bookmarkEnd w:id="5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3" w:author="Anna Kretzschmar" w:date="2019-05-24T09:35:00Z">
              <w:r>
                <w:rPr/>
                <w:delText>A</w:delText>
              </w:r>
            </w:del>
            <w:del w:id="1154" w:author="Anna Kretzschmar" w:date="2019-05-24T09:35:00Z">
              <w:bookmarkStart w:id="503" w:name="TBL-7-72-31111111111111111111111111111111111"/>
              <w:bookmarkEnd w:id="5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5" w:author="Anna Kretzschmar" w:date="2019-05-24T09:35:00Z">
              <w:r>
                <w:rPr>
                  <w:i/>
                </w:rPr>
                <w:delText xml:space="preserve">Chnoospora </w:delText>
              </w:r>
            </w:del>
            <w:del w:id="1156" w:author="Anna Kretzschmar" w:date="2019-05-24T09:35:00Z">
              <w:r>
                <w:rPr/>
                <w:delText>sp.</w:delText>
              </w:r>
            </w:del>
            <w:del w:id="1157" w:author="Anna Kretzschmar" w:date="2019-05-24T09:35:00Z">
              <w:bookmarkStart w:id="504" w:name="TBL-7-72-41111111111111111111111111111111111"/>
              <w:bookmarkEnd w:id="5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8"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9" w:author="Anna Kretzschmar" w:date="2019-05-24T09:35:00Z">
              <w:r>
                <w:rPr/>
                <w:delText>23</w:delText>
              </w:r>
            </w:del>
            <w:del w:id="1160" w:author="Anna Kretzschmar" w:date="2019-05-24T09:35:00Z">
              <w:bookmarkStart w:id="505" w:name="TBL-7-73-21111111111111111111111111111111111"/>
              <w:bookmarkEnd w:id="5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1" w:author="Anna Kretzschmar" w:date="2019-05-24T09:35:00Z">
              <w:r>
                <w:rPr/>
                <w:delText>B</w:delText>
              </w:r>
            </w:del>
            <w:del w:id="1162" w:author="Anna Kretzschmar" w:date="2019-05-24T09:35:00Z">
              <w:bookmarkStart w:id="506" w:name="TBL-7-73-31111111111111111111111111111111111"/>
              <w:bookmarkEnd w:id="5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3" w:author="Anna Kretzschmar" w:date="2019-05-24T09:35:00Z">
              <w:r>
                <w:rPr>
                  <w:i/>
                </w:rPr>
                <w:delText xml:space="preserve">Chnoospora </w:delText>
              </w:r>
            </w:del>
            <w:del w:id="1164" w:author="Anna Kretzschmar" w:date="2019-05-24T09:35:00Z">
              <w:r>
                <w:rPr/>
                <w:delText>sp.</w:delText>
              </w:r>
            </w:del>
            <w:del w:id="1165" w:author="Anna Kretzschmar" w:date="2019-05-24T09:35:00Z">
              <w:bookmarkStart w:id="507" w:name="TBL-7-73-41111111111111111111111111111111111"/>
              <w:bookmarkEnd w:id="5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6"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7" w:author="Anna Kretzschmar" w:date="2019-05-24T09:35:00Z">
              <w:r>
                <w:rPr/>
                <w:delText>23</w:delText>
              </w:r>
            </w:del>
            <w:del w:id="1168" w:author="Anna Kretzschmar" w:date="2019-05-24T09:35:00Z">
              <w:bookmarkStart w:id="508" w:name="TBL-7-74-21111111111111111111111111111111111"/>
              <w:bookmarkEnd w:id="5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9" w:author="Anna Kretzschmar" w:date="2019-05-24T09:35:00Z">
              <w:r>
                <w:rPr/>
                <w:delText>C</w:delText>
              </w:r>
            </w:del>
            <w:del w:id="1170" w:author="Anna Kretzschmar" w:date="2019-05-24T09:35:00Z">
              <w:bookmarkStart w:id="509" w:name="TBL-7-74-31111111111111111111111111111111111"/>
              <w:bookmarkEnd w:id="5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1" w:author="Anna Kretzschmar" w:date="2019-05-24T09:35:00Z">
              <w:r>
                <w:rPr>
                  <w:i/>
                </w:rPr>
                <w:delText xml:space="preserve">Chnoospora </w:delText>
              </w:r>
            </w:del>
            <w:del w:id="1172" w:author="Anna Kretzschmar" w:date="2019-05-24T09:35:00Z">
              <w:r>
                <w:rPr/>
                <w:delText>sp.</w:delText>
              </w:r>
            </w:del>
            <w:del w:id="1173" w:author="Anna Kretzschmar" w:date="2019-05-24T09:35:00Z">
              <w:bookmarkStart w:id="510" w:name="TBL-7-74-41111111111111111111111111111111111"/>
              <w:bookmarkEnd w:id="5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5" w:author="Anna Kretzschmar" w:date="2019-05-24T09:35:00Z">
              <w:r>
                <w:rPr/>
                <w:delText>24</w:delText>
              </w:r>
            </w:del>
            <w:del w:id="1176" w:author="Anna Kretzschmar" w:date="2019-05-24T09:35:00Z">
              <w:bookmarkStart w:id="511" w:name="TBL-7-75-21111111111111111111111111111111111"/>
              <w:bookmarkEnd w:id="5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7" w:author="Anna Kretzschmar" w:date="2019-05-24T09:35:00Z">
              <w:r>
                <w:rPr/>
                <w:delText>A</w:delText>
              </w:r>
            </w:del>
            <w:del w:id="1178" w:author="Anna Kretzschmar" w:date="2019-05-24T09:35:00Z">
              <w:bookmarkStart w:id="512" w:name="TBL-7-75-31111111111111111111111111111111111"/>
              <w:bookmarkEnd w:id="5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9" w:author="Anna Kretzschmar" w:date="2019-05-24T09:35:00Z">
              <w:r>
                <w:rPr>
                  <w:i/>
                </w:rPr>
                <w:delText xml:space="preserve">Sargassum </w:delText>
              </w:r>
            </w:del>
            <w:del w:id="1180" w:author="Anna Kretzschmar" w:date="2019-05-24T09:35:00Z">
              <w:r>
                <w:rPr/>
                <w:delText>sp.</w:delText>
              </w:r>
            </w:del>
            <w:del w:id="1181" w:author="Anna Kretzschmar" w:date="2019-05-24T09:35:00Z">
              <w:bookmarkStart w:id="513" w:name="TBL-7-75-41111111111111111111111111111111111"/>
              <w:bookmarkEnd w:id="5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2"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3" w:author="Anna Kretzschmar" w:date="2019-05-24T09:35:00Z">
              <w:r>
                <w:rPr/>
                <w:delText>24</w:delText>
              </w:r>
            </w:del>
            <w:del w:id="1184" w:author="Anna Kretzschmar" w:date="2019-05-24T09:35:00Z">
              <w:bookmarkStart w:id="514" w:name="TBL-7-76-21111111111111111111111111111111111"/>
              <w:bookmarkEnd w:id="5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5" w:author="Anna Kretzschmar" w:date="2019-05-24T09:35:00Z">
              <w:r>
                <w:rPr/>
                <w:delText>B</w:delText>
              </w:r>
            </w:del>
            <w:del w:id="1186" w:author="Anna Kretzschmar" w:date="2019-05-24T09:35:00Z">
              <w:bookmarkStart w:id="515" w:name="TBL-7-76-31111111111111111111111111111111111"/>
              <w:bookmarkEnd w:id="5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7" w:author="Anna Kretzschmar" w:date="2019-05-24T09:35:00Z">
              <w:r>
                <w:rPr>
                  <w:i/>
                </w:rPr>
                <w:delText xml:space="preserve">Sargassum </w:delText>
              </w:r>
            </w:del>
            <w:del w:id="1188" w:author="Anna Kretzschmar" w:date="2019-05-24T09:35:00Z">
              <w:r>
                <w:rPr/>
                <w:delText>sp.</w:delText>
              </w:r>
            </w:del>
            <w:del w:id="1189" w:author="Anna Kretzschmar" w:date="2019-05-24T09:35:00Z">
              <w:bookmarkStart w:id="516" w:name="TBL-7-76-41111111111111111111111111111111111"/>
              <w:bookmarkEnd w:id="5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0"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1" w:author="Anna Kretzschmar" w:date="2019-05-24T09:35:00Z">
              <w:r>
                <w:rPr/>
                <w:delText>24</w:delText>
              </w:r>
            </w:del>
            <w:del w:id="1192" w:author="Anna Kretzschmar" w:date="2019-05-24T09:35:00Z">
              <w:bookmarkStart w:id="517" w:name="TBL-7-77-21111111111111111111111111111111111"/>
              <w:bookmarkEnd w:id="5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3" w:author="Anna Kretzschmar" w:date="2019-05-24T09:35:00Z">
              <w:r>
                <w:rPr/>
                <w:delText>C</w:delText>
              </w:r>
            </w:del>
            <w:del w:id="1194" w:author="Anna Kretzschmar" w:date="2019-05-24T09:35:00Z">
              <w:bookmarkStart w:id="518" w:name="TBL-7-77-31111111111111111111111111111111111"/>
              <w:bookmarkEnd w:id="5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5" w:author="Anna Kretzschmar" w:date="2019-05-24T09:35:00Z">
              <w:r>
                <w:rPr>
                  <w:i/>
                </w:rPr>
                <w:delText xml:space="preserve">Sargassum </w:delText>
              </w:r>
            </w:del>
            <w:del w:id="1196" w:author="Anna Kretzschmar" w:date="2019-05-24T09:35:00Z">
              <w:r>
                <w:rPr/>
                <w:delText>sp.</w:delText>
              </w:r>
            </w:del>
            <w:del w:id="1197" w:author="Anna Kretzschmar" w:date="2019-05-24T09:35:00Z">
              <w:bookmarkStart w:id="519" w:name="TBL-7-77-41111111111111111111111111111111111"/>
              <w:bookmarkEnd w:id="5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8"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9" w:author="Anna Kretzschmar" w:date="2019-05-24T09:35:00Z">
              <w:r>
                <w:rPr/>
                <w:delText>25</w:delText>
              </w:r>
            </w:del>
            <w:del w:id="1200" w:author="Anna Kretzschmar" w:date="2019-05-24T09:35:00Z">
              <w:bookmarkStart w:id="520" w:name="TBL-7-78-21111111111111111111111111111111111"/>
              <w:bookmarkEnd w:id="5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1" w:author="Anna Kretzschmar" w:date="2019-05-24T09:35:00Z">
              <w:r>
                <w:rPr/>
                <w:delText>A</w:delText>
              </w:r>
            </w:del>
            <w:del w:id="1202" w:author="Anna Kretzschmar" w:date="2019-05-24T09:35:00Z">
              <w:bookmarkStart w:id="521" w:name="TBL-7-78-31111111111111111111111111111111111"/>
              <w:bookmarkEnd w:id="5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3" w:author="Anna Kretzschmar" w:date="2019-05-24T09:35:00Z">
              <w:r>
                <w:rPr>
                  <w:i/>
                </w:rPr>
                <w:delText xml:space="preserve">Padina </w:delText>
              </w:r>
            </w:del>
            <w:del w:id="1204" w:author="Anna Kretzschmar" w:date="2019-05-24T09:35:00Z">
              <w:r>
                <w:rPr/>
                <w:delText>sp.</w:delText>
              </w:r>
            </w:del>
            <w:del w:id="1205" w:author="Anna Kretzschmar" w:date="2019-05-24T09:35:00Z">
              <w:bookmarkStart w:id="522" w:name="TBL-7-78-41111111111111111111111111111111111"/>
              <w:bookmarkEnd w:id="5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6"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7" w:author="Anna Kretzschmar" w:date="2019-05-24T09:35:00Z">
              <w:r>
                <w:rPr/>
                <w:delText>25</w:delText>
              </w:r>
            </w:del>
            <w:del w:id="1208" w:author="Anna Kretzschmar" w:date="2019-05-24T09:35:00Z">
              <w:bookmarkStart w:id="523" w:name="TBL-7-79-21111111111111111111111111111111111"/>
              <w:bookmarkEnd w:id="5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9" w:author="Anna Kretzschmar" w:date="2019-05-24T09:35:00Z">
              <w:r>
                <w:rPr/>
                <w:delText>B</w:delText>
              </w:r>
            </w:del>
            <w:del w:id="1210" w:author="Anna Kretzschmar" w:date="2019-05-24T09:35:00Z">
              <w:bookmarkStart w:id="524" w:name="TBL-7-79-31111111111111111111111111111111111"/>
              <w:bookmarkEnd w:id="5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1" w:author="Anna Kretzschmar" w:date="2019-05-24T09:35:00Z">
              <w:r>
                <w:rPr>
                  <w:i/>
                </w:rPr>
                <w:delText xml:space="preserve">Chnoospora </w:delText>
              </w:r>
            </w:del>
            <w:del w:id="1212" w:author="Anna Kretzschmar" w:date="2019-05-24T09:35:00Z">
              <w:r>
                <w:rPr/>
                <w:delText>sp.</w:delText>
              </w:r>
            </w:del>
            <w:del w:id="1213" w:author="Anna Kretzschmar" w:date="2019-05-24T09:35:00Z">
              <w:bookmarkStart w:id="525" w:name="TBL-7-79-41111111111111111111111111111111111"/>
              <w:bookmarkEnd w:id="5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4"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5" w:author="Anna Kretzschmar" w:date="2019-05-24T09:35:00Z">
              <w:r>
                <w:rPr/>
                <w:delText>25</w:delText>
              </w:r>
            </w:del>
            <w:del w:id="1216" w:author="Anna Kretzschmar" w:date="2019-05-24T09:35:00Z">
              <w:bookmarkStart w:id="526" w:name="TBL-7-80-21111111111111111111111111111111111"/>
              <w:bookmarkEnd w:id="5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7" w:author="Anna Kretzschmar" w:date="2019-05-24T09:35:00Z">
              <w:r>
                <w:rPr/>
                <w:delText>C</w:delText>
              </w:r>
            </w:del>
            <w:del w:id="1218" w:author="Anna Kretzschmar" w:date="2019-05-24T09:35:00Z">
              <w:bookmarkStart w:id="527" w:name="TBL-7-80-31111111111111111111111111111111111"/>
              <w:bookmarkEnd w:id="5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9" w:author="Anna Kretzschmar" w:date="2019-05-24T09:35:00Z">
              <w:r>
                <w:rPr>
                  <w:i/>
                </w:rPr>
                <w:delText xml:space="preserve">Padina </w:delText>
              </w:r>
            </w:del>
            <w:del w:id="1220" w:author="Anna Kretzschmar" w:date="2019-05-24T09:35:00Z">
              <w:r>
                <w:rPr/>
                <w:delText>sp.</w:delText>
              </w:r>
            </w:del>
            <w:del w:id="1221" w:author="Anna Kretzschmar" w:date="2019-05-24T09:35:00Z">
              <w:bookmarkStart w:id="528" w:name="TBL-7-80-41111111111111111111111111111111111"/>
              <w:bookmarkEnd w:id="5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22"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9" w:name="x1-170035"/>
      <w:bookmarkStart w:id="530" w:name="x1-170035"/>
      <w:bookmarkEnd w:id="530"/>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223" w:author="Anna Kretzschmar" w:date="2019-05-17T12:39:00Z">
        <w:r>
          <w:rPr/>
          <w:t>purple</w:t>
        </w:r>
      </w:ins>
      <w:del w:id="1224" w:author="Anna Kretzschmar" w:date="2019-05-17T12:39:00Z">
        <w:r>
          <w:rPr/>
          <w:delText>red</w:delText>
        </w:r>
      </w:del>
      <w:r>
        <w:rPr/>
        <w:t>) as per Table  </w:t>
      </w:r>
      <w:hyperlink w:anchor="x1-17001r6">
        <w:del w:id="1225" w:author="Anna Kretzschmar" w:date="2019-06-24T13:02:00Z">
          <w:r>
            <w:rPr>
              <w:rStyle w:val="InternetLink"/>
            </w:rPr>
            <w:delText>6</w:delText>
          </w:r>
        </w:del>
      </w:hyperlink>
      <w:hyperlink w:anchor="x1-17001r6">
        <w:ins w:id="1226" w:author="Anna Kretzschmar" w:date="2019-06-24T13:02:00Z">
          <w:r>
            <w:rPr>
              <w:rStyle w:val="InternetLink"/>
            </w:rPr>
            <w:t>S</w:t>
          </w:r>
        </w:ins>
      </w:hyperlink>
      <w:ins w:id="1227" w:author="Anna Kretzschmar" w:date="2019-06-24T13:02:00Z">
        <w:r>
          <w:rPr/>
          <w:t>1</w:t>
        </w:r>
      </w:ins>
      <w:r>
        <w:rPr/>
        <w:t>.</w:t>
      </w:r>
    </w:p>
    <w:p>
      <w:pPr>
        <w:pStyle w:val="TextBodynoindent"/>
        <w:spacing w:lineRule="auto" w:line="480" w:before="0" w:after="0"/>
        <w:rPr/>
      </w:pPr>
      <w:bookmarkStart w:id="531" w:name="x1-170046"/>
      <w:bookmarkEnd w:id="531"/>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Sargassum</w:t>
      </w:r>
      <w:ins w:id="1228" w:author="Anna Kretzschmar" w:date="2019-06-10T16:18:00Z">
        <w:r>
          <w:rPr>
            <w:i w:val="false"/>
            <w:iCs w:val="false"/>
          </w:rPr>
          <w:t xml:space="preserve"> sp.</w:t>
        </w:r>
      </w:ins>
      <w:r>
        <w:rPr>
          <w:i/>
        </w:rPr>
        <w:t xml:space="preserve"> </w:t>
      </w:r>
      <w:r>
        <w:rPr/>
        <w:t>by crosses (Table  </w:t>
      </w:r>
      <w:hyperlink w:anchor="x1-17001r6">
        <w:del w:id="1229" w:author="Anna Kretzschmar" w:date="2019-06-24T13:02:00Z">
          <w:r>
            <w:rPr>
              <w:rStyle w:val="InternetLink"/>
            </w:rPr>
            <w:delText>6</w:delText>
          </w:r>
        </w:del>
      </w:hyperlink>
      <w:hyperlink w:anchor="x1-17001r6">
        <w:ins w:id="1230" w:author="Anna Kretzschmar" w:date="2019-06-24T13:02:00Z">
          <w:r>
            <w:rPr>
              <w:rStyle w:val="InternetLink"/>
            </w:rPr>
            <w:t>S</w:t>
          </w:r>
        </w:ins>
      </w:hyperlink>
      <w:ins w:id="1231" w:author="Anna Kretzschmar" w:date="2019-06-24T13:02:00Z">
        <w:r>
          <w:rPr>
            <w:rStyle w:val="InternetLink"/>
          </w:rPr>
          <w:t>1</w:t>
        </w:r>
      </w:ins>
      <w:r>
        <w:rPr/>
        <w:t>).</w:t>
      </w:r>
    </w:p>
    <w:p>
      <w:pPr>
        <w:pStyle w:val="HorizontalLine"/>
        <w:spacing w:lineRule="auto" w:line="480"/>
        <w:rPr/>
      </w:pPr>
      <w:r>
        <w:rPr/>
      </w:r>
    </w:p>
    <w:p>
      <w:pPr>
        <w:pStyle w:val="Heading3"/>
        <w:spacing w:lineRule="auto" w:line="480"/>
        <w:rPr/>
      </w:pPr>
      <w:bookmarkStart w:id="532" w:name="x1-18000"/>
      <w:bookmarkEnd w:id="532"/>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lapillus</w:t>
      </w:r>
      <w:ins w:id="1232" w:author="Anna Kretzschmar" w:date="2019-06-10T13:23:00Z">
        <w:r>
          <w:rPr>
            <w:i/>
          </w:rPr>
          <w:t>,</w:t>
        </w:r>
      </w:ins>
      <w:r>
        <w:rPr>
          <w:i/>
        </w:rPr>
        <w:t xml:space="preserve"> </w:t>
      </w:r>
      <w:r>
        <w:rPr/>
        <w:t>a species that may produce CTX- like toxicity in the Australian GBR region. Species-specific qPCR primers with high specificity and sensitivity were developed and the SSU copy number for two strains were determined, and were found to differ from one another</w:t>
      </w:r>
      <w:del w:id="1233" w:author="Anna Kretzschmar" w:date="2019-07-01T18:46:00Z">
        <w:r>
          <w:rPr/>
          <w:delText xml:space="preserve"> considerably</w:delText>
        </w:r>
      </w:del>
      <w:r>
        <w:rPr/>
        <w:t>, as one strain had more than four times the number of genomic r</w:t>
      </w:r>
      <w:ins w:id="1234" w:author="Anna Kretzschmar" w:date="2019-06-08T20:03:00Z">
        <w:r>
          <w:rPr/>
          <w:t>R</w:t>
        </w:r>
      </w:ins>
      <w:del w:id="1235" w:author="Anna Kretzschmar" w:date="2019-06-08T20:03:00Z">
        <w:r>
          <w:rPr/>
          <w:delText>D</w:delText>
        </w:r>
      </w:del>
      <w:r>
        <w:rPr/>
        <w:t xml:space="preserve">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del w:id="1236" w:author="Anna Kretzschmar" w:date="2019-06-10T17:37:00Z">
          <w:r>
            <w:rPr>
              <w:rStyle w:val="InternetLink"/>
            </w:rPr>
            <w:delText>1</w:delText>
          </w:r>
        </w:del>
      </w:hyperlink>
      <w:hyperlink w:anchor="Xkretzschmar2017characterization">
        <w:del w:id="1237" w:author="Anna Kretzschmar" w:date="2019-06-10T17:37:00Z">
          <w:r>
            <w:rPr>
              <w:rStyle w:val="InternetLink"/>
            </w:rPr>
            <w:delText>9</w:delText>
          </w:r>
        </w:del>
      </w:hyperlink>
      <w:del w:id="1238" w:author="Anna Kretzschmar" w:date="2019-05-17T19:21:00Z">
        <w:r>
          <w:rPr>
            <w:rStyle w:val="InternetLink"/>
          </w:rPr>
          <w:delText xml:space="preserve"> </w:delText>
        </w:r>
      </w:del>
      <w:ins w:id="1239" w:author="Anna Kretzschmar" w:date="2019-06-10T17:37:00Z">
        <w:r>
          <w:rPr>
            <w:rStyle w:val="InternetLink"/>
          </w:rPr>
          <w:t>20</w:t>
        </w:r>
      </w:ins>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Hence, this primer set is an accurate and reproducible molecular tool to enumerate the target species exclusively from environmental community DNA extracts.</w:t>
      </w:r>
      <w:del w:id="1240" w:author="Anna Kretzschmar" w:date="2019-07-01T18:47:00Z">
        <w:r>
          <w:rPr/>
          <w:delText xml:space="preserve"> More importantly, this assay does not require the operator to rely on melt curves to identify species, or to have access to </w:delText>
        </w:r>
      </w:del>
      <w:del w:id="1241" w:author="Anna Kretzschmar" w:date="2019-07-01T18:47:00Z">
        <w:r>
          <w:rPr>
            <w:i/>
          </w:rPr>
          <w:delText xml:space="preserve">G. lapillus </w:delText>
        </w:r>
      </w:del>
      <w:del w:id="1242" w:author="Anna Kretzschmar" w:date="2019-07-01T18:47:00Z">
        <w:r>
          <w:rPr/>
          <w:delText>DNA extracts as a positive control.</w:delText>
        </w:r>
      </w:del>
      <w:r>
        <w:rPr/>
        <w:t xml:space="preserve"> Due to the potential CTX production of </w:t>
      </w:r>
      <w:r>
        <w:rPr>
          <w:i/>
        </w:rPr>
        <w:t xml:space="preserve">G. lapillus </w:t>
      </w:r>
      <w:r>
        <w:rPr/>
        <w:t>[</w:t>
      </w:r>
      <w:hyperlink w:anchor="Xkretzschmar2017characterization">
        <w:del w:id="1243" w:author="Anna Kretzschmar" w:date="2019-06-10T17:38:00Z">
          <w:r>
            <w:rPr>
              <w:rStyle w:val="InternetLink"/>
            </w:rPr>
            <w:delText>1</w:delText>
          </w:r>
        </w:del>
      </w:hyperlink>
      <w:hyperlink w:anchor="Xkretzschmar2017characterization">
        <w:del w:id="1244" w:author="Anna Kretzschmar" w:date="2019-06-10T17:38:00Z">
          <w:r>
            <w:rPr>
              <w:rStyle w:val="InternetLink"/>
            </w:rPr>
            <w:delText>9</w:delText>
          </w:r>
        </w:del>
      </w:hyperlink>
      <w:ins w:id="1245" w:author="Anna Kretzschmar" w:date="2019-06-10T17:38:00Z">
        <w:r>
          <w:rPr>
            <w:rStyle w:val="InternetLink"/>
          </w:rPr>
          <w:t>20</w:t>
        </w:r>
      </w:ins>
      <w:r>
        <w:rPr/>
        <w:t>,</w:t>
      </w:r>
      <w:del w:id="1246" w:author="Anna Kretzschmar" w:date="2019-06-10T17:38:00Z">
        <w:r>
          <w:rPr/>
          <w:delText> </w:delText>
        </w:r>
      </w:del>
      <w:hyperlink w:anchor="Xlarsson2018toxicology">
        <w:del w:id="1247" w:author="Anna Kretzschmar" w:date="2019-06-10T17:38:00Z">
          <w:r>
            <w:rPr>
              <w:rStyle w:val="InternetLink"/>
            </w:rPr>
            <w:delText>4</w:delText>
          </w:r>
        </w:del>
      </w:hyperlink>
      <w:hyperlink w:anchor="Xlarsson2018toxicology">
        <w:del w:id="1248" w:author="Anna Kretzschmar" w:date="2019-05-17T19:22:00Z">
          <w:r>
            <w:rPr>
              <w:rStyle w:val="InternetLink"/>
            </w:rPr>
            <w:delText>8</w:delText>
          </w:r>
        </w:del>
      </w:hyperlink>
      <w:ins w:id="1249" w:author="Anna Kretzschmar" w:date="2019-06-10T17:38:00Z">
        <w:r>
          <w:rPr>
            <w:rStyle w:val="InternetLink"/>
          </w:rPr>
          <w:t>3</w:t>
        </w:r>
      </w:ins>
      <w:ins w:id="1250"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1251" w:author="Anna Kretzschmar" w:date="2019-05-17T19:22:00Z">
          <w:r>
            <w:rPr>
              <w:rStyle w:val="InternetLink"/>
            </w:rPr>
            <w:delText>2</w:delText>
          </w:r>
        </w:del>
      </w:hyperlink>
      <w:ins w:id="1252" w:author="Anna Kretzschmar" w:date="2019-06-10T17:38:00Z">
        <w:r>
          <w:rPr>
            <w:rStyle w:val="InternetLink"/>
          </w:rPr>
          <w:t>4</w:t>
        </w:r>
      </w:ins>
      <w:r>
        <w:rPr/>
        <w:t>, </w:t>
      </w:r>
      <w:hyperlink w:anchor="Xberdalet2012global">
        <w:r>
          <w:rPr>
            <w:rStyle w:val="InternetLink"/>
          </w:rPr>
          <w:t>6</w:t>
        </w:r>
      </w:hyperlink>
      <w:hyperlink w:anchor="Xberdalet2012global">
        <w:del w:id="1253" w:author="Anna Kretzschmar" w:date="2019-05-17T19:22:00Z">
          <w:r>
            <w:rPr>
              <w:rStyle w:val="InternetLink"/>
            </w:rPr>
            <w:delText>2</w:delText>
          </w:r>
        </w:del>
      </w:hyperlink>
      <w:ins w:id="1254" w:author="Anna Kretzschmar" w:date="2019-06-10T17:38:00Z">
        <w:r>
          <w:rPr>
            <w:rStyle w:val="InternetLink"/>
          </w:rPr>
          <w:t>5</w:t>
        </w:r>
      </w:ins>
      <w:r>
        <w:rPr/>
        <w:t>], it was important to establish a quantitative assay for detection. We validated a synthetic gene fragment standard curve of the target region (gBlocks ®</w:t>
      </w:r>
      <w:del w:id="1255" w:author="Anna Kretzschmar" w:date="2019-06-10T08:20:00Z">
        <w:r>
          <w:rPr/>
          <w:delText>;</w:delText>
        </w:r>
      </w:del>
      <w:r>
        <w:rPr/>
        <w:t>) and compared this to cell standard curves to establish an ’absolute’ qPCR assay [</w:t>
      </w:r>
      <w:hyperlink w:anchor="Xnishimura2016quantitative">
        <w:r>
          <w:rPr>
            <w:rStyle w:val="InternetLink"/>
          </w:rPr>
          <w:t>4</w:t>
        </w:r>
      </w:hyperlink>
      <w:hyperlink w:anchor="Xnishimura2016quantitative">
        <w:del w:id="1256" w:author="Anna Kretzschmar" w:date="2019-05-17T19:22:00Z">
          <w:r>
            <w:rPr>
              <w:rStyle w:val="InternetLink"/>
            </w:rPr>
            <w:delText>0</w:delText>
          </w:r>
        </w:del>
      </w:hyperlink>
      <w:ins w:id="1257" w:author="Anna Kretzschmar" w:date="2019-06-10T17:38:00Z">
        <w:r>
          <w:rPr>
            <w:rStyle w:val="InternetLink"/>
          </w:rPr>
          <w:t>4</w:t>
        </w:r>
      </w:ins>
      <w:r>
        <w:rPr/>
        <w:t>, </w:t>
      </w:r>
      <w:hyperlink w:anchor="Xhariganeya2013quantitative">
        <w:r>
          <w:rPr>
            <w:rStyle w:val="InternetLink"/>
          </w:rPr>
          <w:t>6</w:t>
        </w:r>
      </w:hyperlink>
      <w:hyperlink w:anchor="Xhariganeya2013quantitative">
        <w:del w:id="1258" w:author="Anna Kretzschmar" w:date="2019-05-17T19:22:00Z">
          <w:r>
            <w:rPr>
              <w:rStyle w:val="InternetLink"/>
            </w:rPr>
            <w:delText>3</w:delText>
          </w:r>
        </w:del>
      </w:hyperlink>
      <w:ins w:id="1259" w:author="Anna Kretzschmar" w:date="2019-06-10T17:38:00Z">
        <w:r>
          <w:rPr>
            <w:rStyle w:val="InternetLink"/>
          </w:rPr>
          <w:t>6</w:t>
        </w:r>
      </w:ins>
      <w:r>
        <w:rPr/>
        <w:t>]. Further, we determined the copy SSU r</w:t>
      </w:r>
      <w:ins w:id="1260" w:author="Anna Kretzschmar" w:date="2019-06-08T20:03:00Z">
        <w:r>
          <w:rPr/>
          <w:t>R</w:t>
        </w:r>
      </w:ins>
      <w:del w:id="1261" w:author="Anna Kretzschmar" w:date="2019-06-08T20:03:00Z">
        <w:r>
          <w:rPr/>
          <w:delText>D</w:delText>
        </w:r>
      </w:del>
      <w:r>
        <w:rPr/>
        <w:t xml:space="preserve">NA number for two strains of </w:t>
      </w:r>
      <w:r>
        <w:rPr>
          <w:i/>
        </w:rPr>
        <w:t xml:space="preserve">G. lapillus </w:t>
      </w:r>
      <w:r>
        <w:rPr/>
        <w:t xml:space="preserve">(HG4 and HG7). The copy number for </w:t>
      </w:r>
      <w:r>
        <w:rPr>
          <w:i/>
        </w:rPr>
        <w:t>G. lapillus</w:t>
      </w:r>
      <w:r>
        <w:rPr/>
        <w:t xml:space="preserve"> (5,855.3 to 22,430.3 r</w:t>
      </w:r>
      <w:ins w:id="1262" w:author="Anna Kretzschmar" w:date="2019-06-08T20:03:00Z">
        <w:r>
          <w:rPr/>
          <w:t>R</w:t>
        </w:r>
      </w:ins>
      <w:del w:id="1263" w:author="Anna Kretzschmar" w:date="2019-06-08T20:03:00Z">
        <w:r>
          <w:rPr/>
          <w:delText>D</w:delText>
        </w:r>
      </w:del>
      <w:r>
        <w:rPr/>
        <w:t>NA copies per cell) were comparable to the copy numbers determined by Vandersea et al. (2012), which ranged from 690 r</w:t>
      </w:r>
      <w:ins w:id="1264" w:author="Anna Kretzschmar" w:date="2019-06-08T20:03:00Z">
        <w:r>
          <w:rPr/>
          <w:t>R</w:t>
        </w:r>
      </w:ins>
      <w:del w:id="1265" w:author="Anna Kretzschmar" w:date="2019-06-08T20:03:00Z">
        <w:r>
          <w:rPr/>
          <w:delText>D</w:delText>
        </w:r>
      </w:del>
      <w:r>
        <w:rPr/>
        <w:t xml:space="preserve">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sp. type 3. While the difference in r</w:t>
      </w:r>
      <w:ins w:id="1266" w:author="Anna Kretzschmar" w:date="2019-06-08T20:03:00Z">
        <w:r>
          <w:rPr/>
          <w:t>R</w:t>
        </w:r>
      </w:ins>
      <w:del w:id="1267" w:author="Anna Kretzschmar" w:date="2019-06-08T20:03:00Z">
        <w:r>
          <w:rPr/>
          <w:delText>D</w:delText>
        </w:r>
      </w:del>
      <w:r>
        <w:rPr/>
        <w:t xml:space="preserve">NA copy numbers may be due to inter-species differences, or even intra-species as per the </w:t>
      </w:r>
      <w:r>
        <w:rPr>
          <w:i/>
        </w:rPr>
        <w:t xml:space="preserve">G. lapillus </w:t>
      </w:r>
      <w:r>
        <w:rPr/>
        <w:t>results, Nishimura et al. (2016) argue that the difference could be underestimation of r</w:t>
      </w:r>
      <w:ins w:id="1268" w:author="Anna Kretzschmar" w:date="2019-06-08T20:03:00Z">
        <w:r>
          <w:rPr/>
          <w:t>R</w:t>
        </w:r>
      </w:ins>
      <w:del w:id="1269" w:author="Anna Kretzschmar" w:date="2019-06-08T20:03:00Z">
        <w:r>
          <w:rPr/>
          <w:delText>D</w:delText>
        </w:r>
      </w:del>
      <w:r>
        <w:rPr/>
        <w:t>NA copy numbers due to ’ghost’ cells</w:t>
      </w:r>
      <w:ins w:id="1270" w:author="Anna Kretzschmar" w:date="2019-06-09T11:08:00Z">
        <w:r>
          <w:rPr/>
          <w:t xml:space="preserve"> (cells that look viable during cell counts under the microscope, but which are not living and therefore do not contain amplifiable DNA)</w:t>
        </w:r>
      </w:ins>
      <w:del w:id="1271" w:author="Anna Kretzschmar" w:date="2019-06-09T11:09:00Z">
        <w:r>
          <w:rPr/>
          <w:delText xml:space="preserve"> counted for total cell number which do not contribute to amplification</w:delText>
        </w:r>
      </w:del>
      <w:r>
        <w:rPr/>
        <w:t xml:space="preserve"> [</w:t>
      </w:r>
      <w:hyperlink w:anchor="Xnishimura2016quantitative">
        <w:r>
          <w:rPr>
            <w:rStyle w:val="InternetLink"/>
          </w:rPr>
          <w:t>4</w:t>
        </w:r>
      </w:hyperlink>
      <w:hyperlink w:anchor="Xnishimura2016quantitative">
        <w:del w:id="1272" w:author="Anna Kretzschmar" w:date="2019-05-17T19:22:00Z">
          <w:r>
            <w:rPr>
              <w:rStyle w:val="InternetLink"/>
            </w:rPr>
            <w:delText>0</w:delText>
          </w:r>
        </w:del>
      </w:hyperlink>
      <w:ins w:id="1273" w:author="Anna Kretzschmar" w:date="2019-06-10T17:39:00Z">
        <w:r>
          <w:rPr>
            <w:rStyle w:val="InternetLink"/>
          </w:rPr>
          <w:t>4</w:t>
        </w:r>
      </w:ins>
      <w:r>
        <w:rPr/>
        <w:t>, </w:t>
      </w:r>
      <w:hyperlink w:anchor="Xhariganeya2013quantitative">
        <w:r>
          <w:rPr>
            <w:rStyle w:val="InternetLink"/>
          </w:rPr>
          <w:t>6</w:t>
        </w:r>
      </w:hyperlink>
      <w:hyperlink w:anchor="Xhariganeya2013quantitative">
        <w:del w:id="1274" w:author="Anna Kretzschmar" w:date="2019-05-17T19:22:00Z">
          <w:r>
            <w:rPr>
              <w:rStyle w:val="InternetLink"/>
            </w:rPr>
            <w:delText>3</w:delText>
          </w:r>
        </w:del>
      </w:hyperlink>
      <w:ins w:id="1275" w:author="Anna Kretzschmar" w:date="2019-06-10T17:39:00Z">
        <w:r>
          <w:rPr>
            <w:rStyle w:val="InternetLink"/>
          </w:rPr>
          <w:t>6</w:t>
        </w:r>
      </w:ins>
      <w:r>
        <w:rPr/>
        <w:t>].</w:t>
      </w:r>
      <w:ins w:id="1276" w:author="Anna Kretzschmar" w:date="2019-06-10T13:26:00Z">
        <w:r>
          <w:rPr/>
          <w:t xml:space="preserve"> The difference observed in the</w:t>
        </w:r>
      </w:ins>
      <w:ins w:id="1277" w:author="Anna Kretzschmar" w:date="2019-06-10T13:27:00Z">
        <w:r>
          <w:rPr/>
          <w:t xml:space="preserve"> SSU copy numbers between the two strains of </w:t>
        </w:r>
      </w:ins>
      <w:ins w:id="1278" w:author="Anna Kretzschmar" w:date="2019-06-10T13:27:00Z">
        <w:r>
          <w:rPr>
            <w:i/>
            <w:iCs/>
          </w:rPr>
          <w:t>G. lapillus</w:t>
        </w:r>
      </w:ins>
      <w:ins w:id="1279" w:author="Anna Kretzschmar" w:date="2019-06-10T13:27:00Z">
        <w:r>
          <w:rPr/>
          <w:t xml:space="preserve"> could similarly be due to ghost cells</w:t>
        </w:r>
      </w:ins>
      <w:ins w:id="1280" w:author="Anna Kretzschmar" w:date="2019-06-10T13:28:00Z">
        <w:r>
          <w:rPr/>
          <w:t xml:space="preserve">. </w:t>
        </w:r>
      </w:ins>
      <w:ins w:id="1281" w:author="Anna Kretzschmar" w:date="2019-06-10T13:28:00Z">
        <w:r>
          <w:rPr>
            <w:rFonts w:eastAsia="WenQuanYi Micro Hei" w:cs="Lohit Devanagari"/>
            <w:color w:val="00000A"/>
            <w:sz w:val="24"/>
            <w:szCs w:val="24"/>
            <w:lang w:val="en-AU" w:eastAsia="zh-CN" w:bidi="hi-IN"/>
          </w:rPr>
          <w:t xml:space="preserve">Further to that, variation in DNA extraction efficiency could also contribute to the difference in observed SSU copy numbers between the </w:t>
        </w:r>
      </w:ins>
      <w:ins w:id="1282" w:author="Anna Kretzschmar" w:date="2019-06-10T13:28:00Z">
        <w:r>
          <w:rPr>
            <w:rFonts w:eastAsia="WenQuanYi Micro Hei" w:cs="Lohit Devanagari"/>
            <w:i/>
            <w:iCs/>
            <w:color w:val="00000A"/>
            <w:sz w:val="24"/>
            <w:szCs w:val="24"/>
            <w:lang w:val="en-AU" w:eastAsia="zh-CN" w:bidi="hi-IN"/>
          </w:rPr>
          <w:t>G. lapillus</w:t>
        </w:r>
      </w:ins>
      <w:ins w:id="1283" w:author="Anna Kretzschmar" w:date="2019-06-10T13:28:00Z">
        <w:r>
          <w:rPr>
            <w:rFonts w:eastAsia="WenQuanYi Micro Hei" w:cs="Lohit Devanagari"/>
            <w:color w:val="00000A"/>
            <w:sz w:val="24"/>
            <w:szCs w:val="24"/>
            <w:lang w:val="en-AU" w:eastAsia="zh-CN" w:bidi="hi-IN"/>
          </w:rPr>
          <w:t xml:space="preserve"> strains [44]</w:t>
        </w:r>
      </w:ins>
      <w:ins w:id="1284" w:author="Anna Kretzschmar" w:date="2019-06-10T13:28:00Z">
        <w:r>
          <w:rPr/>
          <w:t xml:space="preserve">. </w:t>
        </w:r>
      </w:ins>
      <w:ins w:id="1285" w:author="Anna Kretzschmar" w:date="2019-07-01T18:49:00Z">
        <w:r>
          <w:rPr/>
          <w:t>Al</w:t>
        </w:r>
      </w:ins>
      <w:ins w:id="1286" w:author="Anna Kretzschmar" w:date="2019-07-01T18:50:00Z">
        <w:r>
          <w:rPr/>
          <w:t xml:space="preserve">ternatively, these differences in copy number may simply reflect intraspecific variation in rRNA copy numbers in dinoflagellates more broadly, </w:t>
        </w:r>
      </w:ins>
      <w:ins w:id="1287" w:author="Anna Kretzschmar" w:date="2019-07-01T18:51:00Z">
        <w:r>
          <w:rPr/>
          <w:t xml:space="preserve">which have been shown to span several orders of magnitude in several species of </w:t>
        </w:r>
      </w:ins>
      <w:ins w:id="1288" w:author="Anna Kretzschmar" w:date="2019-07-01T18:51:00Z">
        <w:r>
          <w:rPr>
            <w:i/>
            <w:iCs/>
          </w:rPr>
          <w:t xml:space="preserve">Alexandrium </w:t>
        </w:r>
      </w:ins>
      <w:ins w:id="1289" w:author="Anna Kretzschmar" w:date="2019-07-01T18:51:00Z">
        <w:r>
          <w:rPr>
            <w:i w:val="false"/>
            <w:iCs w:val="false"/>
          </w:rPr>
          <w:t xml:space="preserve">species [67, 68]. </w:t>
        </w:r>
      </w:ins>
      <w:r>
        <w:rPr/>
        <w:t xml:space="preserve"> </w:t>
      </w:r>
      <w:del w:id="1290" w:author="Anna Kretzschmar" w:date="2019-06-10T13:48:00Z">
        <w:r>
          <w:rPr/>
          <w:delText>The difference in SSU r</w:delText>
        </w:r>
      </w:del>
      <w:del w:id="1291" w:author="Anna Kretzschmar" w:date="2019-06-08T20:03:00Z">
        <w:r>
          <w:rPr/>
          <w:delText>D</w:delText>
        </w:r>
      </w:del>
      <w:del w:id="1292" w:author="Anna Kretzschmar" w:date="2019-06-10T13:48:00Z">
        <w:r>
          <w:rPr/>
          <w:delText xml:space="preserve">NA copies between the two strains of </w:delText>
        </w:r>
      </w:del>
      <w:del w:id="1293" w:author="Anna Kretzschmar" w:date="2019-06-10T13:48:00Z">
        <w:r>
          <w:rPr>
            <w:i/>
          </w:rPr>
          <w:delText>G.</w:delText>
        </w:r>
      </w:del>
      <w:del w:id="1294" w:author="Anna Kretzschmar" w:date="2019-06-10T13:48:00Z">
        <w:r>
          <w:rPr/>
          <w:delText xml:space="preserve"> </w:delText>
        </w:r>
      </w:del>
      <w:del w:id="1295" w:author="Anna Kretzschmar" w:date="2019-06-10T13:48:00Z">
        <w:r>
          <w:rPr>
            <w:i/>
          </w:rPr>
          <w:delText xml:space="preserve">lapillus </w:delText>
        </w:r>
      </w:del>
      <w:del w:id="1296" w:author="Anna Kretzschmar" w:date="2019-06-10T13:48:00Z">
        <w:r>
          <w:rPr/>
          <w:delText>isolated from the same region</w:delText>
        </w:r>
      </w:del>
      <w:ins w:id="1297" w:author="Anna Kretzschmar" w:date="2019-06-10T13:48:00Z">
        <w:r>
          <w:rPr/>
          <w:t>The</w:t>
        </w:r>
      </w:ins>
      <w:ins w:id="1298" w:author="Anna Kretzschmar" w:date="2019-06-10T13:49:00Z">
        <w:r>
          <w:rPr/>
          <w:t xml:space="preserve"> results presented</w:t>
        </w:r>
      </w:ins>
      <w:r>
        <w:rPr/>
        <w:t xml:space="preserve"> highlight</w:t>
      </w:r>
      <w:del w:id="1299" w:author="Anna Kretzschmar" w:date="2019-06-10T13:48:00Z">
        <w:r>
          <w:rPr/>
          <w:delText>s</w:delText>
        </w:r>
      </w:del>
      <w:r>
        <w:rPr/>
        <w:t xml:space="preserve"> the importance of carefully verifying qPCR assays based on rRNA genes using multiple local strains</w:t>
      </w:r>
      <w:ins w:id="1300" w:author="Anna Kretzschmar" w:date="2019-06-10T13:49:00Z">
        <w:r>
          <w:rPr/>
          <w:t xml:space="preserve"> as their target gene copy numbers might vary</w:t>
        </w:r>
      </w:ins>
      <w:ins w:id="1301" w:author="Anna Kretzschmar" w:date="2019-06-10T13:48:00Z">
        <w:r>
          <w:rPr/>
          <w:t xml:space="preserve">, but also </w:t>
        </w:r>
      </w:ins>
      <w:ins w:id="1302" w:author="Anna Kretzschmar" w:date="2019-06-10T13:49:00Z">
        <w:r>
          <w:rPr/>
          <w:t>the necessity and possible issues that can arise while constructi</w:t>
        </w:r>
      </w:ins>
      <w:ins w:id="1303" w:author="Anna Kretzschmar" w:date="2019-06-10T13:50:00Z">
        <w:r>
          <w:rPr/>
          <w:t>ng “absolute” standard curves</w:t>
        </w:r>
      </w:ins>
      <w:r>
        <w:rPr/>
        <w:t xml:space="preserve">. </w:t>
      </w:r>
      <w:ins w:id="1304" w:author="Anna Kretzschmar" w:date="2019-06-10T13:50:00Z">
        <w:r>
          <w:rPr/>
          <w:t>Tentatively,</w:t>
        </w:r>
      </w:ins>
      <w:del w:id="1305" w:author="Anna Kretzschmar" w:date="2019-06-10T13:50:00Z">
        <w:r>
          <w:rPr/>
          <w:delText>A</w:delText>
        </w:r>
      </w:del>
      <w:ins w:id="1306" w:author="Anna Kretzschmar" w:date="2019-06-10T13:50:00Z">
        <w:r>
          <w:rPr/>
          <w:t xml:space="preserve"> the</w:t>
        </w:r>
      </w:ins>
      <w:r>
        <w:rPr/>
        <w:t xml:space="preserve"> difference of this magnitude</w:t>
      </w:r>
      <w:ins w:id="1307" w:author="Anna Kretzschmar" w:date="2019-06-10T13:50:00Z">
        <w:r>
          <w:rPr/>
          <w:t xml:space="preserve"> in SSU copy numbers</w:t>
        </w:r>
      </w:ins>
      <w:r>
        <w:rPr/>
        <w:t xml:space="preserve"> may lead to considerably different abundance estimates of </w:t>
      </w:r>
      <w:r>
        <w:rPr>
          <w:i/>
        </w:rPr>
        <w:t>G. lapillus</w:t>
      </w:r>
      <w:r>
        <w:rPr/>
        <w:t>. As the variation between the two strains tested is within the observed variation reported by Nishimura et al. (2016) from single cell qPCR experiments for r</w:t>
      </w:r>
      <w:ins w:id="1308" w:author="Anna Kretzschmar" w:date="2019-06-08T20:04:00Z">
        <w:r>
          <w:rPr/>
          <w:t>R</w:t>
        </w:r>
      </w:ins>
      <w:del w:id="1309" w:author="Anna Kretzschmar" w:date="2019-06-08T20:04:00Z">
        <w:r>
          <w:rPr/>
          <w:delText>D</w:delText>
        </w:r>
      </w:del>
      <w:r>
        <w:rPr/>
        <w:t>NA copy number elucidation, the difference reported here is likely representative of biological intra-strain variation rather than methodological art</w:t>
      </w:r>
      <w:ins w:id="1310" w:author="Anna Kretzschmar" w:date="2019-06-10T14:22:00Z">
        <w:r>
          <w:rPr/>
          <w:t>e</w:t>
        </w:r>
      </w:ins>
      <w:del w:id="1311" w:author="Anna Kretzschmar" w:date="2019-06-10T14:22:00Z">
        <w:r>
          <w:rPr/>
          <w:delText>i</w:delText>
        </w:r>
      </w:del>
      <w:r>
        <w:rPr/>
        <w:t xml:space="preserve">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w:t>
      </w:r>
      <w:del w:id="1312" w:author="Anna Kretzschmar" w:date="2019-06-08T20:04:00Z">
        <w:r>
          <w:rPr/>
          <w:delText>D</w:delText>
        </w:r>
      </w:del>
      <w:ins w:id="1313" w:author="Anna Kretzschmar" w:date="2019-06-08T20:04:00Z">
        <w:r>
          <w:rPr/>
          <w:t>R</w:t>
        </w:r>
      </w:ins>
      <w:r>
        <w:rPr/>
        <w:t>NA copy numbers and potentially growth rate</w:t>
      </w:r>
      <w:ins w:id="1314" w:author="Anna Kretzschmar" w:date="2019-07-01T18:55:00Z">
        <w:r>
          <w:rPr/>
          <w:t xml:space="preserve"> implies that care must be tak</w:t>
        </w:r>
      </w:ins>
      <w:ins w:id="1315" w:author="Anna Kretzschmar" w:date="2019-07-01T18:56:00Z">
        <w:r>
          <w:rPr/>
          <w:t>en when interpreting</w:t>
        </w:r>
      </w:ins>
      <w:del w:id="1316" w:author="Anna Kretzschmar" w:date="2019-07-01T18:56:00Z">
        <w:r>
          <w:rPr/>
          <w:delText xml:space="preserve"> could have severe implications for</w:delText>
        </w:r>
      </w:del>
      <w:r>
        <w:rPr/>
        <w:t xml:space="preserve"> qPCR based cell enumeration </w:t>
      </w:r>
      <w:del w:id="1317" w:author="Anna Kretzschmar" w:date="2019-07-01T18:56:00Z">
        <w:r>
          <w:rPr/>
          <w:delText>of environmental samples when attempting to extrapolate</w:delText>
        </w:r>
      </w:del>
      <w:ins w:id="1318" w:author="Anna Kretzschmar" w:date="2019-07-01T18:56:00Z">
        <w:r>
          <w:rPr/>
          <w:t>as a method of understanding potential</w:t>
        </w:r>
      </w:ins>
      <w:r>
        <w:rPr/>
        <w:t xml:space="preserve"> CFP risk</w:t>
      </w:r>
      <w:ins w:id="1319" w:author="Anna Kretzschmar" w:date="2019-07-01T18:57:00Z">
        <w:r>
          <w:rPr/>
          <w:t>,</w:t>
        </w:r>
      </w:ins>
      <w:r>
        <w:rPr/>
        <w:t xml:space="preserve">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1320" w:author="Anna Kretzschmar" w:date="2019-05-17T19:23:00Z">
          <w:r>
            <w:rPr>
              <w:rStyle w:val="InternetLink"/>
            </w:rPr>
            <w:delText>4</w:delText>
          </w:r>
        </w:del>
      </w:hyperlink>
      <w:ins w:id="1321" w:author="Anna Kretzschmar" w:date="2019-06-10T17:39:00Z">
        <w:r>
          <w:rPr>
            <w:rStyle w:val="InternetLink"/>
          </w:rPr>
          <w:t>6</w:t>
        </w:r>
      </w:ins>
      <w:del w:id="1322"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1323" w:author="Anna Kretzschmar" w:date="2019-05-17T19:23:00Z">
          <w:r>
            <w:rPr>
              <w:rStyle w:val="InternetLink"/>
            </w:rPr>
            <w:delText>65</w:delText>
          </w:r>
        </w:del>
      </w:hyperlink>
      <w:del w:id="1324" w:author="Anna Kretzschmar" w:date="2019-05-17T19:23:00Z">
        <w:r>
          <w:rPr/>
          <w:delText>, </w:delText>
        </w:r>
      </w:del>
      <w:hyperlink w:anchor="Xbomber1987ecology">
        <w:del w:id="1325" w:author="Anna Kretzschmar" w:date="2019-07-01T19:05:00Z">
          <w:r>
            <w:rPr>
              <w:rStyle w:val="InternetLink"/>
            </w:rPr>
            <w:delText>6</w:delText>
          </w:r>
        </w:del>
      </w:hyperlink>
      <w:hyperlink w:anchor="Xbomber1987ecology">
        <w:del w:id="1326" w:author="Anna Kretzschmar" w:date="2019-06-10T17:39:00Z">
          <w:r>
            <w:rPr>
              <w:rStyle w:val="InternetLink"/>
            </w:rPr>
            <w:delText>6</w:delText>
          </w:r>
        </w:del>
      </w:hyperlink>
      <w:ins w:id="1327" w:author="Anna Kretzschmar" w:date="2019-05-17T19:23:00Z">
        <w:r>
          <w:rPr>
            <w:rStyle w:val="InternetLink"/>
          </w:rPr>
          <w:t>6</w:t>
        </w:r>
      </w:ins>
      <w:ins w:id="1328" w:author="Anna Kretzschmar" w:date="2019-06-10T17:39:00Z">
        <w:r>
          <w:rPr>
            <w:rStyle w:val="InternetLink"/>
          </w:rPr>
          <w:t>9</w:t>
        </w:r>
      </w:ins>
      <w:ins w:id="1329" w:author="Anna Kretzschmar" w:date="2019-07-01T19:05:00Z">
        <w:r>
          <w:rPr>
            <w:rStyle w:val="InternetLink"/>
          </w:rPr>
          <w:t>, 70</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del w:id="1330" w:author="Anna Kretzschmar" w:date="2019-06-10T17:39:00Z">
          <w:r>
            <w:rPr>
              <w:rStyle w:val="InternetLink"/>
            </w:rPr>
            <w:delText>6</w:delText>
          </w:r>
        </w:del>
      </w:hyperlink>
      <w:hyperlink w:anchor="Xparsons2011examination">
        <w:del w:id="1331" w:author="Anna Kretzschmar" w:date="2019-05-17T19:23:00Z">
          <w:r>
            <w:rPr>
              <w:rStyle w:val="InternetLink"/>
            </w:rPr>
            <w:delText>7</w:delText>
          </w:r>
        </w:del>
      </w:hyperlink>
      <w:ins w:id="1332" w:author="Anna Kretzschmar" w:date="2019-06-10T17:39:00Z">
        <w:r>
          <w:rPr>
            <w:rStyle w:val="InternetLink"/>
          </w:rPr>
          <w:t>7</w:t>
        </w:r>
      </w:ins>
      <w:ins w:id="1333" w:author="Anna Kretzschmar" w:date="2019-07-01T19:05:00Z">
        <w:r>
          <w:rPr>
            <w:rStyle w:val="InternetLink"/>
          </w:rPr>
          <w:t>2</w:t>
        </w:r>
      </w:ins>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1334" w:author="Anna Kretzschmar" w:date="2019-05-17T19:23:00Z">
          <w:r>
            <w:rPr>
              <w:rStyle w:val="InternetLink"/>
            </w:rPr>
            <w:delText>4</w:delText>
          </w:r>
        </w:del>
      </w:hyperlink>
      <w:ins w:id="1335" w:author="Anna Kretzschmar" w:date="2019-07-01T19:05:00Z">
        <w:r>
          <w:rPr>
            <w:rStyle w:val="InternetLink"/>
          </w:rPr>
          <w:t>9</w:t>
        </w:r>
      </w:ins>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hyperlink>
      <w:ins w:id="1336" w:author="Anna Kretzschmar" w:date="2019-06-10T17:40:00Z">
        <w:r>
          <w:rPr>
            <w:rStyle w:val="InternetLink"/>
          </w:rPr>
          <w:t>4</w:t>
        </w:r>
      </w:ins>
      <w:hyperlink w:anchor="Xnishimura2016quantitative">
        <w:del w:id="1337" w:author="Anna Kretzschmar" w:date="2019-05-17T19:23:00Z">
          <w:r>
            <w:rPr>
              <w:rStyle w:val="InternetLink"/>
            </w:rPr>
            <w:delText>0</w:delText>
          </w:r>
        </w:del>
      </w:hyperlink>
      <w:del w:id="1338"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del w:id="1339" w:author="Anna Kretzschmar" w:date="2019-06-10T17:40:00Z">
          <w:r>
            <w:rPr>
              <w:rStyle w:val="InternetLink"/>
            </w:rPr>
            <w:delText>3</w:delText>
          </w:r>
        </w:del>
      </w:hyperlink>
      <w:ins w:id="1340" w:author="Anna Kretzschmar" w:date="2019-06-10T17:40:00Z">
        <w:r>
          <w:rPr>
            <w:rStyle w:val="InternetLink"/>
          </w:rPr>
          <w:t>4</w:t>
        </w:r>
      </w:ins>
      <w:r>
        <w:rPr/>
        <w:t>, </w:t>
      </w:r>
      <w:hyperlink w:anchor="Xglobalcig">
        <w:r>
          <w:rPr>
            <w:rStyle w:val="InternetLink"/>
          </w:rPr>
          <w:t>3</w:t>
        </w:r>
      </w:hyperlink>
      <w:hyperlink w:anchor="Xglobalcig">
        <w:del w:id="1341" w:author="Anna Kretzschmar" w:date="2019-05-17T19:24:00Z">
          <w:r>
            <w:rPr>
              <w:rStyle w:val="InternetLink"/>
            </w:rPr>
            <w:delText>2</w:delText>
          </w:r>
        </w:del>
      </w:hyperlink>
      <w:ins w:id="1342" w:author="Anna Kretzschmar" w:date="2019-06-10T17:40:00Z">
        <w:r>
          <w:rPr>
            <w:rStyle w:val="InternetLink"/>
          </w:rPr>
          <w:t>4</w:t>
        </w:r>
      </w:ins>
      <w:r>
        <w:rPr/>
        <w:t>, </w:t>
      </w:r>
      <w:hyperlink w:anchor="Xparsons2011examination">
        <w:del w:id="1343" w:author="Anna Kretzschmar" w:date="2019-05-17T19:24:00Z">
          <w:r>
            <w:rPr>
              <w:rStyle w:val="InternetLink"/>
            </w:rPr>
            <w:delText>67</w:delText>
          </w:r>
        </w:del>
      </w:hyperlink>
      <w:del w:id="1344" w:author="Anna Kretzschmar" w:date="2019-05-17T19:24:00Z">
        <w:r>
          <w:rPr/>
          <w:delText>,</w:delText>
        </w:r>
      </w:del>
      <w:r>
        <w:rPr/>
        <w:t> </w:t>
      </w:r>
      <w:hyperlink w:anchor="Xbomber1989epiphytism">
        <w:del w:id="1345" w:author="Anna Kretzschmar" w:date="2019-06-10T17:40:00Z">
          <w:r>
            <w:rPr>
              <w:rStyle w:val="InternetLink"/>
            </w:rPr>
            <w:delText>68</w:delText>
          </w:r>
        </w:del>
      </w:hyperlink>
      <w:del w:id="1346" w:author="Anna Kretzschmar" w:date="2019-06-10T17:40:00Z">
        <w:r>
          <w:rPr/>
          <w:delText>, </w:delText>
        </w:r>
      </w:del>
      <w:hyperlink w:anchor="Xtester2014sampling">
        <w:del w:id="1347" w:author="Anna Kretzschmar" w:date="2019-06-10T17:40:00Z">
          <w:r>
            <w:rPr>
              <w:rStyle w:val="InternetLink"/>
            </w:rPr>
            <w:delText>69</w:delText>
          </w:r>
        </w:del>
      </w:hyperlink>
      <w:del w:id="1348" w:author="Anna Kretzschmar" w:date="2019-06-10T17:40:00Z">
        <w:r>
          <w:rPr/>
          <w:delText>,</w:delText>
        </w:r>
      </w:del>
      <w:del w:id="1349" w:author="Anna Kretzschmar" w:date="2019-07-01T19:06:00Z">
        <w:r>
          <w:rPr/>
          <w:delText> </w:delText>
        </w:r>
      </w:del>
      <w:hyperlink w:anchor="Xcruz2006macroalgal">
        <w:del w:id="1350" w:author="Anna Kretzschmar" w:date="2019-07-01T19:06:00Z">
          <w:r>
            <w:rPr>
              <w:rStyle w:val="InternetLink"/>
            </w:rPr>
            <w:delText>70</w:delText>
          </w:r>
        </w:del>
      </w:hyperlink>
      <w:del w:id="1351" w:author="Anna Kretzschmar" w:date="2019-07-01T19:06:00Z">
        <w:r>
          <w:rPr/>
          <w:delText>, </w:delText>
        </w:r>
      </w:del>
      <w:hyperlink w:anchor="Xlobel1988assessment">
        <w:del w:id="1352" w:author="Anna Kretzschmar" w:date="2019-07-01T19:06:00Z">
          <w:r>
            <w:rPr>
              <w:rStyle w:val="InternetLink"/>
            </w:rPr>
            <w:delText>71</w:delText>
          </w:r>
        </w:del>
      </w:hyperlink>
      <w:ins w:id="1353" w:author="Anna Kretzschmar" w:date="2019-05-17T19:24:00Z">
        <w:r>
          <w:rPr>
            <w:rStyle w:val="InternetLink"/>
          </w:rPr>
          <w:t>72</w:t>
        </w:r>
      </w:ins>
      <w:ins w:id="1354" w:author="Anna Kretzschmar" w:date="2019-06-10T17:40:00Z">
        <w:r>
          <w:rPr>
            <w:rStyle w:val="InternetLink"/>
          </w:rPr>
          <w:t>, 73, 74</w:t>
        </w:r>
      </w:ins>
      <w:ins w:id="1355" w:author="Anna Kretzschmar" w:date="2019-07-01T19:06:00Z">
        <w:r>
          <w:rPr>
            <w:rStyle w:val="InternetLink"/>
          </w:rPr>
          <w:t>, 75, 76</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ins w:id="1356" w:author="Anna Kretzschmar" w:date="2019-06-08T21:01:00Z">
        <w:r>
          <w:rPr>
            <w:i/>
          </w:rPr>
          <w:t xml:space="preserve"> </w:t>
        </w:r>
      </w:ins>
      <w:ins w:id="1357" w:author="Anna Kretzschmar" w:date="2019-06-08T21:01:00Z">
        <w:r>
          <w:rPr>
            <w:i w:val="false"/>
            <w:iCs w:val="false"/>
          </w:rPr>
          <w:t>sp.</w:t>
        </w:r>
      </w:ins>
      <w:r>
        <w:rPr/>
        <w:t xml:space="preserve">, </w:t>
      </w:r>
      <w:r>
        <w:rPr>
          <w:i/>
        </w:rPr>
        <w:t xml:space="preserve">Padina </w:t>
      </w:r>
      <w:r>
        <w:rPr/>
        <w:t xml:space="preserve">sp. and </w:t>
      </w:r>
      <w:r>
        <w:rPr>
          <w:i/>
        </w:rPr>
        <w:t xml:space="preserve">Sargassum </w:t>
      </w:r>
      <w:r>
        <w:rPr/>
        <w:t>sp.), the potential habitable space is difficult to compare. Further,</w:t>
      </w:r>
      <w:del w:id="1358" w:author="Anna Kretzschmar" w:date="2019-06-10T14:22:00Z">
        <w:r>
          <w:rPr/>
          <w:delText xml:space="preserve"> in order</w:delText>
        </w:r>
      </w:del>
      <w:r>
        <w:rPr/>
        <w:t xml:space="preserve">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1359" w:author="Anna Kretzschmar" w:date="2019-05-17T19:24:00Z">
          <w:r>
            <w:rPr>
              <w:rStyle w:val="InternetLink"/>
            </w:rPr>
            <w:delText>0</w:delText>
          </w:r>
        </w:del>
      </w:hyperlink>
      <w:ins w:id="1360" w:author="Anna Kretzschmar" w:date="2019-07-01T19:06:00Z">
        <w:r>
          <w:rPr>
            <w:rStyle w:val="InternetLink"/>
          </w:rPr>
          <w:t>5</w:t>
        </w:r>
      </w:ins>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1361" w:author="Anna Kretzschmar" w:date="2019-05-17T19:24:00Z">
        <w:r>
          <w:rPr/>
          <w:t>7</w:t>
        </w:r>
      </w:ins>
      <w:ins w:id="1362" w:author="Anna Kretzschmar" w:date="2019-07-01T19:10:00Z">
        <w:r>
          <w:rPr/>
          <w:t>4</w:t>
        </w:r>
      </w:ins>
      <w:hyperlink w:anchor="Xtester2014sampling">
        <w:del w:id="1363" w:author="Anna Kretzschmar" w:date="2019-05-17T19:24:00Z">
          <w:r>
            <w:rPr>
              <w:rStyle w:val="InternetLink"/>
            </w:rPr>
            <w:delText>69</w:delText>
          </w:r>
        </w:del>
      </w:hyperlink>
      <w:del w:id="1364" w:author="Anna Kretzschmar" w:date="2019-05-17T19:24:00Z">
        <w:r>
          <w:rPr/>
          <w:delText xml:space="preserve"> </w:delText>
        </w:r>
      </w:del>
      <w:r>
        <w:rPr/>
        <w:t xml:space="preserve">]. </w:t>
      </w:r>
      <w:ins w:id="1365" w:author="Anna Kretzschmar" w:date="2019-06-09T10:56:00Z">
        <w:r>
          <w:rPr/>
          <w:t xml:space="preserve">Molecular analysis, such as species specific qPCR, based </w:t>
        </w:r>
      </w:ins>
      <w:ins w:id="1366" w:author="Anna Kretzschmar" w:date="2019-06-09T11:00:00Z">
        <w:r>
          <w:rPr/>
          <w:t xml:space="preserve">on </w:t>
        </w:r>
      </w:ins>
      <w:ins w:id="1367" w:author="Anna Kretzschmar" w:date="2019-06-09T10:54:00Z">
        <w:r>
          <w:rPr/>
          <w:t>this standardised sampling method would be directly comparable ac</w:t>
        </w:r>
      </w:ins>
      <w:ins w:id="1368" w:author="Anna Kretzschmar" w:date="2019-06-09T10:55:00Z">
        <w:r>
          <w:rPr/>
          <w:t>ross sampling sites and times</w:t>
        </w:r>
      </w:ins>
      <w:ins w:id="1369" w:author="Anna Kretzschmar" w:date="2019-06-09T10:56:00Z">
        <w:r>
          <w:rPr/>
          <w:t xml:space="preserve">. </w:t>
        </w:r>
      </w:ins>
      <w:ins w:id="1370" w:author="Anna Kretzschmar" w:date="2019-06-09T11:02:00Z">
        <w:r>
          <w:rPr/>
          <w:t xml:space="preserve">Adopting this </w:t>
        </w:r>
      </w:ins>
      <w:ins w:id="1371" w:author="Anna Kretzschmar" w:date="2019-06-09T11:04:00Z">
        <w:r>
          <w:rPr/>
          <w:t>approach for future monitoring studies is recommended.</w:t>
        </w:r>
      </w:ins>
    </w:p>
    <w:p>
      <w:pPr>
        <w:pStyle w:val="Heading3"/>
        <w:spacing w:lineRule="auto" w:line="480"/>
        <w:rPr/>
      </w:pPr>
      <w:bookmarkStart w:id="533" w:name="x1-19000"/>
      <w:bookmarkEnd w:id="533"/>
      <w:r>
        <w:rPr/>
        <w:t>Conclusion</w:t>
      </w:r>
    </w:p>
    <w:p>
      <w:pPr>
        <w:pStyle w:val="TextBodynoindent"/>
        <w:spacing w:lineRule="auto" w:line="480"/>
        <w:rPr/>
      </w:pPr>
      <w:r>
        <w:rPr/>
        <w:t>The qPCR assay developed in this study is an accurate molecular tool</w:t>
      </w:r>
      <w:del w:id="1372" w:author="Anna Kretzschmar" w:date="2019-06-10T14:23:00Z">
        <w:r>
          <w:rPr/>
          <w:delText>s</w:delText>
        </w:r>
      </w:del>
      <w:r>
        <w:rPr/>
        <w:t xml:space="preserve">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w:t>
      </w:r>
      <w:del w:id="1373" w:author="Anna Kretzschmar" w:date="2019-07-01T18:57:00Z">
        <w:r>
          <w:rPr/>
          <w:delText>s</w:delText>
        </w:r>
      </w:del>
      <w:r>
        <w:rPr/>
        <w:t xml:space="preserve"> congeners [</w:t>
      </w:r>
      <w:hyperlink w:anchor="Xkretzschmar2017characterization">
        <w:del w:id="1374" w:author="Anna Kretzschmar" w:date="2019-06-10T17:41:00Z">
          <w:r>
            <w:rPr>
              <w:rStyle w:val="InternetLink"/>
            </w:rPr>
            <w:delText>1</w:delText>
          </w:r>
        </w:del>
      </w:hyperlink>
      <w:hyperlink w:anchor="Xkretzschmar2017characterization">
        <w:del w:id="1375" w:author="Anna Kretzschmar" w:date="2019-06-10T17:41:00Z">
          <w:r>
            <w:rPr>
              <w:rStyle w:val="InternetLink"/>
            </w:rPr>
            <w:delText>9</w:delText>
          </w:r>
        </w:del>
      </w:hyperlink>
      <w:ins w:id="1376" w:author="Anna Kretzschmar" w:date="2019-06-10T17:41:00Z">
        <w:r>
          <w:rPr>
            <w:rStyle w:val="InternetLink"/>
          </w:rPr>
          <w:t>20</w:t>
        </w:r>
      </w:ins>
      <w:r>
        <w:rPr/>
        <w:t>, </w:t>
      </w:r>
      <w:hyperlink w:anchor="Xlarsson2018toxicology">
        <w:del w:id="1377" w:author="Anna Kretzschmar" w:date="2019-06-10T17:41:00Z">
          <w:r>
            <w:rPr>
              <w:rStyle w:val="InternetLink"/>
            </w:rPr>
            <w:delText>4</w:delText>
          </w:r>
        </w:del>
      </w:hyperlink>
      <w:ins w:id="1378" w:author="Anna Kretzschmar" w:date="2019-06-10T17:41:00Z">
        <w:r>
          <w:rPr>
            <w:rStyle w:val="InternetLink"/>
          </w:rPr>
          <w:t>3</w:t>
        </w:r>
      </w:ins>
      <w:hyperlink w:anchor="Xlarsson2018toxicology">
        <w:del w:id="1379" w:author="Anna Kretzschmar" w:date="2019-05-17T19:24:00Z">
          <w:r>
            <w:rPr>
              <w:rStyle w:val="InternetLink"/>
            </w:rPr>
            <w:delText>8</w:delText>
          </w:r>
        </w:del>
      </w:hyperlink>
      <w:ins w:id="1380" w:author="Anna Kretzschmar" w:date="2019-05-17T19:24:00Z">
        <w:r>
          <w:rPr>
            <w:rStyle w:val="InternetLink"/>
          </w:rPr>
          <w:t>9</w:t>
        </w:r>
      </w:ins>
      <w:r>
        <w:rPr/>
        <w:t xml:space="preserve">] and therefore is a part of the ciguateric web in Australia. The assay was applied to </w:t>
      </w:r>
      <w:ins w:id="1381" w:author="Anna Kretzschmar" w:date="2019-05-17T13:43:00Z">
        <w:r>
          <w:rPr/>
          <w:t>samples</w:t>
        </w:r>
      </w:ins>
      <w:del w:id="1382"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1383" w:author="Anna Kretzschmar" w:date="2019-05-17T19:24:00Z">
          <w:r>
            <w:rPr>
              <w:rStyle w:val="InternetLink"/>
            </w:rPr>
            <w:delText>2</w:delText>
          </w:r>
        </w:del>
      </w:hyperlink>
      <w:hyperlink w:anchor="Xglobalcig">
        <w:ins w:id="1384" w:author="Anna Kretzschmar" w:date="2019-06-10T17:41:00Z">
          <w:r>
            <w:rPr>
              <w:rStyle w:val="InternetLink"/>
            </w:rPr>
            <w:t>4</w:t>
          </w:r>
        </w:ins>
      </w:hyperlink>
      <w:del w:id="1385" w:author="Anna Kretzschmar" w:date="2019-05-17T17:03:00Z">
        <w:r>
          <w:rPr>
            <w:rStyle w:val="InternetLink"/>
          </w:rPr>
          <w:delText xml:space="preserve"> </w:delText>
        </w:r>
      </w:del>
      <w:r>
        <w:rPr/>
        <w:t xml:space="preserve">]. </w:t>
      </w:r>
    </w:p>
    <w:p>
      <w:pPr>
        <w:pStyle w:val="Heading3"/>
        <w:spacing w:lineRule="auto" w:line="480"/>
        <w:rPr/>
      </w:pPr>
      <w:bookmarkStart w:id="534" w:name="x1-20000"/>
      <w:bookmarkEnd w:id="534"/>
      <w:r>
        <w:rPr/>
        <w:t>Acknowledgements</w:t>
      </w:r>
    </w:p>
    <w:p>
      <w:pPr>
        <w:pStyle w:val="TextBodynoindent"/>
        <w:spacing w:lineRule="auto" w:line="480"/>
        <w:rPr/>
      </w:pPr>
      <w:r>
        <w:rPr/>
        <w:t xml:space="preserve">We are grateful to Dr. </w:t>
      </w:r>
      <w:ins w:id="1386" w:author="Anna Kretzschmar" w:date="2019-05-17T13:45:00Z">
        <w:r>
          <w:rPr/>
          <w:t xml:space="preserve">Masao </w:t>
        </w:r>
      </w:ins>
      <w:r>
        <w:rPr/>
        <w:t xml:space="preserve">Adachi and Dr. </w:t>
      </w:r>
      <w:ins w:id="1387" w:author="Anna Kretzschmar" w:date="2019-05-17T13:45:00Z">
        <w:r>
          <w:rPr/>
          <w:t xml:space="preserve">Tomohiro </w:t>
        </w:r>
      </w:ins>
      <w:r>
        <w:rPr/>
        <w:t xml:space="preserve">Nishimura for supplying </w:t>
      </w:r>
      <w:r>
        <w:rPr>
          <w:i/>
        </w:rPr>
        <w:t>G. scabrosus</w:t>
      </w:r>
      <w:r>
        <w:rPr/>
        <w:t xml:space="preserve">, </w:t>
      </w:r>
      <w:ins w:id="1388"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5" w:name="x1-23000"/>
      <w:bookmarkEnd w:id="535"/>
      <w:r>
        <w:rPr/>
        <w:t>References</w:t>
      </w:r>
    </w:p>
    <w:p>
      <w:pPr>
        <w:pStyle w:val="TextBodybibitem"/>
        <w:spacing w:lineRule="auto" w:line="480"/>
        <w:rPr/>
      </w:pPr>
      <w:bookmarkStart w:id="536" w:name="Xpadina"/>
      <w:bookmarkEnd w:id="536"/>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7" w:name="Xtrevally"/>
      <w:bookmarkEnd w:id="537"/>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8" w:name="Xmackerel"/>
      <w:bookmarkEnd w:id="538"/>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9" w:name="Xsims1987theoretical"/>
      <w:bookmarkEnd w:id="539"/>
      <w:r>
        <w:rPr/>
        <w:t xml:space="preserve">[4]   Sims JK. A theoretical discourse on the pharmacology of toxic marine ingestions. Annals of emergency medicine. 1987;16(9):1006–1015. </w:t>
      </w:r>
    </w:p>
    <w:p>
      <w:pPr>
        <w:pStyle w:val="TextBodybibitem"/>
        <w:spacing w:lineRule="auto" w:line="480"/>
        <w:rPr/>
      </w:pPr>
      <w:bookmarkStart w:id="540" w:name="Xchinain2010ciguatera"/>
      <w:bookmarkEnd w:id="540"/>
      <w:r>
        <w:rPr/>
        <w:t>[5]  </w:t>
      </w:r>
      <w:ins w:id="1389" w:author="Anna Kretzschmar" w:date="2019-06-10T16:37:00Z">
        <w:r>
          <w:rPr/>
          <w:t xml:space="preserve"> </w:t>
        </w:r>
      </w:ins>
      <w:ins w:id="1390" w:author="Anna Kretzschmar" w:date="2019-06-10T16:37:00Z">
        <w:r>
          <w:rPr>
            <w:b w:val="false"/>
            <w:i w:val="false"/>
            <w:strike w:val="false"/>
            <w:dstrike w:val="false"/>
            <w:outline w:val="false"/>
            <w:shadow w:val="false"/>
            <w:color w:val="00000A"/>
            <w:spacing w:val="0"/>
            <w:sz w:val="24"/>
            <w:u w:val="none"/>
            <w:em w:val="none"/>
          </w:rPr>
          <w:t>Friedman M, Fleming L, Fernandez M, Bienfang P, Schrank K, Dickey R, Bottein MY, Backer L, Ayyar R, Weisman R, Watkins S. Ciguatera fish poisoning: treatment, prevention and management. Marine drugs. 2008;6(3):456-79.</w:t>
        </w:r>
      </w:ins>
    </w:p>
    <w:p>
      <w:pPr>
        <w:pStyle w:val="TextBodybibitem"/>
        <w:spacing w:lineRule="auto" w:line="480"/>
        <w:rPr/>
      </w:pPr>
      <w:r>
        <w:rPr/>
        <w:t xml:space="preserve">[6]    Chinain M, Darius HT, Ung A, Fouc MT, Revel T, Cruchet P, et al. Ciguatera risk management in French Polynesia: the case study of Raivavae Island (Australes Archipelago). Toxicon. 2010;56(5):674–690. </w:t>
      </w:r>
    </w:p>
    <w:p>
      <w:pPr>
        <w:pStyle w:val="TextBodybibitem"/>
        <w:spacing w:lineRule="auto" w:line="480"/>
        <w:rPr/>
      </w:pPr>
      <w:bookmarkStart w:id="541" w:name="Xchinain1997intraspecific"/>
      <w:bookmarkEnd w:id="541"/>
      <w:r>
        <w:rPr/>
        <w:t xml:space="preserve">[7]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2" w:name="Xholmes1998gambierdiscus"/>
      <w:bookmarkEnd w:id="542"/>
      <w:r>
        <w:rPr/>
        <w:t xml:space="preserve">[8]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1391" w:author="Anna Kretzschmar" w:date="2019-05-17T18:54:00Z">
        <w:r>
          <w:rPr/>
          <w:t>[</w:t>
        </w:r>
      </w:ins>
      <w:ins w:id="1392" w:author="Anna Kretzschmar" w:date="2019-06-10T16:39:00Z">
        <w:r>
          <w:rPr/>
          <w:t>9</w:t>
        </w:r>
      </w:ins>
      <w:ins w:id="1393" w:author="Anna Kretzschmar" w:date="2019-05-17T18:54:00Z">
        <w:r>
          <w:rPr/>
          <w:t xml:space="preserve">] </w:t>
        </w:r>
      </w:ins>
      <w:ins w:id="1394"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43" w:name="Xadachi1979thecal"/>
      <w:bookmarkEnd w:id="543"/>
      <w:r>
        <w:rPr/>
        <w:t>[</w:t>
      </w:r>
      <w:ins w:id="1395" w:author="Anna Kretzschmar" w:date="2019-06-10T16:39:00Z">
        <w:r>
          <w:rPr/>
          <w:t>10</w:t>
        </w:r>
      </w:ins>
      <w:del w:id="1396" w:author="Anna Kretzschmar" w:date="2019-06-10T16:39:00Z">
        <w:r>
          <w:rPr/>
          <w:delText>9</w:delText>
        </w:r>
      </w:del>
      <w:r>
        <w:rPr/>
        <w:t xml:space="preserve">]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4" w:name="Xfaust1995observation"/>
      <w:bookmarkEnd w:id="544"/>
      <w:r>
        <w:rPr/>
        <w:t>[1</w:t>
      </w:r>
      <w:del w:id="1397" w:author="Anna Kretzschmar" w:date="2019-06-10T16:40:00Z">
        <w:r>
          <w:rPr/>
          <w:delText>0</w:delText>
        </w:r>
      </w:del>
      <w:ins w:id="1398" w:author="Anna Kretzschmar" w:date="2019-06-10T16:40:00Z">
        <w:r>
          <w:rPr/>
          <w:t>1</w:t>
        </w:r>
      </w:ins>
      <w:r>
        <w:rPr/>
        <w:t xml:space="preserve">]   Faust MA. Observation of sand-dwelling toxic dinoflagellates (Dinophyceae) from widely differing sites, including two new species. Journal of Phycology. 1995;31(6):996–1003. </w:t>
      </w:r>
    </w:p>
    <w:p>
      <w:pPr>
        <w:pStyle w:val="TextBodybibitem"/>
        <w:spacing w:lineRule="auto" w:line="480"/>
        <w:rPr/>
      </w:pPr>
      <w:bookmarkStart w:id="545" w:name="Xsmith2016new"/>
      <w:bookmarkEnd w:id="545"/>
      <w:r>
        <w:rPr/>
        <w:t>[1</w:t>
      </w:r>
      <w:del w:id="1399" w:author="Anna Kretzschmar" w:date="2019-06-10T16:40:00Z">
        <w:r>
          <w:rPr/>
          <w:delText>1</w:delText>
        </w:r>
      </w:del>
      <w:ins w:id="1400" w:author="Anna Kretzschmar" w:date="2019-06-10T16:40:00Z">
        <w:r>
          <w:rPr/>
          <w:t>2</w:t>
        </w:r>
      </w:ins>
      <w:r>
        <w:rPr/>
        <w:t xml:space="preserve">]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6" w:name="Xfraga2016gambierdiscus"/>
      <w:bookmarkEnd w:id="546"/>
      <w:r>
        <w:rPr/>
        <w:t>[1</w:t>
      </w:r>
      <w:del w:id="1401" w:author="Anna Kretzschmar" w:date="2019-06-10T16:42:00Z">
        <w:r>
          <w:rPr/>
          <w:delText>2</w:delText>
        </w:r>
      </w:del>
      <w:ins w:id="1402" w:author="Anna Kretzschmar" w:date="2019-06-10T16:42:00Z">
        <w:r>
          <w:rPr/>
          <w:t>3</w:t>
        </w:r>
      </w:ins>
      <w:r>
        <w:rPr/>
        <w:t xml:space="preserve">]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7" w:name="Xlitaker2010global"/>
      <w:bookmarkEnd w:id="547"/>
      <w:r>
        <w:rPr/>
        <w:t>[1</w:t>
      </w:r>
      <w:ins w:id="1403" w:author="Anna Kretzschmar" w:date="2019-06-10T16:42:00Z">
        <w:r>
          <w:rPr/>
          <w:t>4</w:t>
        </w:r>
      </w:ins>
      <w:del w:id="1404" w:author="Anna Kretzschmar" w:date="2019-06-10T16:42:00Z">
        <w:r>
          <w:rPr/>
          <w:delText>3</w:delText>
        </w:r>
      </w:del>
      <w:r>
        <w:rPr/>
        <w:t xml:space="preserve">]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8" w:name="Xchinain1999morphology"/>
      <w:bookmarkEnd w:id="548"/>
      <w:r>
        <w:rPr/>
        <w:t>[1</w:t>
      </w:r>
      <w:ins w:id="1405" w:author="Anna Kretzschmar" w:date="2019-06-10T16:42:00Z">
        <w:r>
          <w:rPr/>
          <w:t>5</w:t>
        </w:r>
      </w:ins>
      <w:del w:id="1406" w:author="Anna Kretzschmar" w:date="2019-06-10T16:42:00Z">
        <w:r>
          <w:rPr/>
          <w:delText>4</w:delText>
        </w:r>
      </w:del>
      <w:r>
        <w:rPr/>
        <w:t xml:space="preserve">]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9" w:name="Xlitaker2009taxonomy"/>
      <w:bookmarkEnd w:id="549"/>
      <w:r>
        <w:rPr/>
        <w:t>[1</w:t>
      </w:r>
      <w:ins w:id="1407" w:author="Anna Kretzschmar" w:date="2019-06-10T16:42:00Z">
        <w:r>
          <w:rPr/>
          <w:t>6</w:t>
        </w:r>
      </w:ins>
      <w:del w:id="1408" w:author="Anna Kretzschmar" w:date="2019-06-10T16:42:00Z">
        <w:r>
          <w:rPr/>
          <w:delText>5</w:delText>
        </w:r>
      </w:del>
      <w:r>
        <w:rPr/>
        <w:t xml:space="preserve">]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50" w:name="Xdai2017taxonomic"/>
      <w:bookmarkEnd w:id="550"/>
      <w:r>
        <w:rPr/>
        <w:t>[1</w:t>
      </w:r>
      <w:del w:id="1409" w:author="Anna Kretzschmar" w:date="2019-06-10T16:42:00Z">
        <w:r>
          <w:rPr/>
          <w:delText>6</w:delText>
        </w:r>
      </w:del>
      <w:ins w:id="1410" w:author="Anna Kretzschmar" w:date="2019-06-10T16:42:00Z">
        <w:r>
          <w:rPr/>
          <w:t>7</w:t>
        </w:r>
      </w:ins>
      <w:r>
        <w:rPr/>
        <w:t xml:space="preserve">]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1" w:name="Xnishimura2014morphology"/>
      <w:bookmarkEnd w:id="551"/>
      <w:r>
        <w:rPr/>
        <w:t>[1</w:t>
      </w:r>
      <w:del w:id="1411" w:author="Anna Kretzschmar" w:date="2019-06-10T16:42:00Z">
        <w:r>
          <w:rPr/>
          <w:delText>7</w:delText>
        </w:r>
      </w:del>
      <w:ins w:id="1412" w:author="Anna Kretzschmar" w:date="2019-06-10T16:42:00Z">
        <w:r>
          <w:rPr/>
          <w:t>8</w:t>
        </w:r>
      </w:ins>
      <w:r>
        <w:rPr/>
        <w:t xml:space="preserve">]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2" w:name="Xrhodes2017new"/>
      <w:bookmarkEnd w:id="552"/>
      <w:r>
        <w:rPr/>
        <w:t>[1</w:t>
      </w:r>
      <w:del w:id="1413" w:author="Anna Kretzschmar" w:date="2019-06-10T16:42:00Z">
        <w:r>
          <w:rPr/>
          <w:delText>8</w:delText>
        </w:r>
      </w:del>
      <w:ins w:id="1414" w:author="Anna Kretzschmar" w:date="2019-06-10T16:42:00Z">
        <w:r>
          <w:rPr/>
          <w:t>9</w:t>
        </w:r>
      </w:ins>
      <w:r>
        <w:rPr/>
        <w:t xml:space="preserve">]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3" w:name="Xkretzschmar2017characterization"/>
      <w:bookmarkEnd w:id="553"/>
      <w:r>
        <w:rPr/>
        <w:t>[</w:t>
      </w:r>
      <w:ins w:id="1415" w:author="Anna Kretzschmar" w:date="2019-06-10T16:42:00Z">
        <w:r>
          <w:rPr/>
          <w:t>20</w:t>
        </w:r>
      </w:ins>
      <w:del w:id="1416" w:author="Anna Kretzschmar" w:date="2019-06-10T16:42:00Z">
        <w:r>
          <w:rPr/>
          <w:delText>19</w:delText>
        </w:r>
      </w:del>
      <w:r>
        <w:rPr/>
        <w:t xml:space="preserve">]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w:t>
      </w:r>
      <w:del w:id="1417" w:author="Anna Kretzschmar" w:date="2019-06-24T12:53:00Z">
        <w:r>
          <w:rPr/>
          <w:delText>p</w:delText>
        </w:r>
      </w:del>
      <w:ins w:id="1418" w:author="Anna Kretzschmar" w:date="2019-06-24T12:53:00Z">
        <w:r>
          <w:rPr/>
          <w:t>P</w:t>
        </w:r>
      </w:ins>
      <w:r>
        <w:rPr/>
        <w:t xml:space="preserve">hycology. 2017;53(2):283–297. </w:t>
      </w:r>
    </w:p>
    <w:p>
      <w:pPr>
        <w:pStyle w:val="TextBodybibitem"/>
        <w:spacing w:lineRule="auto" w:line="480"/>
        <w:rPr/>
      </w:pPr>
      <w:bookmarkStart w:id="554" w:name="Xfraga2011gambierdiscus"/>
      <w:bookmarkEnd w:id="554"/>
      <w:r>
        <w:rPr/>
        <w:t>[2</w:t>
      </w:r>
      <w:del w:id="1419" w:author="Anna Kretzschmar" w:date="2019-06-10T16:42:00Z">
        <w:r>
          <w:rPr/>
          <w:delText>0</w:delText>
        </w:r>
      </w:del>
      <w:ins w:id="1420" w:author="Anna Kretzschmar" w:date="2019-06-10T16:42:00Z">
        <w:r>
          <w:rPr/>
          <w:t>1</w:t>
        </w:r>
      </w:ins>
      <w:r>
        <w:rPr/>
        <w:t xml:space="preserve">]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5" w:name="Xxu2014distribution"/>
      <w:bookmarkEnd w:id="555"/>
      <w:r>
        <w:rPr/>
        <w:t>[2</w:t>
      </w:r>
      <w:del w:id="1421" w:author="Anna Kretzschmar" w:date="2019-06-10T16:42:00Z">
        <w:r>
          <w:rPr/>
          <w:delText>1</w:delText>
        </w:r>
      </w:del>
      <w:ins w:id="1422" w:author="Anna Kretzschmar" w:date="2019-06-10T16:42:00Z">
        <w:r>
          <w:rPr/>
          <w:t>2</w:t>
        </w:r>
      </w:ins>
      <w:r>
        <w:rPr/>
        <w:t xml:space="preserve">]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6" w:name="Xfraga2014genus"/>
      <w:bookmarkEnd w:id="556"/>
      <w:r>
        <w:rPr/>
        <w:t>[2</w:t>
      </w:r>
      <w:del w:id="1423" w:author="Anna Kretzschmar" w:date="2019-06-10T16:42:00Z">
        <w:r>
          <w:rPr/>
          <w:delText>2</w:delText>
        </w:r>
      </w:del>
      <w:ins w:id="1424" w:author="Anna Kretzschmar" w:date="2019-06-10T16:42:00Z">
        <w:r>
          <w:rPr/>
          <w:t>3</w:t>
        </w:r>
      </w:ins>
      <w:r>
        <w:rPr/>
        <w:t xml:space="preserve">]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7" w:name="Xholmes1990toxicity"/>
      <w:bookmarkEnd w:id="557"/>
      <w:r>
        <w:rPr/>
        <w:t>[2</w:t>
      </w:r>
      <w:del w:id="1425" w:author="Anna Kretzschmar" w:date="2019-06-10T16:42:00Z">
        <w:r>
          <w:rPr/>
          <w:delText>3</w:delText>
        </w:r>
      </w:del>
      <w:ins w:id="1426" w:author="Anna Kretzschmar" w:date="2019-06-10T16:42:00Z">
        <w:r>
          <w:rPr/>
          <w:t>4</w:t>
        </w:r>
      </w:ins>
      <w:r>
        <w:rPr/>
        <w:t xml:space="preserve">]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8" w:name="Xholmes1991strain"/>
      <w:bookmarkEnd w:id="558"/>
      <w:r>
        <w:rPr/>
        <w:t>[2</w:t>
      </w:r>
      <w:del w:id="1427" w:author="Anna Kretzschmar" w:date="2019-06-10T16:43:00Z">
        <w:r>
          <w:rPr/>
          <w:delText>4</w:delText>
        </w:r>
      </w:del>
      <w:ins w:id="1428" w:author="Anna Kretzschmar" w:date="2019-06-10T16:43:00Z">
        <w:r>
          <w:rPr/>
          <w:t>5</w:t>
        </w:r>
      </w:ins>
      <w:r>
        <w:rPr/>
        <w:t xml:space="preserve">]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9" w:name="Xholmes1994purification"/>
      <w:bookmarkEnd w:id="559"/>
      <w:r>
        <w:rPr/>
        <w:t>[2</w:t>
      </w:r>
      <w:del w:id="1429" w:author="Anna Kretzschmar" w:date="2019-06-10T16:43:00Z">
        <w:r>
          <w:rPr/>
          <w:delText>5</w:delText>
        </w:r>
      </w:del>
      <w:ins w:id="1430" w:author="Anna Kretzschmar" w:date="2019-06-10T16:43:00Z">
        <w:r>
          <w:rPr/>
          <w:t>6</w:t>
        </w:r>
      </w:ins>
      <w:r>
        <w:rPr/>
        <w:t xml:space="preserve">]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431" w:author="Anna Kretzschmar" w:date="2019-05-17T16:53:00Z">
        <w:r>
          <w:rPr/>
          <w:t xml:space="preserve">[27]   Kohli GS, Murray SA, Neilan BA, Rhodes LL, Harwood DT, Smith KF, et al. High abundance of the potentially maitotoxic dinoflagellate </w:t>
        </w:r>
      </w:ins>
      <w:ins w:id="1432" w:author="Anna Kretzschmar" w:date="2019-05-17T16:53:00Z">
        <w:r>
          <w:rPr>
            <w:i/>
          </w:rPr>
          <w:t>Gambierdiscus</w:t>
        </w:r>
      </w:ins>
      <w:ins w:id="1433" w:author="Anna Kretzschmar" w:date="2019-05-17T16:53:00Z">
        <w:r>
          <w:rPr/>
          <w:t xml:space="preserve"> </w:t>
        </w:r>
      </w:ins>
      <w:ins w:id="1434" w:author="Anna Kretzschmar" w:date="2019-05-17T16:53:00Z">
        <w:r>
          <w:rPr>
            <w:i/>
          </w:rPr>
          <w:t xml:space="preserve">carpenteri </w:t>
        </w:r>
      </w:ins>
      <w:ins w:id="1435" w:author="Anna Kretzschmar" w:date="2019-05-17T16:53:00Z">
        <w:r>
          <w:rPr/>
          <w:t xml:space="preserve">in temperate waters of New South Wales, Australia. Harmful Algae. 2014;39:134–145. </w:t>
        </w:r>
      </w:ins>
    </w:p>
    <w:p>
      <w:pPr>
        <w:pStyle w:val="TextBodybibitem"/>
        <w:spacing w:lineRule="auto" w:line="480"/>
        <w:rPr/>
      </w:pPr>
      <w:bookmarkStart w:id="560" w:name="Xbravo2014cellular"/>
      <w:bookmarkEnd w:id="560"/>
      <w:r>
        <w:rPr/>
        <w:t>[</w:t>
      </w:r>
      <w:ins w:id="1436" w:author="Anna Kretzschmar" w:date="2019-05-17T19:04:00Z">
        <w:r>
          <w:rPr/>
          <w:t>2</w:t>
        </w:r>
      </w:ins>
      <w:ins w:id="1437" w:author="Anna Kretzschmar" w:date="2019-06-10T16:43:00Z">
        <w:r>
          <w:rPr/>
          <w:t>8</w:t>
        </w:r>
      </w:ins>
      <w:del w:id="1438"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1" w:name="Xsatake1993gambierol"/>
      <w:bookmarkEnd w:id="561"/>
      <w:r>
        <w:rPr/>
        <w:t>[</w:t>
      </w:r>
      <w:ins w:id="1439" w:author="Anna Kretzschmar" w:date="2019-05-17T19:04:00Z">
        <w:r>
          <w:rPr/>
          <w:t>2</w:t>
        </w:r>
      </w:ins>
      <w:ins w:id="1440" w:author="Anna Kretzschmar" w:date="2019-06-10T16:43:00Z">
        <w:r>
          <w:rPr/>
          <w:t>9</w:t>
        </w:r>
      </w:ins>
      <w:del w:id="1441"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2" w:name="Xnagai1992gambieric"/>
      <w:bookmarkEnd w:id="562"/>
      <w:r>
        <w:rPr/>
        <w:t>[</w:t>
      </w:r>
      <w:ins w:id="1442" w:author="Anna Kretzschmar" w:date="2019-06-10T16:43:00Z">
        <w:r>
          <w:rPr/>
          <w:t>30</w:t>
        </w:r>
      </w:ins>
      <w:del w:id="1443"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3" w:name="Xrodriguez2015gambierone"/>
      <w:bookmarkEnd w:id="563"/>
      <w:r>
        <w:rPr/>
        <w:t>[</w:t>
      </w:r>
      <w:ins w:id="1444" w:author="Anna Kretzschmar" w:date="2019-05-17T19:04:00Z">
        <w:r>
          <w:rPr/>
          <w:t>3</w:t>
        </w:r>
      </w:ins>
      <w:ins w:id="1445" w:author="Anna Kretzschmar" w:date="2019-06-10T16:43:00Z">
        <w:r>
          <w:rPr/>
          <w:t>1</w:t>
        </w:r>
      </w:ins>
      <w:del w:id="1446"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4" w:name="Xmurata1993structure"/>
      <w:bookmarkEnd w:id="564"/>
      <w:r>
        <w:rPr/>
        <w:t>[</w:t>
      </w:r>
      <w:ins w:id="1447" w:author="Anna Kretzschmar" w:date="2019-05-17T19:05:00Z">
        <w:r>
          <w:rPr/>
          <w:t>3</w:t>
        </w:r>
      </w:ins>
      <w:ins w:id="1448" w:author="Anna Kretzschmar" w:date="2019-06-10T16:43:00Z">
        <w:r>
          <w:rPr/>
          <w:t>2</w:t>
        </w:r>
      </w:ins>
      <w:del w:id="1449"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5" w:name="Xmurata1989structures"/>
      <w:bookmarkEnd w:id="565"/>
      <w:r>
        <w:rPr/>
        <w:t>[</w:t>
      </w:r>
      <w:ins w:id="1450" w:author="Anna Kretzschmar" w:date="2019-05-17T19:05:00Z">
        <w:r>
          <w:rPr/>
          <w:t>3</w:t>
        </w:r>
      </w:ins>
      <w:ins w:id="1451" w:author="Anna Kretzschmar" w:date="2019-06-10T16:43:00Z">
        <w:r>
          <w:rPr/>
          <w:t>3</w:t>
        </w:r>
      </w:ins>
      <w:del w:id="1452" w:author="Anna Kretzschmar" w:date="2019-05-17T19:05:00Z">
        <w:r>
          <w:rPr/>
          <w:delText>31</w:delText>
        </w:r>
      </w:del>
      <w:r>
        <w:rPr/>
        <w:t xml:space="preserve">]   Murata M, Legrand AM, Ishibashi Y, Yasumoto T. Structures of ciguatoxin and its congener. Journal of the American </w:t>
      </w:r>
      <w:ins w:id="1453" w:author="Anna Kretzschmar" w:date="2019-06-24T12:54:00Z">
        <w:r>
          <w:rPr/>
          <w:t>C</w:t>
        </w:r>
      </w:ins>
      <w:del w:id="1454" w:author="Anna Kretzschmar" w:date="2019-06-24T12:54:00Z">
        <w:r>
          <w:rPr/>
          <w:delText>c</w:delText>
        </w:r>
      </w:del>
      <w:r>
        <w:rPr/>
        <w:t xml:space="preserve">hemical Society. 1989;111(24):8929–8931. </w:t>
      </w:r>
    </w:p>
    <w:p>
      <w:pPr>
        <w:pStyle w:val="TextBodybibitem"/>
        <w:spacing w:lineRule="auto" w:line="480"/>
        <w:rPr/>
      </w:pPr>
      <w:bookmarkStart w:id="566" w:name="Xglobalcig"/>
      <w:bookmarkEnd w:id="566"/>
      <w:r>
        <w:rPr/>
        <w:t>[</w:t>
      </w:r>
      <w:ins w:id="1455" w:author="Anna Kretzschmar" w:date="2019-05-17T19:05:00Z">
        <w:r>
          <w:rPr/>
          <w:t>3</w:t>
        </w:r>
      </w:ins>
      <w:ins w:id="1456" w:author="Anna Kretzschmar" w:date="2019-06-10T16:43:00Z">
        <w:r>
          <w:rPr/>
          <w:t>4</w:t>
        </w:r>
      </w:ins>
      <w:del w:id="1457"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7" w:name="Xdiogened2014chemistry"/>
      <w:bookmarkEnd w:id="567"/>
      <w:r>
        <w:rPr/>
        <w:t>[</w:t>
      </w:r>
      <w:ins w:id="1458" w:author="Anna Kretzschmar" w:date="2019-05-17T19:05:00Z">
        <w:r>
          <w:rPr/>
          <w:t>3</w:t>
        </w:r>
      </w:ins>
      <w:ins w:id="1459" w:author="Anna Kretzschmar" w:date="2019-06-10T16:43:00Z">
        <w:r>
          <w:rPr/>
          <w:t>5</w:t>
        </w:r>
      </w:ins>
      <w:del w:id="1460" w:author="Anna Kretzschmar" w:date="2019-05-17T19:05:00Z">
        <w:r>
          <w:rPr/>
          <w:delText>33</w:delText>
        </w:r>
      </w:del>
      <w:r>
        <w:rPr/>
        <w:t>]   Diogène</w:t>
      </w:r>
      <w:del w:id="1461" w:author="Anna Kretzschmar" w:date="2019-06-24T12:54:00Z">
        <w:r>
          <w:rPr/>
          <w:delText>d</w:delText>
        </w:r>
      </w:del>
      <w:r>
        <w:rPr/>
        <w:t xml:space="preserve"> J. The Chemistry of Ciguatoxins: From the First Records to Current Challenges of Monitoring Programs. Toxins and Biologically Active Compounds from Microalgae. 2014;1:176. </w:t>
      </w:r>
    </w:p>
    <w:p>
      <w:pPr>
        <w:pStyle w:val="TextBodybibitem"/>
        <w:spacing w:lineRule="auto" w:line="480"/>
        <w:rPr/>
      </w:pPr>
      <w:bookmarkStart w:id="568" w:name="Xchinain2010growth"/>
      <w:bookmarkEnd w:id="568"/>
      <w:r>
        <w:rPr/>
        <w:t>[</w:t>
      </w:r>
      <w:ins w:id="1462" w:author="Anna Kretzschmar" w:date="2019-05-17T19:05:00Z">
        <w:r>
          <w:rPr/>
          <w:t>3</w:t>
        </w:r>
      </w:ins>
      <w:ins w:id="1463" w:author="Anna Kretzschmar" w:date="2019-06-10T16:43:00Z">
        <w:r>
          <w:rPr/>
          <w:t>6</w:t>
        </w:r>
      </w:ins>
      <w:del w:id="1464"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9" w:name="Xrhodes2014production"/>
      <w:bookmarkEnd w:id="569"/>
      <w:r>
        <w:rPr/>
        <w:t>[</w:t>
      </w:r>
      <w:ins w:id="1465" w:author="Anna Kretzschmar" w:date="2019-05-17T19:05:00Z">
        <w:r>
          <w:rPr/>
          <w:t>3</w:t>
        </w:r>
      </w:ins>
      <w:ins w:id="1466" w:author="Anna Kretzschmar" w:date="2019-06-10T16:43:00Z">
        <w:r>
          <w:rPr/>
          <w:t>7</w:t>
        </w:r>
      </w:ins>
      <w:del w:id="1467"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70" w:name="Xrhodes2017epiphytic"/>
      <w:bookmarkEnd w:id="570"/>
      <w:r>
        <w:rPr/>
        <w:t>[</w:t>
      </w:r>
      <w:ins w:id="1468" w:author="Anna Kretzschmar" w:date="2019-05-17T19:05:00Z">
        <w:r>
          <w:rPr/>
          <w:t>3</w:t>
        </w:r>
      </w:ins>
      <w:ins w:id="1469" w:author="Anna Kretzschmar" w:date="2019-06-10T16:44:00Z">
        <w:r>
          <w:rPr/>
          <w:t>8</w:t>
        </w:r>
      </w:ins>
      <w:del w:id="1470"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w:t>
      </w:r>
      <w:ins w:id="1471" w:author="Anna Kretzschmar" w:date="2019-06-24T12:54:00Z">
        <w:r>
          <w:rPr/>
          <w:t>D</w:t>
        </w:r>
      </w:ins>
      <w:del w:id="1472" w:author="Anna Kretzschmar" w:date="2019-06-24T12:54:00Z">
        <w:r>
          <w:rPr/>
          <w:delText>d</w:delText>
        </w:r>
      </w:del>
      <w:r>
        <w:rPr/>
        <w:t xml:space="preserve">rugs. 2017;15(7):219. </w:t>
      </w:r>
    </w:p>
    <w:p>
      <w:pPr>
        <w:pStyle w:val="TextBodybibitem"/>
        <w:spacing w:lineRule="auto" w:line="480"/>
        <w:rPr/>
      </w:pPr>
      <w:ins w:id="1473" w:author="Anna Kretzschmar" w:date="2019-06-10T16:48:00Z">
        <w:r>
          <w:rPr/>
          <w:t xml:space="preserve">[39] Larsson ME, Laczka OF, Harwood DT, Lewis RJ, Himaya S, Murray SA, et al. Toxicology of </w:t>
        </w:r>
      </w:ins>
      <w:ins w:id="1474" w:author="Anna Kretzschmar" w:date="2019-06-10T16:48:00Z">
        <w:r>
          <w:rPr>
            <w:i/>
          </w:rPr>
          <w:t xml:space="preserve">Gambierdiscus </w:t>
        </w:r>
      </w:ins>
      <w:ins w:id="1475" w:author="Anna Kretzschmar" w:date="2019-06-10T16:48:00Z">
        <w:r>
          <w:rPr/>
          <w:t xml:space="preserve">spp.(Dinophyceae) from Tropical and Temperate Australian Waters. Marine Drugs. 2018;16(1):7. </w:t>
        </w:r>
      </w:ins>
    </w:p>
    <w:p>
      <w:pPr>
        <w:pStyle w:val="TextBodybibitem"/>
        <w:spacing w:lineRule="auto" w:line="480"/>
        <w:rPr/>
      </w:pPr>
      <w:bookmarkStart w:id="571" w:name="Xsmith2017molecular"/>
      <w:bookmarkEnd w:id="571"/>
      <w:r>
        <w:rPr/>
        <w:t>[</w:t>
      </w:r>
      <w:ins w:id="1476" w:author="Anna Kretzschmar" w:date="2019-06-10T16:48:00Z">
        <w:r>
          <w:rPr/>
          <w:t>40</w:t>
        </w:r>
      </w:ins>
      <w:del w:id="1477"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ins w:id="1478" w:author="Anna Kretzschmar" w:date="2019-06-10T16:49:00Z">
        <w:r>
          <w:rPr/>
          <w:t xml:space="preserve">[41]   Darius HT, Roué M, Sibat M, Viallon J, Vandersea MW, Tester PA, et al. </w:t>
        </w:r>
      </w:ins>
      <w:ins w:id="1479" w:author="Anna Kretzschmar" w:date="2019-06-10T16:49:00Z">
        <w:r>
          <w:rPr>
            <w:i/>
          </w:rPr>
          <w:t xml:space="preserve">Tectus niloticus </w:t>
        </w:r>
      </w:ins>
      <w:ins w:id="1480" w:author="Anna Kretzschmar" w:date="2019-06-10T16:49:00Z">
        <w:r>
          <w:rPr/>
          <w:t>(Tegulidae, Gastropod) as a novel vector of ciguatera poisoning: detection of Pacific ciguatoxins in toxic samples from Nuku Hiva Island (French Polynesia). Toxins. 2017;10(1):2.</w:t>
        </w:r>
      </w:ins>
    </w:p>
    <w:p>
      <w:pPr>
        <w:pStyle w:val="TextBodybibitem"/>
        <w:spacing w:lineRule="auto" w:line="480"/>
        <w:rPr/>
      </w:pPr>
      <w:ins w:id="1481" w:author="Anna Kretzschmar" w:date="2019-06-10T16:49:00Z">
        <w:r>
          <w:rPr/>
          <w:t xml:space="preserve">[42] </w:t>
        </w:r>
      </w:ins>
      <w:ins w:id="1482" w:author="Anna Kretzschmar" w:date="2019-06-10T17:43:00Z">
        <w:r>
          <w:rPr/>
          <w:t>Conte J, Potoczniak MJ, Tobe SS. Using synthetic oligonucleotides as standards in probe-based qPCR. Biotechniques. 2018;64(4):177-9.</w:t>
        </w:r>
      </w:ins>
    </w:p>
    <w:p>
      <w:pPr>
        <w:pStyle w:val="TextBodybibitem"/>
        <w:spacing w:lineRule="auto" w:line="480"/>
        <w:rPr/>
      </w:pPr>
      <w:ins w:id="1483" w:author="Anna Kretzschmar" w:date="2019-06-10T16:51:00Z">
        <w:r>
          <w:rPr/>
          <w:t xml:space="preserve">[43]   Kon NF, Teng ST, Hii KS, Yek LH, Mujahid A, Lim HC, et al. Spatial distribution of toxic </w:t>
        </w:r>
      </w:ins>
      <w:ins w:id="1484" w:author="Anna Kretzschmar" w:date="2019-06-10T16:51:00Z">
        <w:r>
          <w:rPr>
            <w:i/>
          </w:rPr>
          <w:t xml:space="preserve">Alexandrium tamiyavanichii </w:t>
        </w:r>
      </w:ins>
      <w:ins w:id="1485" w:author="Anna Kretzschmar" w:date="2019-06-10T16:51:00Z">
        <w:r>
          <w:rPr/>
          <w:t xml:space="preserve">(Dinophyceae) in the southeastern South China Sea-Sulu Sea: A molecular-based assessment using real-time quantitative PCR (qPCR) assay. Harmful Algae. 2015;50:8–20. </w:t>
        </w:r>
      </w:ins>
    </w:p>
    <w:p>
      <w:pPr>
        <w:pStyle w:val="TextBodybibitem"/>
        <w:spacing w:lineRule="auto" w:line="480"/>
        <w:rPr/>
      </w:pPr>
      <w:bookmarkStart w:id="572" w:name="Xgomez2015fukuyoa"/>
      <w:bookmarkEnd w:id="572"/>
      <w:r>
        <w:rPr/>
        <w:t>[</w:t>
      </w:r>
      <w:ins w:id="1486" w:author="Anna Kretzschmar" w:date="2019-06-10T16:51:00Z">
        <w:r>
          <w:rPr/>
          <w:t>44</w:t>
        </w:r>
      </w:ins>
      <w:del w:id="1487"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3" w:name="Xkohli2014feeding"/>
      <w:bookmarkEnd w:id="573"/>
      <w:r>
        <w:rPr/>
        <w:t>[</w:t>
      </w:r>
      <w:ins w:id="1488" w:author="Anna Kretzschmar" w:date="2019-05-17T19:05:00Z">
        <w:r>
          <w:rPr/>
          <w:t>4</w:t>
        </w:r>
      </w:ins>
      <w:ins w:id="1489" w:author="Anna Kretzschmar" w:date="2019-06-10T16:52:00Z">
        <w:r>
          <w:rPr/>
          <w:t>5</w:t>
        </w:r>
      </w:ins>
      <w:del w:id="1490"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4" w:name="Xnishimura2016quantitative"/>
      <w:bookmarkEnd w:id="574"/>
      <w:r>
        <w:rPr/>
        <w:t>[</w:t>
      </w:r>
      <w:ins w:id="1491" w:author="Anna Kretzschmar" w:date="2019-05-17T19:05:00Z">
        <w:r>
          <w:rPr/>
          <w:t>4</w:t>
        </w:r>
      </w:ins>
      <w:ins w:id="1492" w:author="Anna Kretzschmar" w:date="2019-06-10T16:52:00Z">
        <w:r>
          <w:rPr/>
          <w:t>6</w:t>
        </w:r>
      </w:ins>
      <w:del w:id="1493"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5" w:name="Xdarius2017tectus"/>
      <w:bookmarkEnd w:id="575"/>
      <w:r>
        <w:rPr/>
        <w:t>[</w:t>
      </w:r>
      <w:del w:id="1494" w:author="Anna Kretzschmar" w:date="2019-05-17T19:05:00Z">
        <w:r>
          <w:rPr/>
          <w:delText>41</w:delText>
        </w:r>
      </w:del>
      <w:del w:id="1495" w:author="Anna Kretzschmar" w:date="2019-06-10T16:49:00Z">
        <w:r>
          <w:rPr/>
          <w:delText xml:space="preserve">]   Darius HT, Roué M, Sibat M, Viallon J, Vandersea MW, Tester PA, et al. </w:delText>
        </w:r>
      </w:del>
      <w:del w:id="1496" w:author="Anna Kretzschmar" w:date="2019-06-10T16:49:00Z">
        <w:r>
          <w:rPr>
            <w:i/>
          </w:rPr>
          <w:delText xml:space="preserve">Tectus niloticus </w:delText>
        </w:r>
      </w:del>
      <w:del w:id="1497" w:author="Anna Kretzschmar" w:date="2019-06-10T16:49:00Z">
        <w:r>
          <w:rPr/>
          <w:delText>(Tegulidae, Gastropod) as a novel vector of ciguatera poisoning: detection of Pacific ciguatoxins in toxic samples from Nuku Hiva Island (French Polynesia). Toxins. 2017;10(1):2.</w:delText>
        </w:r>
      </w:del>
      <w:r>
        <w:rPr/>
        <w:t xml:space="preserve"> </w:t>
      </w:r>
    </w:p>
    <w:p>
      <w:pPr>
        <w:pStyle w:val="TextBodybibitem"/>
        <w:spacing w:lineRule="auto" w:line="480"/>
        <w:rPr/>
      </w:pPr>
      <w:bookmarkStart w:id="576" w:name="Xvandersea2012development"/>
      <w:bookmarkEnd w:id="576"/>
      <w:r>
        <w:rPr/>
        <w:t>[</w:t>
      </w:r>
      <w:ins w:id="1498" w:author="Anna Kretzschmar" w:date="2019-05-17T19:05:00Z">
        <w:r>
          <w:rPr/>
          <w:t>4</w:t>
        </w:r>
      </w:ins>
      <w:ins w:id="1499" w:author="Anna Kretzschmar" w:date="2019-06-10T16:52:00Z">
        <w:r>
          <w:rPr/>
          <w:t>7</w:t>
        </w:r>
      </w:ins>
      <w:del w:id="1500" w:author="Anna Kretzschmar" w:date="2019-05-17T19:05:00Z">
        <w:r>
          <w:rPr/>
          <w:delText>42</w:delText>
        </w:r>
      </w:del>
      <w:r>
        <w:rPr/>
        <w:t xml:space="preserve">]   Vandersea MW, Kibler SR, Holland WC, Tester PA, Schultz TF, Faust MA, et al. Development of semi-quantitative </w:t>
      </w:r>
      <w:del w:id="1501" w:author="Anna Kretzschmar" w:date="2019-06-24T12:55:00Z">
        <w:r>
          <w:rPr/>
          <w:delText>pcr</w:delText>
        </w:r>
      </w:del>
      <w:ins w:id="1502" w:author="Anna Kretzschmar" w:date="2019-06-24T12:55:00Z">
        <w:r>
          <w:rPr/>
          <w:t>PCR</w:t>
        </w:r>
      </w:ins>
      <w:r>
        <w:rPr/>
        <w:t xml:space="preserve">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7" w:name="Xqldcig"/>
      <w:bookmarkEnd w:id="577"/>
      <w:r>
        <w:rPr/>
        <w:t>[</w:t>
      </w:r>
      <w:ins w:id="1503" w:author="Anna Kretzschmar" w:date="2019-05-17T19:05:00Z">
        <w:r>
          <w:rPr/>
          <w:t>4</w:t>
        </w:r>
      </w:ins>
      <w:ins w:id="1504" w:author="Anna Kretzschmar" w:date="2019-06-10T16:52:00Z">
        <w:r>
          <w:rPr/>
          <w:t>8</w:t>
        </w:r>
      </w:ins>
      <w:del w:id="1505"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8" w:name="Xlewis2006ciguatera"/>
      <w:bookmarkEnd w:id="578"/>
      <w:r>
        <w:rPr/>
        <w:t>[</w:t>
      </w:r>
      <w:ins w:id="1506" w:author="Anna Kretzschmar" w:date="2019-05-17T19:06:00Z">
        <w:r>
          <w:rPr/>
          <w:t>4</w:t>
        </w:r>
      </w:ins>
      <w:ins w:id="1507" w:author="Anna Kretzschmar" w:date="2019-06-10T16:52:00Z">
        <w:r>
          <w:rPr/>
          <w:t>9</w:t>
        </w:r>
      </w:ins>
      <w:del w:id="1508"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9" w:name="Xtonge1967ciguatera"/>
      <w:bookmarkEnd w:id="579"/>
      <w:r>
        <w:rPr/>
        <w:t>[</w:t>
      </w:r>
      <w:ins w:id="1509" w:author="Anna Kretzschmar" w:date="2019-06-10T16:52:00Z">
        <w:r>
          <w:rPr/>
          <w:t>50</w:t>
        </w:r>
      </w:ins>
      <w:del w:id="1510"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80" w:name="Xfarrellclinical"/>
      <w:bookmarkEnd w:id="580"/>
      <w:r>
        <w:rPr/>
        <w:t>[</w:t>
      </w:r>
      <w:ins w:id="1511" w:author="Anna Kretzschmar" w:date="2019-06-10T16:52:00Z">
        <w:r>
          <w:rPr/>
          <w:t>51</w:t>
        </w:r>
      </w:ins>
      <w:del w:id="1512"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1" w:name="Xfarrell2017management"/>
      <w:bookmarkEnd w:id="581"/>
      <w:r>
        <w:rPr/>
        <w:t>[</w:t>
      </w:r>
      <w:ins w:id="1513" w:author="Anna Kretzschmar" w:date="2019-06-10T16:54:00Z">
        <w:r>
          <w:rPr/>
          <w:t>52</w:t>
        </w:r>
      </w:ins>
      <w:del w:id="1514"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del w:id="1515" w:author="Anna Kretzschmar" w:date="2019-06-10T16:48:00Z">
        <w:r>
          <w:rPr/>
          <w:delText>[</w:delText>
        </w:r>
      </w:del>
      <w:del w:id="1516" w:author="Anna Kretzschmar" w:date="2019-05-17T19:06:00Z">
        <w:r>
          <w:rPr/>
          <w:delText>48</w:delText>
        </w:r>
      </w:del>
      <w:del w:id="1517" w:author="Anna Kretzschmar" w:date="2019-06-10T16:48:00Z">
        <w:r>
          <w:rPr/>
          <w:delText xml:space="preserve">]   Larsson ME, Laczka OF, Harwood DT, Lewis RJ, Himaya S, Murray SA, et al. Toxicology of </w:delText>
        </w:r>
      </w:del>
      <w:del w:id="1518" w:author="Anna Kretzschmar" w:date="2019-06-10T16:48:00Z">
        <w:r>
          <w:rPr>
            <w:i/>
          </w:rPr>
          <w:delText xml:space="preserve">Gambierdiscus </w:delText>
        </w:r>
      </w:del>
      <w:del w:id="1519" w:author="Anna Kretzschmar" w:date="2019-06-10T16:48:00Z">
        <w:r>
          <w:rPr/>
          <w:delText xml:space="preserve">spp.(Dinophyceae) from Tropical and Temperate Australian Waters. Marine drugs. 2018;16(1):7. </w:delText>
        </w:r>
      </w:del>
    </w:p>
    <w:p>
      <w:pPr>
        <w:pStyle w:val="TextBodybibitem"/>
        <w:spacing w:lineRule="auto" w:line="480"/>
        <w:rPr/>
      </w:pPr>
      <w:bookmarkStart w:id="582" w:name="Xmurray2014molecular"/>
      <w:bookmarkEnd w:id="582"/>
      <w:r>
        <w:rPr/>
        <w:t>[</w:t>
      </w:r>
      <w:ins w:id="1520" w:author="Anna Kretzschmar" w:date="2019-05-17T19:06:00Z">
        <w:r>
          <w:rPr/>
          <w:t>5</w:t>
        </w:r>
      </w:ins>
      <w:ins w:id="1521" w:author="Anna Kretzschmar" w:date="2019-06-10T16:54:00Z">
        <w:r>
          <w:rPr/>
          <w:t>3</w:t>
        </w:r>
      </w:ins>
      <w:del w:id="1522"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3" w:name="Xsparrow2017effects"/>
      <w:bookmarkEnd w:id="583"/>
      <w:r>
        <w:rPr/>
        <w:t>[</w:t>
      </w:r>
      <w:ins w:id="1523" w:author="Anna Kretzschmar" w:date="2019-05-17T19:06:00Z">
        <w:r>
          <w:rPr/>
          <w:t>5</w:t>
        </w:r>
      </w:ins>
      <w:ins w:id="1524" w:author="Anna Kretzschmar" w:date="2019-06-10T16:54:00Z">
        <w:r>
          <w:rPr/>
          <w:t>4</w:t>
        </w:r>
      </w:ins>
      <w:del w:id="1525"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4" w:name="Xrichlen2008phylogeography"/>
      <w:bookmarkEnd w:id="584"/>
      <w:r>
        <w:rPr/>
        <w:t>[</w:t>
      </w:r>
      <w:ins w:id="1526" w:author="Anna Kretzschmar" w:date="2019-05-17T19:06:00Z">
        <w:r>
          <w:rPr/>
          <w:t>5</w:t>
        </w:r>
      </w:ins>
      <w:ins w:id="1527" w:author="Anna Kretzschmar" w:date="2019-06-10T16:55:00Z">
        <w:r>
          <w:rPr/>
          <w:t>5</w:t>
        </w:r>
      </w:ins>
      <w:del w:id="1528"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5" w:name="Xhallegraeff2010algae"/>
      <w:bookmarkEnd w:id="585"/>
      <w:r>
        <w:rPr/>
        <w:t>[5</w:t>
      </w:r>
      <w:ins w:id="1529" w:author="Anna Kretzschmar" w:date="2019-06-10T16:55:00Z">
        <w:r>
          <w:rPr/>
          <w:t>6</w:t>
        </w:r>
      </w:ins>
      <w:del w:id="1530" w:author="Anna Kretzschmar" w:date="2019-05-17T19:06:00Z">
        <w:r>
          <w:rPr/>
          <w:delText>2</w:delText>
        </w:r>
      </w:del>
      <w:r>
        <w:rPr/>
        <w:t xml:space="preserve">]   Hallegraeff GM, Bolch C, Hill D, Jameson I, LeRoi J, McMinn A, et al. Algae of Australia: </w:t>
      </w:r>
      <w:ins w:id="1531" w:author="Anna Kretzschmar" w:date="2019-06-24T12:56:00Z">
        <w:r>
          <w:rPr/>
          <w:t>P</w:t>
        </w:r>
      </w:ins>
      <w:del w:id="1532" w:author="Anna Kretzschmar" w:date="2019-06-24T12:56:00Z">
        <w:r>
          <w:rPr/>
          <w:delText>p</w:delText>
        </w:r>
      </w:del>
      <w:r>
        <w:rPr/>
        <w:t xml:space="preserve">hytoplankton of </w:t>
      </w:r>
      <w:ins w:id="1533" w:author="Anna Kretzschmar" w:date="2019-06-24T12:56:00Z">
        <w:r>
          <w:rPr/>
          <w:t>T</w:t>
        </w:r>
      </w:ins>
      <w:del w:id="1534" w:author="Anna Kretzschmar" w:date="2019-06-24T12:56:00Z">
        <w:r>
          <w:rPr/>
          <w:delText>t</w:delText>
        </w:r>
      </w:del>
      <w:r>
        <w:rPr/>
        <w:t xml:space="preserve">emperate </w:t>
      </w:r>
      <w:ins w:id="1535" w:author="Anna Kretzschmar" w:date="2019-06-24T12:56:00Z">
        <w:r>
          <w:rPr/>
          <w:t>C</w:t>
        </w:r>
      </w:ins>
      <w:del w:id="1536" w:author="Anna Kretzschmar" w:date="2019-06-24T12:56:00Z">
        <w:r>
          <w:rPr/>
          <w:delText>c</w:delText>
        </w:r>
      </w:del>
      <w:r>
        <w:rPr/>
        <w:t xml:space="preserve">oastal </w:t>
      </w:r>
      <w:ins w:id="1537" w:author="Anna Kretzschmar" w:date="2019-06-24T12:56:00Z">
        <w:r>
          <w:rPr/>
          <w:t>W</w:t>
        </w:r>
      </w:ins>
      <w:del w:id="1538" w:author="Anna Kretzschmar" w:date="2019-06-24T12:56:00Z">
        <w:r>
          <w:rPr/>
          <w:delText>w</w:delText>
        </w:r>
      </w:del>
      <w:r>
        <w:rPr/>
        <w:t xml:space="preserve">aters.; 2010. </w:t>
      </w:r>
    </w:p>
    <w:p>
      <w:pPr>
        <w:pStyle w:val="TextBodybibitem"/>
        <w:spacing w:lineRule="auto" w:line="480"/>
        <w:rPr/>
      </w:pPr>
      <w:bookmarkStart w:id="586" w:name="Xkohli2014cob"/>
      <w:bookmarkEnd w:id="586"/>
      <w:r>
        <w:rPr/>
        <w:t>[5</w:t>
      </w:r>
      <w:ins w:id="1539" w:author="Anna Kretzschmar" w:date="2019-06-10T16:55:00Z">
        <w:r>
          <w:rPr/>
          <w:t>7</w:t>
        </w:r>
      </w:ins>
      <w:del w:id="1540" w:author="Anna Kretzschmar" w:date="2019-05-17T19:06:00Z">
        <w:r>
          <w:rPr/>
          <w:delText>3</w:delText>
        </w:r>
      </w:del>
      <w:r>
        <w:rPr/>
        <w:t xml:space="preserve">]   Kohli GS, Neilan BA, Brown MV, Hoppenrath M, Murray SA. Cob gene pyrosequencing enables characterization of benthic dinoflagellate diversity and biogeography. Environmental </w:t>
      </w:r>
      <w:ins w:id="1541" w:author="Anna Kretzschmar" w:date="2019-06-24T12:56:00Z">
        <w:r>
          <w:rPr/>
          <w:t>M</w:t>
        </w:r>
      </w:ins>
      <w:del w:id="1542" w:author="Anna Kretzschmar" w:date="2019-06-24T12:56:00Z">
        <w:r>
          <w:rPr/>
          <w:delText>m</w:delText>
        </w:r>
      </w:del>
      <w:r>
        <w:rPr/>
        <w:t xml:space="preserve">icrobiology. 2014;16(2):467–485. </w:t>
      </w:r>
    </w:p>
    <w:p>
      <w:pPr>
        <w:pStyle w:val="TextBodybibitem"/>
        <w:spacing w:lineRule="auto" w:line="480"/>
        <w:rPr/>
      </w:pPr>
      <w:bookmarkStart w:id="587" w:name="Xverma2016molecular"/>
      <w:bookmarkEnd w:id="587"/>
      <w:r>
        <w:rPr/>
        <w:t>[5</w:t>
      </w:r>
      <w:ins w:id="1543" w:author="Anna Kretzschmar" w:date="2019-06-10T16:55:00Z">
        <w:r>
          <w:rPr/>
          <w:t>8</w:t>
        </w:r>
      </w:ins>
      <w:del w:id="1544"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8" w:name="Xedgar2004muscle"/>
      <w:bookmarkEnd w:id="588"/>
      <w:r>
        <w:rPr/>
        <w:t>[5</w:t>
      </w:r>
      <w:ins w:id="1545" w:author="Anna Kretzschmar" w:date="2019-06-10T16:55:00Z">
        <w:r>
          <w:rPr/>
          <w:t>9</w:t>
        </w:r>
      </w:ins>
      <w:del w:id="1546" w:author="Anna Kretzschmar" w:date="2019-05-17T19:06:00Z">
        <w:r>
          <w:rPr/>
          <w:delText>5</w:delText>
        </w:r>
      </w:del>
      <w:r>
        <w:rPr/>
        <w:t xml:space="preserve">]   Edgar RC. MUSCLE: multiple sequence alignment with high accuracy and high throughput. Nucleic </w:t>
      </w:r>
      <w:ins w:id="1547" w:author="Anna Kretzschmar" w:date="2019-06-24T12:56:00Z">
        <w:r>
          <w:rPr/>
          <w:t>A</w:t>
        </w:r>
      </w:ins>
      <w:del w:id="1548" w:author="Anna Kretzschmar" w:date="2019-06-24T12:56:00Z">
        <w:r>
          <w:rPr/>
          <w:delText>a</w:delText>
        </w:r>
      </w:del>
      <w:r>
        <w:rPr/>
        <w:t xml:space="preserve">cids </w:t>
      </w:r>
      <w:ins w:id="1549" w:author="Anna Kretzschmar" w:date="2019-06-24T12:56:00Z">
        <w:r>
          <w:rPr/>
          <w:t>R</w:t>
        </w:r>
      </w:ins>
      <w:del w:id="1550" w:author="Anna Kretzschmar" w:date="2019-06-24T12:56:00Z">
        <w:r>
          <w:rPr/>
          <w:delText>r</w:delText>
        </w:r>
      </w:del>
      <w:r>
        <w:rPr/>
        <w:t xml:space="preserve">esearch. 2004;32(5):1792–1797. </w:t>
      </w:r>
    </w:p>
    <w:p>
      <w:pPr>
        <w:pStyle w:val="TextBodybibitem"/>
        <w:spacing w:lineRule="auto" w:line="480"/>
        <w:rPr/>
      </w:pPr>
      <w:bookmarkStart w:id="589" w:name="Xkearse2012geneious"/>
      <w:bookmarkEnd w:id="589"/>
      <w:r>
        <w:rPr/>
        <w:t>[</w:t>
      </w:r>
      <w:ins w:id="1551" w:author="Anna Kretzschmar" w:date="2019-06-10T16:55:00Z">
        <w:r>
          <w:rPr/>
          <w:t>60</w:t>
        </w:r>
      </w:ins>
      <w:del w:id="1552" w:author="Anna Kretzschmar" w:date="2019-06-10T16:55:00Z">
        <w:r>
          <w:rPr/>
          <w:delText>5</w:delText>
        </w:r>
      </w:del>
      <w:del w:id="1553"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0" w:name="Xzhou1999analysis"/>
      <w:bookmarkEnd w:id="590"/>
      <w:r>
        <w:rPr/>
        <w:t>[</w:t>
      </w:r>
      <w:ins w:id="1554" w:author="Anna Kretzschmar" w:date="2019-06-10T16:55:00Z">
        <w:r>
          <w:rPr/>
          <w:t>61</w:t>
        </w:r>
      </w:ins>
      <w:del w:id="1555" w:author="Anna Kretzschmar" w:date="2019-06-10T16:55:00Z">
        <w:r>
          <w:rPr/>
          <w:delText>5</w:delText>
        </w:r>
      </w:del>
      <w:del w:id="1556"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1" w:name="Xrlang"/>
      <w:bookmarkEnd w:id="591"/>
      <w:r>
        <w:rPr/>
        <w:t>[</w:t>
      </w:r>
      <w:ins w:id="1557" w:author="Anna Kretzschmar" w:date="2019-06-10T16:55:00Z">
        <w:r>
          <w:rPr/>
          <w:t>62</w:t>
        </w:r>
      </w:ins>
      <w:del w:id="1558" w:author="Anna Kretzschmar" w:date="2019-06-10T16:55:00Z">
        <w:r>
          <w:rPr/>
          <w:delText>5</w:delText>
        </w:r>
      </w:del>
      <w:del w:id="1559"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2" w:name="Xrstudio"/>
      <w:bookmarkEnd w:id="592"/>
      <w:r>
        <w:rPr/>
        <w:t>[</w:t>
      </w:r>
      <w:ins w:id="1560" w:author="Anna Kretzschmar" w:date="2019-05-17T19:07:00Z">
        <w:r>
          <w:rPr/>
          <w:t>6</w:t>
        </w:r>
      </w:ins>
      <w:ins w:id="1561" w:author="Anna Kretzschmar" w:date="2019-06-10T16:55:00Z">
        <w:r>
          <w:rPr/>
          <w:t>3</w:t>
        </w:r>
      </w:ins>
      <w:del w:id="1562"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3" w:name="Xggplot2"/>
      <w:bookmarkEnd w:id="593"/>
      <w:r>
        <w:rPr/>
        <w:t>[6</w:t>
      </w:r>
      <w:ins w:id="1563" w:author="Anna Kretzschmar" w:date="2019-06-10T16:55:00Z">
        <w:r>
          <w:rPr/>
          <w:t>4</w:t>
        </w:r>
      </w:ins>
      <w:del w:id="1564"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del w:id="1565" w:author="Anna Kretzschmar" w:date="2019-06-10T16:51:00Z">
        <w:r>
          <w:rPr/>
          <w:delText>[6</w:delText>
        </w:r>
      </w:del>
      <w:del w:id="1566" w:author="Anna Kretzschmar" w:date="2019-05-17T19:07:00Z">
        <w:r>
          <w:rPr/>
          <w:delText>1</w:delText>
        </w:r>
      </w:del>
      <w:del w:id="1567" w:author="Anna Kretzschmar" w:date="2019-06-10T16:51:00Z">
        <w:r>
          <w:rPr/>
          <w:delText xml:space="preserve">]   Kon NF, Teng ST, Hii KS, Yek LH, Mujahid A, Lim HC, et al. Spatial distribution of toxic </w:delText>
        </w:r>
      </w:del>
      <w:del w:id="1568" w:author="Anna Kretzschmar" w:date="2019-06-10T16:51:00Z">
        <w:r>
          <w:rPr>
            <w:i/>
          </w:rPr>
          <w:delText xml:space="preserve">Alexandrium tamiyavanichii </w:delText>
        </w:r>
      </w:del>
      <w:del w:id="1569" w:author="Anna Kretzschmar" w:date="2019-06-10T16:51:00Z">
        <w:r>
          <w:rPr/>
          <w:delText xml:space="preserve">(Dinophyceae) in the southeastern South China Sea-Sulu Sea: A molecular-based assessment using real-time quantitative PCR (qPCR) assay. Harmful Algae. 2015;50:8–20. </w:delText>
        </w:r>
      </w:del>
    </w:p>
    <w:p>
      <w:pPr>
        <w:pStyle w:val="TextBodybibitem"/>
        <w:spacing w:lineRule="auto" w:line="480"/>
        <w:rPr/>
      </w:pPr>
      <w:bookmarkStart w:id="594" w:name="Xberdalet2012global"/>
      <w:bookmarkEnd w:id="594"/>
      <w:r>
        <w:rPr/>
        <w:t>[6</w:t>
      </w:r>
      <w:ins w:id="1570" w:author="Anna Kretzschmar" w:date="2019-06-10T16:56:00Z">
        <w:r>
          <w:rPr/>
          <w:t>5</w:t>
        </w:r>
      </w:ins>
      <w:del w:id="1571"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5" w:name="Xhariganeya2013quantitative"/>
      <w:bookmarkEnd w:id="595"/>
      <w:r>
        <w:rPr/>
        <w:t>[6</w:t>
      </w:r>
      <w:del w:id="1572" w:author="Anna Kretzschmar" w:date="2019-05-17T19:07:00Z">
        <w:r>
          <w:rPr/>
          <w:delText>3</w:delText>
        </w:r>
      </w:del>
      <w:ins w:id="1573" w:author="Anna Kretzschmar" w:date="2019-06-10T16:56:00Z">
        <w:r>
          <w:rPr/>
          <w:t>6</w:t>
        </w:r>
      </w:ins>
      <w:r>
        <w:rPr/>
        <w:t xml:space="preserve">]   Hariganeya N, Tanimoto Y, Yamaguchi H, Nishimura T, Tawong W, Sakanari H, et al. Quantitative PCR method for enumeration of cells of cryptic species of the toxic marine dinoflagellate </w:t>
      </w:r>
      <w:r>
        <w:rPr>
          <w:i/>
          <w:iCs/>
          <w:rPrChange w:id="0" w:author="Anna Kretzschmar" w:date="2019-06-24T12:57:00Z"/>
        </w:rPr>
        <w:t>Ostreopsis</w:t>
      </w:r>
      <w:r>
        <w:rPr/>
        <w:t xml:space="preserve"> spp. in coastal waters of Japan. P</w:t>
      </w:r>
      <w:ins w:id="1575" w:author="Anna Kretzschmar" w:date="2019-06-24T12:58:00Z">
        <w:r>
          <w:rPr/>
          <w:t>L</w:t>
        </w:r>
      </w:ins>
      <w:del w:id="1576" w:author="Anna Kretzschmar" w:date="2019-06-24T12:58:00Z">
        <w:r>
          <w:rPr/>
          <w:delText>l</w:delText>
        </w:r>
      </w:del>
      <w:r>
        <w:rPr/>
        <w:t xml:space="preserve">oS </w:t>
      </w:r>
      <w:ins w:id="1577" w:author="Anna Kretzschmar" w:date="2019-06-24T12:58:00Z">
        <w:r>
          <w:rPr/>
          <w:t>ONE</w:t>
        </w:r>
      </w:ins>
      <w:del w:id="1578" w:author="Anna Kretzschmar" w:date="2019-06-24T12:58:00Z">
        <w:r>
          <w:rPr/>
          <w:delText>one</w:delText>
        </w:r>
      </w:del>
      <w:r>
        <w:rPr/>
        <w:t xml:space="preserve">. 2013;8(3):e57627. </w:t>
      </w:r>
    </w:p>
    <w:p>
      <w:pPr>
        <w:pStyle w:val="TextBodybibitem"/>
        <w:spacing w:lineRule="auto" w:line="480"/>
        <w:rPr/>
      </w:pPr>
      <w:bookmarkStart w:id="596" w:name="Xtaylor1986underwater"/>
      <w:bookmarkEnd w:id="596"/>
      <w:r>
        <w:rPr/>
        <w:t>[6</w:t>
      </w:r>
      <w:del w:id="1579" w:author="Anna Kretzschmar" w:date="2019-05-17T19:07:00Z">
        <w:r>
          <w:rPr/>
          <w:delText>4</w:delText>
        </w:r>
      </w:del>
      <w:ins w:id="1580" w:author="Anna Kretzschmar" w:date="2019-06-10T16:56:00Z">
        <w:r>
          <w:rPr/>
          <w:t>7</w:t>
        </w:r>
      </w:ins>
      <w:r>
        <w:rPr/>
        <w:t>]   </w:t>
      </w:r>
      <w:ins w:id="1581" w:author="Anna Kretzschmar" w:date="2019-07-01T19:12:00Z">
        <w:r>
          <w:rPr/>
          <w:t xml:space="preserve">Galluzzi L, Bertozzini E, Penna A, Perini F, Garcés E, Magnani M. Analysis of rRNA gene content in the Mediterranean dinoflagellate </w:t>
        </w:r>
      </w:ins>
      <w:ins w:id="1582" w:author="Anna Kretzschmar" w:date="2019-07-01T19:12:00Z">
        <w:r>
          <w:rPr>
            <w:i/>
            <w:iCs/>
          </w:rPr>
          <w:t>Alexandrium catenella</w:t>
        </w:r>
      </w:ins>
      <w:ins w:id="1583" w:author="Anna Kretzschmar" w:date="2019-07-01T19:12:00Z">
        <w:r>
          <w:rPr/>
          <w:t xml:space="preserve"> and </w:t>
        </w:r>
      </w:ins>
      <w:ins w:id="1584" w:author="Anna Kretzschmar" w:date="2019-07-01T19:12:00Z">
        <w:r>
          <w:rPr>
            <w:i/>
            <w:iCs/>
          </w:rPr>
          <w:t>Alexandrium taylori</w:t>
        </w:r>
      </w:ins>
      <w:ins w:id="1585" w:author="Anna Kretzschmar" w:date="2019-07-01T19:12:00Z">
        <w:r>
          <w:rPr/>
          <w:t>: implications for the quantitative real-time PCR-based monitoring methods. Journal of Applied Phycology. 2010;22(1):1-9.</w:t>
        </w:r>
      </w:ins>
    </w:p>
    <w:p>
      <w:pPr>
        <w:pStyle w:val="TextBodybibitem"/>
        <w:spacing w:lineRule="auto" w:line="480"/>
        <w:rPr/>
      </w:pPr>
      <w:ins w:id="1586" w:author="Anna Kretzschmar" w:date="2019-07-01T19:07:00Z">
        <w:r>
          <w:rPr/>
          <w:t xml:space="preserve">[68] </w:t>
        </w:r>
      </w:ins>
      <w:ins w:id="1587" w:author="Anna Kretzschmar" w:date="2019-07-01T19:13:00Z">
        <w:r>
          <w:rPr/>
          <w:t xml:space="preserve">Brosnahan ML, Kulis DM, Solow AR, Erdner DL, Percy L, Lewis J, Anderson DM. Outbreeding lethality between toxic Group I and nontoxic Group III </w:t>
        </w:r>
      </w:ins>
      <w:ins w:id="1588" w:author="Anna Kretzschmar" w:date="2019-07-01T19:13:00Z">
        <w:r>
          <w:rPr>
            <w:i/>
            <w:iCs/>
          </w:rPr>
          <w:t>Alexandrium tamarense</w:t>
        </w:r>
      </w:ins>
      <w:ins w:id="1589" w:author="Anna Kretzschmar" w:date="2019-07-01T19:13:00Z">
        <w:r>
          <w:rPr/>
          <w:t xml:space="preserve"> spp. isolates: predominance of heterotypic encystment and implications for mating interactions and biogeography. Deep Sea Research Part II: Topical Studies in Oceanography. 2010;57(3-4):175-89.</w:t>
        </w:r>
      </w:ins>
    </w:p>
    <w:p>
      <w:pPr>
        <w:pStyle w:val="TextBodybibitem"/>
        <w:spacing w:lineRule="auto" w:line="480"/>
        <w:rPr/>
      </w:pPr>
      <w:ins w:id="1590" w:author="Anna Kretzschmar" w:date="2019-07-01T19:07:00Z">
        <w:r>
          <w:rPr/>
          <w:t xml:space="preserve">[69] </w:t>
        </w:r>
      </w:ins>
      <w:r>
        <w:rPr/>
        <w:t xml:space="preserve">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7" w:name="Xyasumoto1977finding"/>
      <w:bookmarkEnd w:id="597"/>
      <w:r>
        <w:rPr/>
        <w:t>[</w:t>
      </w:r>
      <w:ins w:id="1591" w:author="Anna Kretzschmar" w:date="2019-07-01T19:07:00Z">
        <w:r>
          <w:rPr/>
          <w:t>70</w:t>
        </w:r>
      </w:ins>
      <w:del w:id="1592" w:author="Anna Kretzschmar" w:date="2019-07-01T19:07:00Z">
        <w:r>
          <w:rPr/>
          <w:delText>6</w:delText>
        </w:r>
      </w:del>
      <w:del w:id="1593" w:author="Anna Kretzschmar" w:date="2019-05-17T19:07:00Z">
        <w:r>
          <w:rPr/>
          <w:delText>5</w:delText>
        </w:r>
      </w:del>
      <w:r>
        <w:rPr/>
        <w:t>]   Yasumoto T, Nakajima I, Bagnis R, Adachi R. Finding of a dinoflagellate as a likely culprit of ciguatera. Bulletin of the Japanese Society of Scientific Fisheries (Japan). 1977;</w:t>
      </w:r>
      <w:ins w:id="1594" w:author="Anna Kretzschmar" w:date="2019-06-24T12:58:00Z">
        <w:r>
          <w:rPr/>
          <w:t>43(8)</w:t>
        </w:r>
      </w:ins>
      <w:ins w:id="1595" w:author="Anna Kretzschmar" w:date="2019-06-24T12:59:00Z">
        <w:r>
          <w:rPr/>
          <w:t>:1021-1026</w:t>
        </w:r>
      </w:ins>
      <w:r>
        <w:rPr/>
        <w:t xml:space="preserve">. </w:t>
      </w:r>
    </w:p>
    <w:p>
      <w:pPr>
        <w:pStyle w:val="TextBodybibitem"/>
        <w:spacing w:lineRule="auto" w:line="480"/>
        <w:rPr/>
      </w:pPr>
      <w:bookmarkStart w:id="598" w:name="Xbomber1987ecology"/>
      <w:bookmarkEnd w:id="598"/>
      <w:r>
        <w:rPr/>
        <w:t>[</w:t>
      </w:r>
      <w:ins w:id="1596" w:author="Anna Kretzschmar" w:date="2019-07-01T19:07:00Z">
        <w:r>
          <w:rPr/>
          <w:t>71</w:t>
        </w:r>
      </w:ins>
      <w:del w:id="1597" w:author="Anna Kretzschmar" w:date="2019-07-01T19:07:00Z">
        <w:r>
          <w:rPr/>
          <w:delText>6</w:delText>
        </w:r>
      </w:del>
      <w:del w:id="1598" w:author="Anna Kretzschmar" w:date="2019-05-17T19:07:00Z">
        <w:r>
          <w:rPr/>
          <w:delText>6</w:delText>
        </w:r>
      </w:del>
      <w:r>
        <w:rPr/>
        <w:t xml:space="preserve">]   Bomber JW. Ecology, genetic variability and physiology of the ciguatera-causing dinoflagellate </w:t>
      </w:r>
      <w:r>
        <w:rPr>
          <w:i/>
        </w:rPr>
        <w:t xml:space="preserve">Gambierdiscus toxicus </w:t>
      </w:r>
      <w:r>
        <w:rPr/>
        <w:t xml:space="preserve">Adachi &amp; Fukuyo; </w:t>
      </w:r>
      <w:ins w:id="1599" w:author="Anna Kretzschmar" w:date="2019-06-24T12:59:00Z">
        <w:r>
          <w:rPr/>
          <w:t xml:space="preserve">PhD thesis, Florida Institute of Technology </w:t>
        </w:r>
      </w:ins>
      <w:r>
        <w:rPr/>
        <w:t xml:space="preserve">1987. </w:t>
      </w:r>
    </w:p>
    <w:p>
      <w:pPr>
        <w:pStyle w:val="TextBodybibitem"/>
        <w:spacing w:lineRule="auto" w:line="480"/>
        <w:rPr/>
      </w:pPr>
      <w:bookmarkStart w:id="599" w:name="Xparsons2011examination"/>
      <w:bookmarkEnd w:id="599"/>
      <w:r>
        <w:rPr/>
        <w:t>[</w:t>
      </w:r>
      <w:ins w:id="1600" w:author="Anna Kretzschmar" w:date="2019-06-10T16:56:00Z">
        <w:r>
          <w:rPr/>
          <w:t>7</w:t>
        </w:r>
      </w:ins>
      <w:ins w:id="1601" w:author="Anna Kretzschmar" w:date="2019-07-01T19:07:00Z">
        <w:r>
          <w:rPr/>
          <w:t>2</w:t>
        </w:r>
      </w:ins>
      <w:del w:id="1602" w:author="Anna Kretzschmar" w:date="2019-06-10T16:56:00Z">
        <w:r>
          <w:rPr/>
          <w:delText>6</w:delText>
        </w:r>
      </w:del>
      <w:del w:id="1603" w:author="Anna Kretzschmar" w:date="2019-05-17T19:07:00Z">
        <w:r>
          <w:rPr/>
          <w:delText>7</w:delText>
        </w:r>
      </w:del>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0" w:name="Xbomber1989epiphytism"/>
      <w:bookmarkEnd w:id="600"/>
      <w:r>
        <w:rPr/>
        <w:t>[</w:t>
      </w:r>
      <w:ins w:id="1604" w:author="Anna Kretzschmar" w:date="2019-06-10T16:56:00Z">
        <w:r>
          <w:rPr/>
          <w:t>7</w:t>
        </w:r>
      </w:ins>
      <w:ins w:id="1605" w:author="Anna Kretzschmar" w:date="2019-07-01T19:07:00Z">
        <w:r>
          <w:rPr/>
          <w:t>3</w:t>
        </w:r>
      </w:ins>
      <w:del w:id="1606" w:author="Anna Kretzschmar" w:date="2019-06-10T16:56:00Z">
        <w:r>
          <w:rPr/>
          <w:delText>6</w:delText>
        </w:r>
      </w:del>
      <w:del w:id="1607" w:author="Anna Kretzschmar" w:date="2019-05-17T19:07:00Z">
        <w:r>
          <w:rPr/>
          <w:delText>8</w:delText>
        </w:r>
      </w:del>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601" w:name="Xtester2014sampling"/>
      <w:bookmarkEnd w:id="601"/>
      <w:r>
        <w:rPr/>
        <w:t>[</w:t>
      </w:r>
      <w:del w:id="1608" w:author="Anna Kretzschmar" w:date="2019-05-17T19:07:00Z">
        <w:r>
          <w:rPr/>
          <w:delText>69</w:delText>
        </w:r>
      </w:del>
      <w:ins w:id="1609" w:author="Anna Kretzschmar" w:date="2019-05-17T19:07:00Z">
        <w:r>
          <w:rPr/>
          <w:t>7</w:t>
        </w:r>
      </w:ins>
      <w:ins w:id="1610" w:author="Anna Kretzschmar" w:date="2019-07-01T19:07:00Z">
        <w:r>
          <w:rPr/>
          <w:t>4</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2" w:name="Xcruz2006macroalgal"/>
      <w:bookmarkEnd w:id="602"/>
      <w:r>
        <w:rPr/>
        <w:t>[7</w:t>
      </w:r>
      <w:del w:id="1611" w:author="Anna Kretzschmar" w:date="2019-05-17T19:07:00Z">
        <w:r>
          <w:rPr/>
          <w:delText>0</w:delText>
        </w:r>
      </w:del>
      <w:ins w:id="1612" w:author="Anna Kretzschmar" w:date="2019-07-01T19:08:00Z">
        <w:r>
          <w:rPr/>
          <w:t>5</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3" w:name="Xlobel1988assessment"/>
      <w:bookmarkEnd w:id="603"/>
      <w:r>
        <w:rPr/>
        <w:t>[7</w:t>
      </w:r>
      <w:del w:id="1613" w:author="Anna Kretzschmar" w:date="2019-05-17T19:07:00Z">
        <w:r>
          <w:rPr/>
          <w:delText>1</w:delText>
        </w:r>
      </w:del>
      <w:ins w:id="1614" w:author="Anna Kretzschmar" w:date="2019-07-01T19:10:00Z">
        <w:r>
          <w:rPr/>
          <w:t>6</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r>
        <w:rPr/>
      </w:r>
    </w:p>
    <w:p>
      <w:pPr>
        <w:pStyle w:val="Heading3"/>
        <w:rPr/>
      </w:pPr>
      <w:ins w:id="1615" w:author="Anna Kretzschmar" w:date="2019-05-24T09:36:00Z">
        <w:r>
          <w:rPr/>
          <w:t>Supplementary Material</w:t>
        </w:r>
      </w:ins>
    </w:p>
    <w:p>
      <w:pPr>
        <w:pStyle w:val="TableContents"/>
        <w:spacing w:lineRule="auto" w:line="480" w:before="0" w:after="0"/>
        <w:ind w:right="-18" w:hanging="0"/>
        <w:jc w:val="center"/>
        <w:rPr/>
      </w:pPr>
      <w:ins w:id="1616" w:author="Anna Kretzschmar" w:date="2019-05-24T09:36:00Z">
        <w:r>
          <w:rPr/>
          <w:t xml:space="preserve">Table S1: Screening of macroalgal samples for </w:t>
        </w:r>
      </w:ins>
      <w:ins w:id="1617" w:author="Anna Kretzschmar" w:date="2019-05-24T09:36:00Z">
        <w:r>
          <w:rPr>
            <w:i/>
          </w:rPr>
          <w:t>G. lapillus</w:t>
        </w:r>
      </w:ins>
      <w:ins w:id="1618"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9" w:author="Anna Kretzschmar" w:date="2019-05-24T09:36:00Z">
              <w:r>
                <w:rPr>
                  <w:b/>
                </w:rPr>
                <w:t>Sample</w:t>
              </w:r>
            </w:ins>
            <w:ins w:id="1620" w:author="Anna Kretzschmar" w:date="2019-05-24T09:36:00Z">
              <w:r>
                <w:rPr/>
                <w:t xml:space="preserve"> </w:t>
              </w:r>
            </w:ins>
            <w:ins w:id="1621" w:author="Anna Kretzschmar" w:date="2019-05-24T09:36:00Z">
              <w:r>
                <w:rPr>
                  <w:b/>
                </w:rPr>
                <w:t>ID</w:t>
              </w:r>
            </w:ins>
            <w:ins w:id="1622" w:author="Anna Kretzschmar" w:date="2019-05-24T09:36:00Z">
              <w:bookmarkStart w:id="604" w:name="TBL-7-2-2"/>
              <w:bookmarkEnd w:id="6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3" w:author="Anna Kretzschmar" w:date="2019-05-24T09:36:00Z">
              <w:r>
                <w:rPr>
                  <w:b/>
                </w:rPr>
                <w:t>Spatial</w:t>
              </w:r>
            </w:ins>
            <w:ins w:id="1624" w:author="Anna Kretzschmar" w:date="2019-05-24T09:36:00Z">
              <w:r>
                <w:rPr/>
                <w:t xml:space="preserve"> </w:t>
              </w:r>
            </w:ins>
            <w:ins w:id="1625" w:author="Anna Kretzschmar" w:date="2019-05-24T09:36:00Z">
              <w:r>
                <w:rPr>
                  <w:b/>
                </w:rPr>
                <w:t>replicate</w:t>
              </w:r>
            </w:ins>
            <w:ins w:id="1626" w:author="Anna Kretzschmar" w:date="2019-05-24T09:36:00Z">
              <w:bookmarkStart w:id="605" w:name="TBL-7-2-3"/>
              <w:bookmarkEnd w:id="6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7" w:author="Anna Kretzschmar" w:date="2019-05-24T09:36:00Z">
              <w:r>
                <w:rPr>
                  <w:b/>
                </w:rPr>
                <w:t>Macroalgal</w:t>
              </w:r>
            </w:ins>
            <w:ins w:id="1628" w:author="Anna Kretzschmar" w:date="2019-05-24T09:36:00Z">
              <w:r>
                <w:rPr/>
                <w:t xml:space="preserve"> </w:t>
              </w:r>
            </w:ins>
            <w:ins w:id="1629" w:author="Anna Kretzschmar" w:date="2019-05-24T09:36:00Z">
              <w:r>
                <w:rPr>
                  <w:b/>
                </w:rPr>
                <w:t>substrate</w:t>
              </w:r>
            </w:ins>
            <w:ins w:id="1630" w:author="Anna Kretzschmar" w:date="2019-05-24T09:36:00Z">
              <w:bookmarkStart w:id="606" w:name="TBL-7-2-4"/>
              <w:bookmarkEnd w:id="6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1" w:author="Anna Kretzschmar" w:date="2019-05-24T09:36:00Z">
              <w:r>
                <w:rPr>
                  <w:b/>
                  <w:i/>
                </w:rPr>
                <w:t xml:space="preserve">G. lapillus </w:t>
              </w:r>
            </w:ins>
            <w:ins w:id="1632" w:author="Anna Kretzschmar" w:date="2019-05-24T09:36:00Z">
              <w:r>
                <w:rPr>
                  <w:b/>
                </w:rPr>
                <w:t>cells per gram macroalgae</w:t>
              </w:r>
            </w:ins>
            <w:ins w:id="1633"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4" w:author="Anna Kretzschmar" w:date="2019-05-24T09:36:00Z">
              <w:r>
                <w:rPr/>
                <w:t>1</w:t>
              </w:r>
            </w:ins>
            <w:ins w:id="1635" w:author="Anna Kretzschmar" w:date="2019-05-24T09:36:00Z">
              <w:bookmarkStart w:id="607" w:name="TBL-7-3-2"/>
              <w:bookmarkEnd w:id="6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6" w:author="Anna Kretzschmar" w:date="2019-05-24T09:36:00Z">
              <w:r>
                <w:rPr/>
                <w:t>A</w:t>
              </w:r>
            </w:ins>
            <w:ins w:id="1637" w:author="Anna Kretzschmar" w:date="2019-05-24T09:36:00Z">
              <w:bookmarkStart w:id="608" w:name="TBL-7-3-3"/>
              <w:bookmarkEnd w:id="6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8" w:author="Anna Kretzschmar" w:date="2019-05-24T09:36:00Z">
              <w:r>
                <w:rPr>
                  <w:i/>
                </w:rPr>
                <w:t xml:space="preserve">Padina </w:t>
              </w:r>
            </w:ins>
            <w:ins w:id="1639" w:author="Anna Kretzschmar" w:date="2019-05-24T09:36:00Z">
              <w:r>
                <w:rPr/>
                <w:t>sp.</w:t>
              </w:r>
            </w:ins>
            <w:ins w:id="1640" w:author="Anna Kretzschmar" w:date="2019-05-24T09:36:00Z">
              <w:bookmarkStart w:id="609" w:name="TBL-7-3-4"/>
              <w:bookmarkEnd w:id="6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2" w:author="Anna Kretzschmar" w:date="2019-05-24T09:36:00Z">
              <w:r>
                <w:rPr/>
                <w:t>1</w:t>
              </w:r>
            </w:ins>
            <w:ins w:id="1643" w:author="Anna Kretzschmar" w:date="2019-05-24T09:36:00Z">
              <w:bookmarkStart w:id="610" w:name="TBL-7-4-2"/>
              <w:bookmarkEnd w:id="6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4" w:author="Anna Kretzschmar" w:date="2019-05-24T09:36:00Z">
              <w:r>
                <w:rPr/>
                <w:t>B</w:t>
              </w:r>
            </w:ins>
            <w:ins w:id="1645" w:author="Anna Kretzschmar" w:date="2019-05-24T09:36:00Z">
              <w:bookmarkStart w:id="611" w:name="TBL-7-4-3"/>
              <w:bookmarkEnd w:id="6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6" w:author="Anna Kretzschmar" w:date="2019-05-24T09:36:00Z">
              <w:r>
                <w:rPr>
                  <w:i/>
                </w:rPr>
                <w:t xml:space="preserve">Sargassum </w:t>
              </w:r>
            </w:ins>
            <w:ins w:id="1647" w:author="Anna Kretzschmar" w:date="2019-05-24T09:36:00Z">
              <w:r>
                <w:rPr/>
                <w:t>sp.</w:t>
              </w:r>
            </w:ins>
            <w:ins w:id="1648" w:author="Anna Kretzschmar" w:date="2019-05-24T09:36:00Z">
              <w:bookmarkStart w:id="612" w:name="TBL-7-4-4"/>
              <w:bookmarkEnd w:id="6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9"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0" w:author="Anna Kretzschmar" w:date="2019-05-24T09:36:00Z">
              <w:r>
                <w:rPr/>
                <w:t>1</w:t>
              </w:r>
            </w:ins>
            <w:ins w:id="1651" w:author="Anna Kretzschmar" w:date="2019-05-24T09:36:00Z">
              <w:bookmarkStart w:id="613" w:name="TBL-7-5-2"/>
              <w:bookmarkEnd w:id="6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2" w:author="Anna Kretzschmar" w:date="2019-05-24T09:36:00Z">
              <w:r>
                <w:rPr/>
                <w:t>C</w:t>
              </w:r>
            </w:ins>
            <w:ins w:id="1653" w:author="Anna Kretzschmar" w:date="2019-05-24T09:36:00Z">
              <w:bookmarkStart w:id="614" w:name="TBL-7-5-3"/>
              <w:bookmarkEnd w:id="6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4" w:author="Anna Kretzschmar" w:date="2019-05-24T09:36:00Z">
              <w:r>
                <w:rPr>
                  <w:i/>
                </w:rPr>
                <w:t xml:space="preserve">Padina </w:t>
              </w:r>
            </w:ins>
            <w:ins w:id="1655" w:author="Anna Kretzschmar" w:date="2019-05-24T09:36:00Z">
              <w:r>
                <w:rPr/>
                <w:t>sp.</w:t>
              </w:r>
            </w:ins>
            <w:ins w:id="1656" w:author="Anna Kretzschmar" w:date="2019-05-24T09:36:00Z">
              <w:bookmarkStart w:id="615" w:name="TBL-7-5-4"/>
              <w:bookmarkEnd w:id="6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7"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8" w:author="Anna Kretzschmar" w:date="2019-05-24T09:36:00Z">
              <w:r>
                <w:rPr/>
                <w:t>2</w:t>
              </w:r>
            </w:ins>
            <w:ins w:id="1659" w:author="Anna Kretzschmar" w:date="2019-05-24T09:36:00Z">
              <w:bookmarkStart w:id="616" w:name="TBL-7-6-2"/>
              <w:bookmarkEnd w:id="6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0" w:author="Anna Kretzschmar" w:date="2019-05-24T09:36:00Z">
              <w:r>
                <w:rPr/>
                <w:t>A</w:t>
              </w:r>
            </w:ins>
            <w:ins w:id="1661" w:author="Anna Kretzschmar" w:date="2019-05-24T09:36:00Z">
              <w:bookmarkStart w:id="617" w:name="TBL-7-6-3"/>
              <w:bookmarkEnd w:id="6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2" w:author="Anna Kretzschmar" w:date="2019-05-24T09:36:00Z">
              <w:r>
                <w:rPr>
                  <w:i/>
                </w:rPr>
                <w:t xml:space="preserve">Padina </w:t>
              </w:r>
            </w:ins>
            <w:ins w:id="1663" w:author="Anna Kretzschmar" w:date="2019-05-24T09:36:00Z">
              <w:r>
                <w:rPr/>
                <w:t>sp.</w:t>
              </w:r>
            </w:ins>
            <w:ins w:id="1664" w:author="Anna Kretzschmar" w:date="2019-05-24T09:36:00Z">
              <w:bookmarkStart w:id="618" w:name="TBL-7-6-4"/>
              <w:bookmarkEnd w:id="6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6" w:author="Anna Kretzschmar" w:date="2019-05-24T09:36:00Z">
              <w:r>
                <w:rPr/>
                <w:t>2</w:t>
              </w:r>
            </w:ins>
            <w:ins w:id="1667" w:author="Anna Kretzschmar" w:date="2019-05-24T09:36:00Z">
              <w:bookmarkStart w:id="619" w:name="TBL-7-7-2"/>
              <w:bookmarkEnd w:id="6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8" w:author="Anna Kretzschmar" w:date="2019-05-24T09:36:00Z">
              <w:r>
                <w:rPr/>
                <w:t>B</w:t>
              </w:r>
            </w:ins>
            <w:ins w:id="1669" w:author="Anna Kretzschmar" w:date="2019-05-24T09:36:00Z">
              <w:bookmarkStart w:id="620" w:name="TBL-7-7-3"/>
              <w:bookmarkEnd w:id="6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0" w:author="Anna Kretzschmar" w:date="2019-05-24T09:36:00Z">
              <w:r>
                <w:rPr>
                  <w:i/>
                </w:rPr>
                <w:t xml:space="preserve">Padina </w:t>
              </w:r>
            </w:ins>
            <w:ins w:id="1671" w:author="Anna Kretzschmar" w:date="2019-05-24T09:36:00Z">
              <w:r>
                <w:rPr/>
                <w:t>sp.</w:t>
              </w:r>
            </w:ins>
            <w:ins w:id="1672" w:author="Anna Kretzschmar" w:date="2019-05-24T09:36:00Z">
              <w:bookmarkStart w:id="621" w:name="TBL-7-7-4"/>
              <w:bookmarkEnd w:id="6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3"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4" w:author="Anna Kretzschmar" w:date="2019-05-24T09:36:00Z">
              <w:r>
                <w:rPr/>
                <w:t>2</w:t>
              </w:r>
            </w:ins>
            <w:ins w:id="1675" w:author="Anna Kretzschmar" w:date="2019-05-24T09:36:00Z">
              <w:bookmarkStart w:id="622" w:name="TBL-7-8-2"/>
              <w:bookmarkEnd w:id="6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6" w:author="Anna Kretzschmar" w:date="2019-05-24T09:36:00Z">
              <w:r>
                <w:rPr/>
                <w:t>C</w:t>
              </w:r>
            </w:ins>
            <w:ins w:id="1677" w:author="Anna Kretzschmar" w:date="2019-05-24T09:36:00Z">
              <w:bookmarkStart w:id="623" w:name="TBL-7-8-3"/>
              <w:bookmarkEnd w:id="6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8" w:author="Anna Kretzschmar" w:date="2019-05-24T09:36:00Z">
              <w:r>
                <w:rPr>
                  <w:i/>
                </w:rPr>
                <w:t xml:space="preserve">Padina </w:t>
              </w:r>
            </w:ins>
            <w:ins w:id="1679" w:author="Anna Kretzschmar" w:date="2019-05-24T09:36:00Z">
              <w:r>
                <w:rPr/>
                <w:t>sp.</w:t>
              </w:r>
            </w:ins>
            <w:ins w:id="1680" w:author="Anna Kretzschmar" w:date="2019-05-24T09:36:00Z">
              <w:bookmarkStart w:id="624" w:name="TBL-7-8-4"/>
              <w:bookmarkEnd w:id="6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1"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2" w:author="Anna Kretzschmar" w:date="2019-05-24T09:36:00Z">
              <w:r>
                <w:rPr/>
                <w:t>3</w:t>
              </w:r>
            </w:ins>
            <w:ins w:id="1683" w:author="Anna Kretzschmar" w:date="2019-05-24T09:36:00Z">
              <w:bookmarkStart w:id="625" w:name="TBL-7-9-2"/>
              <w:bookmarkEnd w:id="6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4" w:author="Anna Kretzschmar" w:date="2019-05-24T09:36:00Z">
              <w:r>
                <w:rPr/>
                <w:t>A</w:t>
              </w:r>
            </w:ins>
            <w:ins w:id="1685" w:author="Anna Kretzschmar" w:date="2019-05-24T09:36:00Z">
              <w:bookmarkStart w:id="626" w:name="TBL-7-9-3"/>
              <w:bookmarkEnd w:id="6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6" w:author="Anna Kretzschmar" w:date="2019-05-24T09:36:00Z">
              <w:r>
                <w:rPr>
                  <w:i/>
                </w:rPr>
                <w:t xml:space="preserve">Padina </w:t>
              </w:r>
            </w:ins>
            <w:ins w:id="1687" w:author="Anna Kretzschmar" w:date="2019-05-24T09:36:00Z">
              <w:r>
                <w:rPr/>
                <w:t>sp.</w:t>
              </w:r>
            </w:ins>
            <w:ins w:id="1688" w:author="Anna Kretzschmar" w:date="2019-05-24T09:36:00Z">
              <w:bookmarkStart w:id="627" w:name="TBL-7-9-4"/>
              <w:bookmarkEnd w:id="6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9"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0" w:author="Anna Kretzschmar" w:date="2019-05-24T09:36:00Z">
              <w:r>
                <w:rPr/>
                <w:t>3</w:t>
              </w:r>
            </w:ins>
            <w:ins w:id="1691" w:author="Anna Kretzschmar" w:date="2019-05-24T09:36:00Z">
              <w:bookmarkStart w:id="628" w:name="TBL-7-10-2"/>
              <w:bookmarkEnd w:id="6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2" w:author="Anna Kretzschmar" w:date="2019-05-24T09:36:00Z">
              <w:r>
                <w:rPr/>
                <w:t>B</w:t>
              </w:r>
            </w:ins>
            <w:ins w:id="1693" w:author="Anna Kretzschmar" w:date="2019-05-24T09:36:00Z">
              <w:bookmarkStart w:id="629" w:name="TBL-7-10-3"/>
              <w:bookmarkEnd w:id="6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4" w:author="Anna Kretzschmar" w:date="2019-05-24T09:36:00Z">
              <w:r>
                <w:rPr>
                  <w:i/>
                </w:rPr>
                <w:t>Chnoospora sp.</w:t>
              </w:r>
            </w:ins>
            <w:ins w:id="1695" w:author="Anna Kretzschmar" w:date="2019-05-24T09:36:00Z">
              <w:bookmarkStart w:id="630" w:name="TBL-7-10-4"/>
              <w:bookmarkEnd w:id="6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6"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7" w:author="Anna Kretzschmar" w:date="2019-05-24T09:36:00Z">
              <w:r>
                <w:rPr/>
                <w:t>3</w:t>
              </w:r>
            </w:ins>
            <w:ins w:id="1698" w:author="Anna Kretzschmar" w:date="2019-05-24T09:36:00Z">
              <w:bookmarkStart w:id="631" w:name="TBL-7-11-2"/>
              <w:bookmarkEnd w:id="6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9" w:author="Anna Kretzschmar" w:date="2019-05-24T09:36:00Z">
              <w:r>
                <w:rPr/>
                <w:t>C</w:t>
              </w:r>
            </w:ins>
            <w:ins w:id="1700" w:author="Anna Kretzschmar" w:date="2019-05-24T09:36:00Z">
              <w:bookmarkStart w:id="632" w:name="TBL-7-11-3"/>
              <w:bookmarkEnd w:id="6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1" w:author="Anna Kretzschmar" w:date="2019-05-24T09:36:00Z">
              <w:r>
                <w:rPr>
                  <w:i/>
                </w:rPr>
                <w:t xml:space="preserve">Padina </w:t>
              </w:r>
            </w:ins>
            <w:ins w:id="1702" w:author="Anna Kretzschmar" w:date="2019-05-24T09:36:00Z">
              <w:r>
                <w:rPr/>
                <w:t>sp.</w:t>
              </w:r>
            </w:ins>
            <w:ins w:id="1703" w:author="Anna Kretzschmar" w:date="2019-05-24T09:36:00Z">
              <w:bookmarkStart w:id="633" w:name="TBL-7-11-4"/>
              <w:bookmarkEnd w:id="6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5" w:author="Anna Kretzschmar" w:date="2019-05-24T09:36:00Z">
              <w:r>
                <w:rPr/>
                <w:t>4</w:t>
              </w:r>
            </w:ins>
            <w:ins w:id="1706" w:author="Anna Kretzschmar" w:date="2019-05-24T09:36:00Z">
              <w:bookmarkStart w:id="634" w:name="TBL-7-12-2"/>
              <w:bookmarkEnd w:id="6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7" w:author="Anna Kretzschmar" w:date="2019-05-24T09:36:00Z">
              <w:r>
                <w:rPr/>
                <w:t>A</w:t>
              </w:r>
            </w:ins>
            <w:ins w:id="1708" w:author="Anna Kretzschmar" w:date="2019-05-24T09:36:00Z">
              <w:bookmarkStart w:id="635" w:name="TBL-7-12-3"/>
              <w:bookmarkEnd w:id="6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9" w:author="Anna Kretzschmar" w:date="2019-05-24T09:36:00Z">
              <w:r>
                <w:rPr>
                  <w:i/>
                </w:rPr>
                <w:t xml:space="preserve">Chnoospora </w:t>
              </w:r>
            </w:ins>
            <w:ins w:id="1710" w:author="Anna Kretzschmar" w:date="2019-05-24T09:36:00Z">
              <w:r>
                <w:rPr/>
                <w:t>sp.</w:t>
              </w:r>
            </w:ins>
            <w:ins w:id="1711" w:author="Anna Kretzschmar" w:date="2019-05-24T09:36:00Z">
              <w:bookmarkStart w:id="636" w:name="TBL-7-12-4"/>
              <w:bookmarkEnd w:id="6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2"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3" w:author="Anna Kretzschmar" w:date="2019-05-24T09:36:00Z">
              <w:r>
                <w:rPr/>
                <w:t>4</w:t>
              </w:r>
            </w:ins>
            <w:ins w:id="1714" w:author="Anna Kretzschmar" w:date="2019-05-24T09:36:00Z">
              <w:bookmarkStart w:id="637" w:name="TBL-7-13-2"/>
              <w:bookmarkEnd w:id="6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5" w:author="Anna Kretzschmar" w:date="2019-05-24T09:36:00Z">
              <w:r>
                <w:rPr/>
                <w:t>B</w:t>
              </w:r>
            </w:ins>
            <w:ins w:id="1716" w:author="Anna Kretzschmar" w:date="2019-05-24T09:36:00Z">
              <w:bookmarkStart w:id="638" w:name="TBL-7-13-3"/>
              <w:bookmarkEnd w:id="6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7" w:author="Anna Kretzschmar" w:date="2019-05-24T09:36:00Z">
              <w:r>
                <w:rPr>
                  <w:i/>
                </w:rPr>
                <w:t xml:space="preserve">Padina </w:t>
              </w:r>
            </w:ins>
            <w:ins w:id="1718" w:author="Anna Kretzschmar" w:date="2019-05-24T09:36:00Z">
              <w:r>
                <w:rPr/>
                <w:t>sp.</w:t>
              </w:r>
            </w:ins>
            <w:ins w:id="1719" w:author="Anna Kretzschmar" w:date="2019-05-24T09:36:00Z">
              <w:bookmarkStart w:id="639" w:name="TBL-7-13-4"/>
              <w:bookmarkEnd w:id="6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0"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1" w:author="Anna Kretzschmar" w:date="2019-05-24T09:36:00Z">
              <w:r>
                <w:rPr/>
                <w:t>4</w:t>
              </w:r>
            </w:ins>
            <w:ins w:id="1722" w:author="Anna Kretzschmar" w:date="2019-05-24T09:36:00Z">
              <w:bookmarkStart w:id="640" w:name="TBL-7-14-2"/>
              <w:bookmarkEnd w:id="64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3" w:author="Anna Kretzschmar" w:date="2019-05-24T09:36:00Z">
              <w:r>
                <w:rPr/>
                <w:t>C</w:t>
              </w:r>
            </w:ins>
            <w:ins w:id="1724" w:author="Anna Kretzschmar" w:date="2019-05-24T09:36:00Z">
              <w:bookmarkStart w:id="641" w:name="TBL-7-14-3"/>
              <w:bookmarkEnd w:id="64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5" w:author="Anna Kretzschmar" w:date="2019-05-24T09:36:00Z">
              <w:r>
                <w:rPr>
                  <w:i/>
                </w:rPr>
                <w:t xml:space="preserve">Padina </w:t>
              </w:r>
            </w:ins>
            <w:ins w:id="1726" w:author="Anna Kretzschmar" w:date="2019-05-24T09:36:00Z">
              <w:r>
                <w:rPr/>
                <w:t>sp.</w:t>
              </w:r>
            </w:ins>
            <w:ins w:id="1727" w:author="Anna Kretzschmar" w:date="2019-05-24T09:36:00Z">
              <w:bookmarkStart w:id="642" w:name="TBL-7-14-4"/>
              <w:bookmarkEnd w:id="64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9" w:author="Anna Kretzschmar" w:date="2019-05-24T09:36:00Z">
              <w:r>
                <w:rPr/>
                <w:t>5</w:t>
              </w:r>
            </w:ins>
            <w:ins w:id="1730" w:author="Anna Kretzschmar" w:date="2019-05-24T09:36:00Z">
              <w:bookmarkStart w:id="643" w:name="TBL-7-15-2"/>
              <w:bookmarkEnd w:id="64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1" w:author="Anna Kretzschmar" w:date="2019-05-24T09:36:00Z">
              <w:r>
                <w:rPr/>
                <w:t>A</w:t>
              </w:r>
            </w:ins>
            <w:ins w:id="1732" w:author="Anna Kretzschmar" w:date="2019-05-24T09:36:00Z">
              <w:bookmarkStart w:id="644" w:name="TBL-7-15-3"/>
              <w:bookmarkEnd w:id="64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3" w:author="Anna Kretzschmar" w:date="2019-05-24T09:36:00Z">
              <w:r>
                <w:rPr>
                  <w:i/>
                </w:rPr>
                <w:t xml:space="preserve">Padina </w:t>
              </w:r>
            </w:ins>
            <w:ins w:id="1734" w:author="Anna Kretzschmar" w:date="2019-05-24T09:36:00Z">
              <w:r>
                <w:rPr/>
                <w:t>sp.</w:t>
              </w:r>
            </w:ins>
            <w:ins w:id="1735" w:author="Anna Kretzschmar" w:date="2019-05-24T09:36:00Z">
              <w:bookmarkStart w:id="645" w:name="TBL-7-15-4"/>
              <w:bookmarkEnd w:id="64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6"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7" w:author="Anna Kretzschmar" w:date="2019-05-24T09:36:00Z">
              <w:r>
                <w:rPr/>
                <w:t>5</w:t>
              </w:r>
            </w:ins>
            <w:ins w:id="1738" w:author="Anna Kretzschmar" w:date="2019-05-24T09:36:00Z">
              <w:bookmarkStart w:id="646" w:name="TBL-7-16-2"/>
              <w:bookmarkEnd w:id="64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9" w:author="Anna Kretzschmar" w:date="2019-05-24T09:36:00Z">
              <w:r>
                <w:rPr/>
                <w:t>B</w:t>
              </w:r>
            </w:ins>
            <w:ins w:id="1740" w:author="Anna Kretzschmar" w:date="2019-05-24T09:36:00Z">
              <w:bookmarkStart w:id="647" w:name="TBL-7-16-3"/>
              <w:bookmarkEnd w:id="64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1" w:author="Anna Kretzschmar" w:date="2019-05-24T09:36:00Z">
              <w:r>
                <w:rPr>
                  <w:i/>
                </w:rPr>
                <w:t xml:space="preserve">Padina </w:t>
              </w:r>
            </w:ins>
            <w:ins w:id="1742" w:author="Anna Kretzschmar" w:date="2019-05-24T09:36:00Z">
              <w:r>
                <w:rPr/>
                <w:t>sp.</w:t>
              </w:r>
            </w:ins>
            <w:ins w:id="1743" w:author="Anna Kretzschmar" w:date="2019-05-24T09:36:00Z">
              <w:bookmarkStart w:id="648" w:name="TBL-7-16-4"/>
              <w:bookmarkEnd w:id="64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5" w:author="Anna Kretzschmar" w:date="2019-05-24T09:36:00Z">
              <w:r>
                <w:rPr/>
                <w:t>5</w:t>
              </w:r>
            </w:ins>
            <w:ins w:id="1746" w:author="Anna Kretzschmar" w:date="2019-05-24T09:36:00Z">
              <w:bookmarkStart w:id="649" w:name="TBL-7-17-2"/>
              <w:bookmarkEnd w:id="64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7" w:author="Anna Kretzschmar" w:date="2019-05-24T09:36:00Z">
              <w:r>
                <w:rPr/>
                <w:t>C</w:t>
              </w:r>
            </w:ins>
            <w:ins w:id="1748" w:author="Anna Kretzschmar" w:date="2019-05-24T09:36:00Z">
              <w:bookmarkStart w:id="650" w:name="TBL-7-17-3"/>
              <w:bookmarkEnd w:id="65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9" w:author="Anna Kretzschmar" w:date="2019-05-24T09:36:00Z">
              <w:r>
                <w:rPr>
                  <w:i/>
                </w:rPr>
                <w:t xml:space="preserve">Padina </w:t>
              </w:r>
            </w:ins>
            <w:ins w:id="1750" w:author="Anna Kretzschmar" w:date="2019-05-24T09:36:00Z">
              <w:r>
                <w:rPr/>
                <w:t>sp.</w:t>
              </w:r>
            </w:ins>
            <w:ins w:id="1751" w:author="Anna Kretzschmar" w:date="2019-05-24T09:36:00Z">
              <w:bookmarkStart w:id="651" w:name="TBL-7-17-4"/>
              <w:bookmarkEnd w:id="65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3" w:author="Anna Kretzschmar" w:date="2019-05-24T09:36:00Z">
              <w:r>
                <w:rPr/>
                <w:t>6</w:t>
              </w:r>
            </w:ins>
            <w:ins w:id="1754" w:author="Anna Kretzschmar" w:date="2019-05-24T09:36:00Z">
              <w:bookmarkStart w:id="652" w:name="TBL-7-18-2"/>
              <w:bookmarkEnd w:id="65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5" w:author="Anna Kretzschmar" w:date="2019-05-24T09:36:00Z">
              <w:r>
                <w:rPr/>
                <w:t>A</w:t>
              </w:r>
            </w:ins>
            <w:ins w:id="1756" w:author="Anna Kretzschmar" w:date="2019-05-24T09:36:00Z">
              <w:bookmarkStart w:id="653" w:name="TBL-7-18-3"/>
              <w:bookmarkEnd w:id="65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7" w:author="Anna Kretzschmar" w:date="2019-05-24T09:36:00Z">
              <w:r>
                <w:rPr>
                  <w:i/>
                </w:rPr>
                <w:t xml:space="preserve">Chnoospora </w:t>
              </w:r>
            </w:ins>
            <w:ins w:id="1758" w:author="Anna Kretzschmar" w:date="2019-05-24T09:36:00Z">
              <w:r>
                <w:rPr/>
                <w:t>sp.</w:t>
              </w:r>
            </w:ins>
            <w:ins w:id="1759" w:author="Anna Kretzschmar" w:date="2019-05-24T09:36:00Z">
              <w:bookmarkStart w:id="654" w:name="TBL-7-18-4"/>
              <w:bookmarkEnd w:id="65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1" w:author="Anna Kretzschmar" w:date="2019-05-24T09:36:00Z">
              <w:r>
                <w:rPr/>
                <w:t>6</w:t>
              </w:r>
            </w:ins>
            <w:ins w:id="1762" w:author="Anna Kretzschmar" w:date="2019-05-24T09:36:00Z">
              <w:bookmarkStart w:id="655" w:name="TBL-7-19-2"/>
              <w:bookmarkEnd w:id="65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3" w:author="Anna Kretzschmar" w:date="2019-05-24T09:36:00Z">
              <w:r>
                <w:rPr/>
                <w:t>B</w:t>
              </w:r>
            </w:ins>
            <w:ins w:id="1764" w:author="Anna Kretzschmar" w:date="2019-05-24T09:36:00Z">
              <w:bookmarkStart w:id="656" w:name="TBL-7-19-3"/>
              <w:bookmarkEnd w:id="65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5" w:author="Anna Kretzschmar" w:date="2019-05-24T09:36:00Z">
              <w:r>
                <w:rPr>
                  <w:i/>
                </w:rPr>
                <w:t xml:space="preserve">Padina </w:t>
              </w:r>
            </w:ins>
            <w:ins w:id="1766" w:author="Anna Kretzschmar" w:date="2019-05-24T09:36:00Z">
              <w:r>
                <w:rPr/>
                <w:t>sp.</w:t>
              </w:r>
            </w:ins>
            <w:ins w:id="1767" w:author="Anna Kretzschmar" w:date="2019-05-24T09:36:00Z">
              <w:bookmarkStart w:id="657" w:name="TBL-7-19-4"/>
              <w:bookmarkEnd w:id="65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8"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9" w:author="Anna Kretzschmar" w:date="2019-05-24T09:36:00Z">
              <w:r>
                <w:rPr/>
                <w:t>6</w:t>
              </w:r>
            </w:ins>
            <w:ins w:id="1770" w:author="Anna Kretzschmar" w:date="2019-05-24T09:36:00Z">
              <w:bookmarkStart w:id="658" w:name="TBL-7-20-2"/>
              <w:bookmarkEnd w:id="65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1" w:author="Anna Kretzschmar" w:date="2019-05-24T09:36:00Z">
              <w:r>
                <w:rPr/>
                <w:t>C</w:t>
              </w:r>
            </w:ins>
            <w:ins w:id="1772" w:author="Anna Kretzschmar" w:date="2019-05-24T09:36:00Z">
              <w:bookmarkStart w:id="659" w:name="TBL-7-20-3"/>
              <w:bookmarkEnd w:id="65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3" w:author="Anna Kretzschmar" w:date="2019-05-24T09:36:00Z">
              <w:r>
                <w:rPr>
                  <w:i/>
                </w:rPr>
                <w:t xml:space="preserve">Padina </w:t>
              </w:r>
            </w:ins>
            <w:ins w:id="1774" w:author="Anna Kretzschmar" w:date="2019-05-24T09:36:00Z">
              <w:r>
                <w:rPr/>
                <w:t>sp.</w:t>
              </w:r>
            </w:ins>
            <w:ins w:id="1775" w:author="Anna Kretzschmar" w:date="2019-05-24T09:36:00Z">
              <w:bookmarkStart w:id="660" w:name="TBL-7-20-4"/>
              <w:bookmarkEnd w:id="66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6" w:author="Anna Kretzschmar" w:date="2019-05-24T09:36:00Z">
              <w:bookmarkStart w:id="661" w:name="TBL-7-21-1"/>
              <w:bookmarkStart w:id="662" w:name="TBL-7-21-"/>
              <w:bookmarkEnd w:id="661"/>
              <w:bookmarkEnd w:id="662"/>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7" w:author="Anna Kretzschmar" w:date="2019-05-24T09:36:00Z">
              <w:bookmarkStart w:id="663" w:name="TBL-7-21-2"/>
              <w:bookmarkEnd w:id="663"/>
              <w:r>
                <w:rPr/>
                <w:t>7</w:t>
              </w:r>
            </w:ins>
            <w:ins w:id="1778" w:author="Anna Kretzschmar" w:date="2019-05-24T09:36:00Z">
              <w:bookmarkStart w:id="664" w:name="TBL-7-22-2"/>
              <w:bookmarkEnd w:id="66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9" w:author="Anna Kretzschmar" w:date="2019-05-24T09:36:00Z">
              <w:r>
                <w:rPr/>
                <w:t>A</w:t>
              </w:r>
            </w:ins>
            <w:ins w:id="1780" w:author="Anna Kretzschmar" w:date="2019-05-24T09:36:00Z">
              <w:bookmarkStart w:id="665" w:name="TBL-7-22-3"/>
              <w:bookmarkEnd w:id="66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1" w:author="Anna Kretzschmar" w:date="2019-05-24T09:36:00Z">
              <w:r>
                <w:rPr>
                  <w:i/>
                </w:rPr>
                <w:t xml:space="preserve">Padina </w:t>
              </w:r>
            </w:ins>
            <w:ins w:id="1782" w:author="Anna Kretzschmar" w:date="2019-05-24T09:36:00Z">
              <w:r>
                <w:rPr/>
                <w:t>sp.</w:t>
              </w:r>
            </w:ins>
            <w:ins w:id="1783" w:author="Anna Kretzschmar" w:date="2019-05-24T09:36:00Z">
              <w:bookmarkStart w:id="666" w:name="TBL-7-22-4"/>
              <w:bookmarkEnd w:id="66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5" w:author="Anna Kretzschmar" w:date="2019-05-24T09:36:00Z">
              <w:r>
                <w:rPr/>
                <w:t>7</w:t>
              </w:r>
            </w:ins>
            <w:ins w:id="1786" w:author="Anna Kretzschmar" w:date="2019-05-24T09:36:00Z">
              <w:bookmarkStart w:id="667" w:name="TBL-7-23-2"/>
              <w:bookmarkEnd w:id="66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7" w:author="Anna Kretzschmar" w:date="2019-05-24T09:36:00Z">
              <w:r>
                <w:rPr/>
                <w:t>B</w:t>
              </w:r>
            </w:ins>
            <w:ins w:id="1788" w:author="Anna Kretzschmar" w:date="2019-05-24T09:36:00Z">
              <w:bookmarkStart w:id="668" w:name="TBL-7-23-3"/>
              <w:bookmarkEnd w:id="66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9" w:author="Anna Kretzschmar" w:date="2019-05-24T09:36:00Z">
              <w:r>
                <w:rPr>
                  <w:i/>
                </w:rPr>
                <w:t xml:space="preserve">Padina </w:t>
              </w:r>
            </w:ins>
            <w:ins w:id="1790" w:author="Anna Kretzschmar" w:date="2019-05-24T09:36:00Z">
              <w:r>
                <w:rPr/>
                <w:t>sp.</w:t>
              </w:r>
            </w:ins>
            <w:ins w:id="1791" w:author="Anna Kretzschmar" w:date="2019-05-24T09:36:00Z">
              <w:bookmarkStart w:id="669" w:name="TBL-7-23-4"/>
              <w:bookmarkEnd w:id="66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2"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3" w:author="Anna Kretzschmar" w:date="2019-05-24T09:36:00Z">
              <w:r>
                <w:rPr/>
                <w:t>7</w:t>
              </w:r>
            </w:ins>
            <w:ins w:id="1794" w:author="Anna Kretzschmar" w:date="2019-05-24T09:36:00Z">
              <w:bookmarkStart w:id="670" w:name="TBL-7-24-2"/>
              <w:bookmarkEnd w:id="67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5" w:author="Anna Kretzschmar" w:date="2019-05-24T09:36:00Z">
              <w:r>
                <w:rPr/>
                <w:t>C</w:t>
              </w:r>
            </w:ins>
            <w:ins w:id="1796" w:author="Anna Kretzschmar" w:date="2019-05-24T09:36:00Z">
              <w:bookmarkStart w:id="671" w:name="TBL-7-24-3"/>
              <w:bookmarkEnd w:id="67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7" w:author="Anna Kretzschmar" w:date="2019-05-24T09:36:00Z">
              <w:r>
                <w:rPr>
                  <w:i/>
                </w:rPr>
                <w:t xml:space="preserve">Padina </w:t>
              </w:r>
            </w:ins>
            <w:ins w:id="1798" w:author="Anna Kretzschmar" w:date="2019-05-24T09:36:00Z">
              <w:r>
                <w:rPr/>
                <w:t>sp.</w:t>
              </w:r>
            </w:ins>
            <w:ins w:id="1799" w:author="Anna Kretzschmar" w:date="2019-05-24T09:36:00Z">
              <w:bookmarkStart w:id="672" w:name="TBL-7-24-4"/>
              <w:bookmarkEnd w:id="67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0"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1" w:author="Anna Kretzschmar" w:date="2019-05-24T09:36:00Z">
              <w:r>
                <w:rPr/>
                <w:t>8</w:t>
              </w:r>
            </w:ins>
            <w:ins w:id="1802" w:author="Anna Kretzschmar" w:date="2019-05-24T09:36:00Z">
              <w:bookmarkStart w:id="673" w:name="TBL-7-25-2"/>
              <w:bookmarkEnd w:id="67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3" w:author="Anna Kretzschmar" w:date="2019-05-24T09:36:00Z">
              <w:r>
                <w:rPr/>
                <w:t>A</w:t>
              </w:r>
            </w:ins>
            <w:ins w:id="1804" w:author="Anna Kretzschmar" w:date="2019-05-24T09:36:00Z">
              <w:bookmarkStart w:id="674" w:name="TBL-7-25-3"/>
              <w:bookmarkEnd w:id="67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5" w:author="Anna Kretzschmar" w:date="2019-05-24T09:36:00Z">
              <w:r>
                <w:rPr>
                  <w:i/>
                </w:rPr>
                <w:t xml:space="preserve">Chnoospora </w:t>
              </w:r>
            </w:ins>
            <w:ins w:id="1806" w:author="Anna Kretzschmar" w:date="2019-05-24T09:36:00Z">
              <w:r>
                <w:rPr/>
                <w:t>sp.</w:t>
              </w:r>
            </w:ins>
            <w:ins w:id="1807" w:author="Anna Kretzschmar" w:date="2019-05-24T09:36:00Z">
              <w:bookmarkStart w:id="675" w:name="TBL-7-25-4"/>
              <w:bookmarkEnd w:id="67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9" w:author="Anna Kretzschmar" w:date="2019-05-24T09:36:00Z">
              <w:r>
                <w:rPr/>
                <w:t>8</w:t>
              </w:r>
            </w:ins>
            <w:ins w:id="1810" w:author="Anna Kretzschmar" w:date="2019-05-24T09:36:00Z">
              <w:bookmarkStart w:id="676" w:name="TBL-7-26-2"/>
              <w:bookmarkEnd w:id="67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1" w:author="Anna Kretzschmar" w:date="2019-05-24T09:36:00Z">
              <w:r>
                <w:rPr/>
                <w:t>B</w:t>
              </w:r>
            </w:ins>
            <w:ins w:id="1812" w:author="Anna Kretzschmar" w:date="2019-05-24T09:36:00Z">
              <w:bookmarkStart w:id="677" w:name="TBL-7-26-3"/>
              <w:bookmarkEnd w:id="67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3" w:author="Anna Kretzschmar" w:date="2019-05-24T09:36:00Z">
              <w:r>
                <w:rPr>
                  <w:i/>
                </w:rPr>
                <w:t xml:space="preserve">Chnoospora </w:t>
              </w:r>
            </w:ins>
            <w:ins w:id="1814" w:author="Anna Kretzschmar" w:date="2019-05-24T09:36:00Z">
              <w:r>
                <w:rPr/>
                <w:t>sp.</w:t>
              </w:r>
            </w:ins>
            <w:ins w:id="1815" w:author="Anna Kretzschmar" w:date="2019-05-24T09:36:00Z">
              <w:bookmarkStart w:id="678" w:name="TBL-7-26-4"/>
              <w:bookmarkEnd w:id="67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6"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7" w:author="Anna Kretzschmar" w:date="2019-05-24T09:36:00Z">
              <w:r>
                <w:rPr/>
                <w:t>8</w:t>
              </w:r>
            </w:ins>
            <w:ins w:id="1818" w:author="Anna Kretzschmar" w:date="2019-05-24T09:36:00Z">
              <w:bookmarkStart w:id="679" w:name="TBL-7-27-2"/>
              <w:bookmarkEnd w:id="67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9" w:author="Anna Kretzschmar" w:date="2019-05-24T09:36:00Z">
              <w:r>
                <w:rPr/>
                <w:t>C</w:t>
              </w:r>
            </w:ins>
            <w:ins w:id="1820" w:author="Anna Kretzschmar" w:date="2019-05-24T09:36:00Z">
              <w:bookmarkStart w:id="680" w:name="TBL-7-27-3"/>
              <w:bookmarkEnd w:id="68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1" w:author="Anna Kretzschmar" w:date="2019-05-24T09:36:00Z">
              <w:r>
                <w:rPr>
                  <w:i/>
                </w:rPr>
                <w:t xml:space="preserve">Chnoospora </w:t>
              </w:r>
            </w:ins>
            <w:ins w:id="1822" w:author="Anna Kretzschmar" w:date="2019-05-24T09:36:00Z">
              <w:r>
                <w:rPr/>
                <w:t>sp.</w:t>
              </w:r>
            </w:ins>
            <w:ins w:id="1823" w:author="Anna Kretzschmar" w:date="2019-05-24T09:36:00Z">
              <w:bookmarkStart w:id="681" w:name="TBL-7-27-4"/>
              <w:bookmarkEnd w:id="68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4"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5" w:author="Anna Kretzschmar" w:date="2019-05-24T09:36:00Z">
              <w:r>
                <w:rPr/>
                <w:t>9</w:t>
              </w:r>
            </w:ins>
            <w:ins w:id="1826" w:author="Anna Kretzschmar" w:date="2019-05-24T09:36:00Z">
              <w:bookmarkStart w:id="682" w:name="TBL-7-28-2"/>
              <w:bookmarkEnd w:id="6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7" w:author="Anna Kretzschmar" w:date="2019-05-24T09:36:00Z">
              <w:r>
                <w:rPr/>
                <w:t>A</w:t>
              </w:r>
            </w:ins>
            <w:ins w:id="1828" w:author="Anna Kretzschmar" w:date="2019-05-24T09:36:00Z">
              <w:bookmarkStart w:id="683" w:name="TBL-7-28-3"/>
              <w:bookmarkEnd w:id="6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9" w:author="Anna Kretzschmar" w:date="2019-05-24T09:36:00Z">
              <w:r>
                <w:rPr>
                  <w:i/>
                </w:rPr>
                <w:t xml:space="preserve">Chnoospora </w:t>
              </w:r>
            </w:ins>
            <w:ins w:id="1830" w:author="Anna Kretzschmar" w:date="2019-05-24T09:36:00Z">
              <w:r>
                <w:rPr/>
                <w:t>sp.</w:t>
              </w:r>
            </w:ins>
            <w:ins w:id="1831" w:author="Anna Kretzschmar" w:date="2019-05-24T09:36:00Z">
              <w:bookmarkStart w:id="684" w:name="TBL-7-28-4"/>
              <w:bookmarkEnd w:id="6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3" w:author="Anna Kretzschmar" w:date="2019-05-24T09:36:00Z">
              <w:r>
                <w:rPr/>
                <w:t>9</w:t>
              </w:r>
            </w:ins>
            <w:ins w:id="1834" w:author="Anna Kretzschmar" w:date="2019-05-24T09:36:00Z">
              <w:bookmarkStart w:id="685" w:name="TBL-7-29-2"/>
              <w:bookmarkEnd w:id="6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5" w:author="Anna Kretzschmar" w:date="2019-05-24T09:36:00Z">
              <w:r>
                <w:rPr/>
                <w:t>B</w:t>
              </w:r>
            </w:ins>
            <w:ins w:id="1836" w:author="Anna Kretzschmar" w:date="2019-05-24T09:36:00Z">
              <w:bookmarkStart w:id="686" w:name="TBL-7-29-3"/>
              <w:bookmarkEnd w:id="6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7" w:author="Anna Kretzschmar" w:date="2019-05-24T09:36:00Z">
              <w:r>
                <w:rPr>
                  <w:i/>
                </w:rPr>
                <w:t xml:space="preserve">Padina </w:t>
              </w:r>
            </w:ins>
            <w:ins w:id="1838" w:author="Anna Kretzschmar" w:date="2019-05-24T09:36:00Z">
              <w:r>
                <w:rPr/>
                <w:t>sp.</w:t>
              </w:r>
            </w:ins>
            <w:ins w:id="1839" w:author="Anna Kretzschmar" w:date="2019-05-24T09:36:00Z">
              <w:bookmarkStart w:id="687" w:name="TBL-7-29-4"/>
              <w:bookmarkEnd w:id="6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0"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1" w:author="Anna Kretzschmar" w:date="2019-05-24T09:36:00Z">
              <w:r>
                <w:rPr/>
                <w:t>9</w:t>
              </w:r>
            </w:ins>
            <w:ins w:id="1842" w:author="Anna Kretzschmar" w:date="2019-05-24T09:36:00Z">
              <w:bookmarkStart w:id="688" w:name="TBL-7-30-2"/>
              <w:bookmarkEnd w:id="6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3" w:author="Anna Kretzschmar" w:date="2019-05-24T09:36:00Z">
              <w:r>
                <w:rPr/>
                <w:t>C</w:t>
              </w:r>
            </w:ins>
            <w:ins w:id="1844" w:author="Anna Kretzschmar" w:date="2019-05-24T09:36:00Z">
              <w:bookmarkStart w:id="689" w:name="TBL-7-30-3"/>
              <w:bookmarkEnd w:id="6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5" w:author="Anna Kretzschmar" w:date="2019-05-24T09:36:00Z">
              <w:r>
                <w:rPr>
                  <w:i/>
                </w:rPr>
                <w:t xml:space="preserve">Padina </w:t>
              </w:r>
            </w:ins>
            <w:ins w:id="1846" w:author="Anna Kretzschmar" w:date="2019-05-24T09:36:00Z">
              <w:r>
                <w:rPr/>
                <w:t>sp.</w:t>
              </w:r>
            </w:ins>
            <w:ins w:id="1847" w:author="Anna Kretzschmar" w:date="2019-05-24T09:36:00Z">
              <w:bookmarkStart w:id="690" w:name="TBL-7-30-4"/>
              <w:bookmarkEnd w:id="6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8"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9" w:author="Anna Kretzschmar" w:date="2019-05-24T09:36:00Z">
              <w:r>
                <w:rPr/>
                <w:t>10</w:t>
              </w:r>
            </w:ins>
            <w:ins w:id="1850" w:author="Anna Kretzschmar" w:date="2019-05-24T09:36:00Z">
              <w:bookmarkStart w:id="691" w:name="TBL-7-31-2"/>
              <w:bookmarkEnd w:id="6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1" w:author="Anna Kretzschmar" w:date="2019-05-24T09:36:00Z">
              <w:r>
                <w:rPr/>
                <w:t>A</w:t>
              </w:r>
            </w:ins>
            <w:ins w:id="1852" w:author="Anna Kretzschmar" w:date="2019-05-24T09:36:00Z">
              <w:bookmarkStart w:id="692" w:name="TBL-7-31-3"/>
              <w:bookmarkEnd w:id="6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3" w:author="Anna Kretzschmar" w:date="2019-05-24T09:36:00Z">
              <w:r>
                <w:rPr>
                  <w:i/>
                </w:rPr>
                <w:t xml:space="preserve">Padina </w:t>
              </w:r>
            </w:ins>
            <w:ins w:id="1854" w:author="Anna Kretzschmar" w:date="2019-05-24T09:36:00Z">
              <w:r>
                <w:rPr/>
                <w:t>sp.</w:t>
              </w:r>
            </w:ins>
            <w:ins w:id="1855" w:author="Anna Kretzschmar" w:date="2019-05-24T09:36:00Z">
              <w:bookmarkStart w:id="693" w:name="TBL-7-31-4"/>
              <w:bookmarkEnd w:id="6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6"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7" w:author="Anna Kretzschmar" w:date="2019-05-24T09:36:00Z">
              <w:r>
                <w:rPr/>
                <w:t>10</w:t>
              </w:r>
            </w:ins>
            <w:ins w:id="1858" w:author="Anna Kretzschmar" w:date="2019-05-24T09:36:00Z">
              <w:bookmarkStart w:id="694" w:name="TBL-7-32-2"/>
              <w:bookmarkEnd w:id="6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9" w:author="Anna Kretzschmar" w:date="2019-05-24T09:36:00Z">
              <w:r>
                <w:rPr/>
                <w:t>B</w:t>
              </w:r>
            </w:ins>
            <w:ins w:id="1860" w:author="Anna Kretzschmar" w:date="2019-05-24T09:36:00Z">
              <w:bookmarkStart w:id="695" w:name="TBL-7-32-3"/>
              <w:bookmarkEnd w:id="6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1" w:author="Anna Kretzschmar" w:date="2019-05-24T09:36:00Z">
              <w:r>
                <w:rPr>
                  <w:i/>
                </w:rPr>
                <w:t xml:space="preserve">Padina </w:t>
              </w:r>
            </w:ins>
            <w:ins w:id="1862" w:author="Anna Kretzschmar" w:date="2019-05-24T09:36:00Z">
              <w:r>
                <w:rPr/>
                <w:t>sp.</w:t>
              </w:r>
            </w:ins>
            <w:ins w:id="1863" w:author="Anna Kretzschmar" w:date="2019-05-24T09:36:00Z">
              <w:bookmarkStart w:id="696" w:name="TBL-7-32-4"/>
              <w:bookmarkEnd w:id="6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5" w:author="Anna Kretzschmar" w:date="2019-05-24T09:36:00Z">
              <w:r>
                <w:rPr/>
                <w:t>10</w:t>
              </w:r>
            </w:ins>
            <w:ins w:id="1866" w:author="Anna Kretzschmar" w:date="2019-05-24T09:36:00Z">
              <w:bookmarkStart w:id="697" w:name="TBL-7-33-2"/>
              <w:bookmarkEnd w:id="6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7" w:author="Anna Kretzschmar" w:date="2019-05-24T09:36:00Z">
              <w:r>
                <w:rPr/>
                <w:t>C</w:t>
              </w:r>
            </w:ins>
            <w:ins w:id="1868" w:author="Anna Kretzschmar" w:date="2019-05-24T09:36:00Z">
              <w:bookmarkStart w:id="698" w:name="TBL-7-33-3"/>
              <w:bookmarkEnd w:id="6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9" w:author="Anna Kretzschmar" w:date="2019-05-24T09:36:00Z">
              <w:r>
                <w:rPr>
                  <w:i/>
                </w:rPr>
                <w:t xml:space="preserve">Chnoospora </w:t>
              </w:r>
            </w:ins>
            <w:ins w:id="1870" w:author="Anna Kretzschmar" w:date="2019-05-24T09:36:00Z">
              <w:r>
                <w:rPr/>
                <w:t>sp.</w:t>
              </w:r>
            </w:ins>
            <w:ins w:id="1871" w:author="Anna Kretzschmar" w:date="2019-05-24T09:36:00Z">
              <w:bookmarkStart w:id="699" w:name="TBL-7-33-4"/>
              <w:bookmarkEnd w:id="6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2"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3" w:author="Anna Kretzschmar" w:date="2019-05-24T09:36:00Z">
              <w:r>
                <w:rPr/>
                <w:t>11</w:t>
              </w:r>
            </w:ins>
            <w:ins w:id="1874" w:author="Anna Kretzschmar" w:date="2019-05-24T09:36:00Z">
              <w:bookmarkStart w:id="700" w:name="TBL-7-34-2"/>
              <w:bookmarkEnd w:id="7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5" w:author="Anna Kretzschmar" w:date="2019-05-24T09:36:00Z">
              <w:r>
                <w:rPr/>
                <w:t>A</w:t>
              </w:r>
            </w:ins>
            <w:ins w:id="1876" w:author="Anna Kretzschmar" w:date="2019-05-24T09:36:00Z">
              <w:bookmarkStart w:id="701" w:name="TBL-7-34-3"/>
              <w:bookmarkEnd w:id="7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7" w:author="Anna Kretzschmar" w:date="2019-05-24T09:36:00Z">
              <w:r>
                <w:rPr>
                  <w:i/>
                </w:rPr>
                <w:t xml:space="preserve">Padina </w:t>
              </w:r>
            </w:ins>
            <w:ins w:id="1878" w:author="Anna Kretzschmar" w:date="2019-05-24T09:36:00Z">
              <w:r>
                <w:rPr/>
                <w:t>sp.</w:t>
              </w:r>
            </w:ins>
            <w:ins w:id="1879" w:author="Anna Kretzschmar" w:date="2019-05-24T09:36:00Z">
              <w:bookmarkStart w:id="702" w:name="TBL-7-34-4"/>
              <w:bookmarkEnd w:id="7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0"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1" w:author="Anna Kretzschmar" w:date="2019-05-24T09:36:00Z">
              <w:r>
                <w:rPr/>
                <w:t>11</w:t>
              </w:r>
            </w:ins>
            <w:ins w:id="1882" w:author="Anna Kretzschmar" w:date="2019-05-24T09:36:00Z">
              <w:bookmarkStart w:id="703" w:name="TBL-7-35-2"/>
              <w:bookmarkEnd w:id="7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3" w:author="Anna Kretzschmar" w:date="2019-05-24T09:36:00Z">
              <w:r>
                <w:rPr/>
                <w:t>B</w:t>
              </w:r>
            </w:ins>
            <w:ins w:id="1884" w:author="Anna Kretzschmar" w:date="2019-05-24T09:36:00Z">
              <w:bookmarkStart w:id="704" w:name="TBL-7-35-3"/>
              <w:bookmarkEnd w:id="7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5" w:author="Anna Kretzschmar" w:date="2019-05-24T09:36:00Z">
              <w:r>
                <w:rPr>
                  <w:i/>
                </w:rPr>
                <w:t xml:space="preserve">Chnoospora </w:t>
              </w:r>
            </w:ins>
            <w:ins w:id="1886" w:author="Anna Kretzschmar" w:date="2019-05-24T09:36:00Z">
              <w:r>
                <w:rPr/>
                <w:t>sp.</w:t>
              </w:r>
            </w:ins>
            <w:ins w:id="1887" w:author="Anna Kretzschmar" w:date="2019-05-24T09:36:00Z">
              <w:bookmarkStart w:id="705" w:name="TBL-7-35-4"/>
              <w:bookmarkEnd w:id="7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8"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9" w:author="Anna Kretzschmar" w:date="2019-05-24T09:36:00Z">
              <w:r>
                <w:rPr/>
                <w:t>11</w:t>
              </w:r>
            </w:ins>
            <w:ins w:id="1890" w:author="Anna Kretzschmar" w:date="2019-05-24T09:36:00Z">
              <w:bookmarkStart w:id="706" w:name="TBL-7-36-2"/>
              <w:bookmarkEnd w:id="7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1" w:author="Anna Kretzschmar" w:date="2019-05-24T09:36:00Z">
              <w:r>
                <w:rPr/>
                <w:t>C</w:t>
              </w:r>
            </w:ins>
            <w:ins w:id="1892" w:author="Anna Kretzschmar" w:date="2019-05-24T09:36:00Z">
              <w:bookmarkStart w:id="707" w:name="TBL-7-36-3"/>
              <w:bookmarkEnd w:id="7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3" w:author="Anna Kretzschmar" w:date="2019-05-24T09:36:00Z">
              <w:r>
                <w:rPr>
                  <w:i/>
                </w:rPr>
                <w:t xml:space="preserve">Chnoospora </w:t>
              </w:r>
            </w:ins>
            <w:ins w:id="1894" w:author="Anna Kretzschmar" w:date="2019-05-24T09:36:00Z">
              <w:r>
                <w:rPr/>
                <w:t>sp.</w:t>
              </w:r>
            </w:ins>
            <w:ins w:id="1895" w:author="Anna Kretzschmar" w:date="2019-05-24T09:36:00Z">
              <w:bookmarkStart w:id="708" w:name="TBL-7-36-4"/>
              <w:bookmarkEnd w:id="7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7" w:author="Anna Kretzschmar" w:date="2019-05-24T09:36:00Z">
              <w:r>
                <w:rPr/>
                <w:t>12</w:t>
              </w:r>
            </w:ins>
            <w:ins w:id="1898" w:author="Anna Kretzschmar" w:date="2019-05-24T09:36:00Z">
              <w:bookmarkStart w:id="709" w:name="TBL-7-37-2"/>
              <w:bookmarkEnd w:id="7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9" w:author="Anna Kretzschmar" w:date="2019-05-24T09:36:00Z">
              <w:r>
                <w:rPr/>
                <w:t>A</w:t>
              </w:r>
            </w:ins>
            <w:ins w:id="1900" w:author="Anna Kretzschmar" w:date="2019-05-24T09:36:00Z">
              <w:bookmarkStart w:id="710" w:name="TBL-7-37-3"/>
              <w:bookmarkEnd w:id="7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1" w:author="Anna Kretzschmar" w:date="2019-05-24T09:36:00Z">
              <w:r>
                <w:rPr>
                  <w:i/>
                </w:rPr>
                <w:t xml:space="preserve">Chnoospora </w:t>
              </w:r>
            </w:ins>
            <w:ins w:id="1902" w:author="Anna Kretzschmar" w:date="2019-05-24T09:36:00Z">
              <w:r>
                <w:rPr/>
                <w:t>sp.</w:t>
              </w:r>
            </w:ins>
            <w:ins w:id="1903" w:author="Anna Kretzschmar" w:date="2019-05-24T09:36:00Z">
              <w:bookmarkStart w:id="711" w:name="TBL-7-37-4"/>
              <w:bookmarkEnd w:id="7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4"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5" w:author="Anna Kretzschmar" w:date="2019-05-24T09:36:00Z">
              <w:r>
                <w:rPr/>
                <w:t>12</w:t>
              </w:r>
            </w:ins>
            <w:ins w:id="1906" w:author="Anna Kretzschmar" w:date="2019-05-24T09:36:00Z">
              <w:bookmarkStart w:id="712" w:name="TBL-7-38-2"/>
              <w:bookmarkEnd w:id="7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7" w:author="Anna Kretzschmar" w:date="2019-05-24T09:36:00Z">
              <w:r>
                <w:rPr/>
                <w:t>B</w:t>
              </w:r>
            </w:ins>
            <w:ins w:id="1908" w:author="Anna Kretzschmar" w:date="2019-05-24T09:36:00Z">
              <w:bookmarkStart w:id="713" w:name="TBL-7-38-3"/>
              <w:bookmarkEnd w:id="7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9" w:author="Anna Kretzschmar" w:date="2019-05-24T09:36:00Z">
              <w:r>
                <w:rPr>
                  <w:i/>
                </w:rPr>
                <w:t xml:space="preserve">Chnoospora </w:t>
              </w:r>
            </w:ins>
            <w:ins w:id="1910" w:author="Anna Kretzschmar" w:date="2019-05-24T09:36:00Z">
              <w:r>
                <w:rPr/>
                <w:t>sp.</w:t>
              </w:r>
            </w:ins>
            <w:ins w:id="1911" w:author="Anna Kretzschmar" w:date="2019-05-24T09:36:00Z">
              <w:bookmarkStart w:id="714" w:name="TBL-7-38-4"/>
              <w:bookmarkEnd w:id="7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2"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3" w:author="Anna Kretzschmar" w:date="2019-05-24T09:36:00Z">
              <w:r>
                <w:rPr/>
                <w:t>12</w:t>
              </w:r>
            </w:ins>
            <w:ins w:id="1914" w:author="Anna Kretzschmar" w:date="2019-05-24T09:36:00Z">
              <w:bookmarkStart w:id="715" w:name="TBL-7-39-2"/>
              <w:bookmarkEnd w:id="7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5" w:author="Anna Kretzschmar" w:date="2019-05-24T09:36:00Z">
              <w:r>
                <w:rPr/>
                <w:t>C</w:t>
              </w:r>
            </w:ins>
            <w:ins w:id="1916" w:author="Anna Kretzschmar" w:date="2019-05-24T09:36:00Z">
              <w:bookmarkStart w:id="716" w:name="TBL-7-39-3"/>
              <w:bookmarkEnd w:id="7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7" w:author="Anna Kretzschmar" w:date="2019-05-24T09:36:00Z">
              <w:r>
                <w:rPr>
                  <w:i/>
                </w:rPr>
                <w:t xml:space="preserve">Chnoospora </w:t>
              </w:r>
            </w:ins>
            <w:ins w:id="1918" w:author="Anna Kretzschmar" w:date="2019-05-24T09:36:00Z">
              <w:r>
                <w:rPr/>
                <w:t>sp.</w:t>
              </w:r>
            </w:ins>
            <w:ins w:id="1919" w:author="Anna Kretzschmar" w:date="2019-05-24T09:36:00Z">
              <w:bookmarkStart w:id="717" w:name="TBL-7-39-4"/>
              <w:bookmarkEnd w:id="7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0"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1" w:author="Anna Kretzschmar" w:date="2019-05-24T09:36:00Z">
              <w:r>
                <w:rPr/>
                <w:t>13</w:t>
              </w:r>
            </w:ins>
            <w:ins w:id="1922" w:author="Anna Kretzschmar" w:date="2019-05-24T09:36:00Z">
              <w:bookmarkStart w:id="718" w:name="TBL-7-40-2"/>
              <w:bookmarkEnd w:id="7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3" w:author="Anna Kretzschmar" w:date="2019-05-24T09:36:00Z">
              <w:r>
                <w:rPr/>
                <w:t>A</w:t>
              </w:r>
            </w:ins>
            <w:ins w:id="1924" w:author="Anna Kretzschmar" w:date="2019-05-24T09:36:00Z">
              <w:bookmarkStart w:id="719" w:name="TBL-7-40-3"/>
              <w:bookmarkEnd w:id="7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5" w:author="Anna Kretzschmar" w:date="2019-05-24T09:36:00Z">
              <w:r>
                <w:rPr>
                  <w:i/>
                </w:rPr>
                <w:t xml:space="preserve">Chnoospora </w:t>
              </w:r>
            </w:ins>
            <w:ins w:id="1926" w:author="Anna Kretzschmar" w:date="2019-05-24T09:36:00Z">
              <w:r>
                <w:rPr/>
                <w:t>sp.</w:t>
              </w:r>
            </w:ins>
            <w:ins w:id="1927" w:author="Anna Kretzschmar" w:date="2019-05-24T09:36:00Z">
              <w:bookmarkStart w:id="720" w:name="TBL-7-40-4"/>
              <w:bookmarkEnd w:id="7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8"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9" w:author="Anna Kretzschmar" w:date="2019-05-24T09:36:00Z">
              <w:r>
                <w:rPr/>
                <w:t>13</w:t>
              </w:r>
            </w:ins>
            <w:ins w:id="1930" w:author="Anna Kretzschmar" w:date="2019-05-24T09:36:00Z">
              <w:bookmarkStart w:id="721" w:name="TBL-7-41-2"/>
              <w:bookmarkEnd w:id="7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1" w:author="Anna Kretzschmar" w:date="2019-05-24T09:36:00Z">
              <w:r>
                <w:rPr/>
                <w:t>B</w:t>
              </w:r>
            </w:ins>
            <w:ins w:id="1932" w:author="Anna Kretzschmar" w:date="2019-05-24T09:36:00Z">
              <w:bookmarkStart w:id="722" w:name="TBL-7-41-3"/>
              <w:bookmarkEnd w:id="7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3" w:author="Anna Kretzschmar" w:date="2019-05-24T09:36:00Z">
              <w:r>
                <w:rPr>
                  <w:i/>
                </w:rPr>
                <w:t xml:space="preserve">Chnoospora </w:t>
              </w:r>
            </w:ins>
            <w:ins w:id="1934" w:author="Anna Kretzschmar" w:date="2019-05-24T09:36:00Z">
              <w:r>
                <w:rPr/>
                <w:t>sp.</w:t>
              </w:r>
            </w:ins>
            <w:ins w:id="1935" w:author="Anna Kretzschmar" w:date="2019-05-24T09:36:00Z">
              <w:bookmarkStart w:id="723" w:name="TBL-7-41-4"/>
              <w:bookmarkEnd w:id="7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6" w:author="Anna Kretzschmar" w:date="2019-05-24T09:36:00Z">
              <w:r>
                <w:rPr/>
                <w:t>9.39</w:t>
              </w:r>
            </w:ins>
            <w:ins w:id="1937" w:author="Anna Kretzschmar" w:date="2019-05-24T09:36:00Z">
              <w:bookmarkStart w:id="724" w:name="TBL-7-42-1"/>
              <w:bookmarkStart w:id="725" w:name="TBL-7-42-"/>
              <w:bookmarkEnd w:id="724"/>
              <w:bookmarkEnd w:id="725"/>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8" w:author="Anna Kretzschmar" w:date="2019-05-24T09:36:00Z">
              <w:r>
                <w:rPr/>
                <w:t>13</w:t>
              </w:r>
            </w:ins>
            <w:ins w:id="1939" w:author="Anna Kretzschmar" w:date="2019-05-24T09:36:00Z">
              <w:bookmarkStart w:id="726" w:name="TBL-7-43-2"/>
              <w:bookmarkEnd w:id="7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0" w:author="Anna Kretzschmar" w:date="2019-05-24T09:36:00Z">
              <w:r>
                <w:rPr/>
                <w:t>C</w:t>
              </w:r>
            </w:ins>
            <w:ins w:id="1941" w:author="Anna Kretzschmar" w:date="2019-05-24T09:36:00Z">
              <w:bookmarkStart w:id="727" w:name="TBL-7-43-3"/>
              <w:bookmarkEnd w:id="7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2" w:author="Anna Kretzschmar" w:date="2019-05-24T09:36:00Z">
              <w:r>
                <w:rPr>
                  <w:i/>
                </w:rPr>
                <w:t xml:space="preserve">Chnoospora </w:t>
              </w:r>
            </w:ins>
            <w:ins w:id="1943" w:author="Anna Kretzschmar" w:date="2019-05-24T09:36:00Z">
              <w:r>
                <w:rPr/>
                <w:t>sp.</w:t>
              </w:r>
            </w:ins>
            <w:ins w:id="1944" w:author="Anna Kretzschmar" w:date="2019-05-24T09:36:00Z">
              <w:bookmarkStart w:id="728" w:name="TBL-7-43-4"/>
              <w:bookmarkEnd w:id="7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6" w:author="Anna Kretzschmar" w:date="2019-05-24T09:36:00Z">
              <w:r>
                <w:rPr/>
                <w:t>14</w:t>
              </w:r>
            </w:ins>
            <w:ins w:id="1947" w:author="Anna Kretzschmar" w:date="2019-05-24T09:36:00Z">
              <w:bookmarkStart w:id="729" w:name="TBL-7-44-2"/>
              <w:bookmarkEnd w:id="7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8" w:author="Anna Kretzschmar" w:date="2019-05-24T09:36:00Z">
              <w:r>
                <w:rPr/>
                <w:t>A</w:t>
              </w:r>
            </w:ins>
            <w:ins w:id="1949" w:author="Anna Kretzschmar" w:date="2019-05-24T09:36:00Z">
              <w:bookmarkStart w:id="730" w:name="TBL-7-44-3"/>
              <w:bookmarkEnd w:id="7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0" w:author="Anna Kretzschmar" w:date="2019-05-24T09:36:00Z">
              <w:r>
                <w:rPr>
                  <w:i/>
                </w:rPr>
                <w:t xml:space="preserve">Chnoospora </w:t>
              </w:r>
            </w:ins>
            <w:ins w:id="1951" w:author="Anna Kretzschmar" w:date="2019-05-24T09:36:00Z">
              <w:r>
                <w:rPr/>
                <w:t>sp.</w:t>
              </w:r>
            </w:ins>
            <w:ins w:id="1952" w:author="Anna Kretzschmar" w:date="2019-05-24T09:36:00Z">
              <w:bookmarkStart w:id="731" w:name="TBL-7-44-4"/>
              <w:bookmarkEnd w:id="7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3"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4" w:author="Anna Kretzschmar" w:date="2019-05-24T09:36:00Z">
              <w:r>
                <w:rPr/>
                <w:t>14</w:t>
              </w:r>
            </w:ins>
            <w:ins w:id="1955" w:author="Anna Kretzschmar" w:date="2019-05-24T09:36:00Z">
              <w:bookmarkStart w:id="732" w:name="TBL-7-45-2"/>
              <w:bookmarkEnd w:id="7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6" w:author="Anna Kretzschmar" w:date="2019-05-24T09:36:00Z">
              <w:r>
                <w:rPr/>
                <w:t>B</w:t>
              </w:r>
            </w:ins>
            <w:ins w:id="1957" w:author="Anna Kretzschmar" w:date="2019-05-24T09:36:00Z">
              <w:bookmarkStart w:id="733" w:name="TBL-7-45-3"/>
              <w:bookmarkEnd w:id="7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8" w:author="Anna Kretzschmar" w:date="2019-05-24T09:36:00Z">
              <w:r>
                <w:rPr>
                  <w:i/>
                </w:rPr>
                <w:t xml:space="preserve">Chnoospora </w:t>
              </w:r>
            </w:ins>
            <w:ins w:id="1959" w:author="Anna Kretzschmar" w:date="2019-05-24T09:36:00Z">
              <w:r>
                <w:rPr/>
                <w:t>sp.</w:t>
              </w:r>
            </w:ins>
            <w:ins w:id="1960" w:author="Anna Kretzschmar" w:date="2019-05-24T09:36:00Z">
              <w:bookmarkStart w:id="734" w:name="TBL-7-45-4"/>
              <w:bookmarkEnd w:id="7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2" w:author="Anna Kretzschmar" w:date="2019-05-24T09:36:00Z">
              <w:r>
                <w:rPr/>
                <w:t>14</w:t>
              </w:r>
            </w:ins>
            <w:ins w:id="1963" w:author="Anna Kretzschmar" w:date="2019-05-24T09:36:00Z">
              <w:bookmarkStart w:id="735" w:name="TBL-7-46-2"/>
              <w:bookmarkEnd w:id="7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4" w:author="Anna Kretzschmar" w:date="2019-05-24T09:36:00Z">
              <w:r>
                <w:rPr/>
                <w:t>C</w:t>
              </w:r>
            </w:ins>
            <w:ins w:id="1965" w:author="Anna Kretzschmar" w:date="2019-05-24T09:36:00Z">
              <w:bookmarkStart w:id="736" w:name="TBL-7-46-3"/>
              <w:bookmarkEnd w:id="7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6" w:author="Anna Kretzschmar" w:date="2019-05-24T09:36:00Z">
              <w:r>
                <w:rPr>
                  <w:i/>
                </w:rPr>
                <w:t xml:space="preserve">Chnoospora </w:t>
              </w:r>
            </w:ins>
            <w:ins w:id="1967" w:author="Anna Kretzschmar" w:date="2019-05-24T09:36:00Z">
              <w:r>
                <w:rPr/>
                <w:t>sp.</w:t>
              </w:r>
            </w:ins>
            <w:ins w:id="1968" w:author="Anna Kretzschmar" w:date="2019-05-24T09:36:00Z">
              <w:bookmarkStart w:id="737" w:name="TBL-7-46-4"/>
              <w:bookmarkEnd w:id="7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9"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0" w:author="Anna Kretzschmar" w:date="2019-05-24T09:36:00Z">
              <w:r>
                <w:rPr/>
                <w:t>15</w:t>
              </w:r>
            </w:ins>
            <w:ins w:id="1971" w:author="Anna Kretzschmar" w:date="2019-05-24T09:36:00Z">
              <w:bookmarkStart w:id="738" w:name="TBL-7-47-2"/>
              <w:bookmarkEnd w:id="7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2" w:author="Anna Kretzschmar" w:date="2019-05-24T09:36:00Z">
              <w:r>
                <w:rPr/>
                <w:t>A</w:t>
              </w:r>
            </w:ins>
            <w:ins w:id="1973" w:author="Anna Kretzschmar" w:date="2019-05-24T09:36:00Z">
              <w:bookmarkStart w:id="739" w:name="TBL-7-47-3"/>
              <w:bookmarkEnd w:id="7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4" w:author="Anna Kretzschmar" w:date="2019-05-24T09:36:00Z">
              <w:r>
                <w:rPr>
                  <w:i/>
                </w:rPr>
                <w:t xml:space="preserve">Chnoospora </w:t>
              </w:r>
            </w:ins>
            <w:ins w:id="1975" w:author="Anna Kretzschmar" w:date="2019-05-24T09:36:00Z">
              <w:r>
                <w:rPr/>
                <w:t>sp.</w:t>
              </w:r>
            </w:ins>
            <w:ins w:id="1976" w:author="Anna Kretzschmar" w:date="2019-05-24T09:36:00Z">
              <w:bookmarkStart w:id="740" w:name="TBL-7-47-4"/>
              <w:bookmarkEnd w:id="7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7"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8" w:author="Anna Kretzschmar" w:date="2019-05-24T09:36:00Z">
              <w:r>
                <w:rPr/>
                <w:t>15</w:t>
              </w:r>
            </w:ins>
            <w:ins w:id="1979" w:author="Anna Kretzschmar" w:date="2019-05-24T09:36:00Z">
              <w:bookmarkStart w:id="741" w:name="TBL-7-48-2"/>
              <w:bookmarkEnd w:id="7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0" w:author="Anna Kretzschmar" w:date="2019-05-24T09:36:00Z">
              <w:r>
                <w:rPr/>
                <w:t>B</w:t>
              </w:r>
            </w:ins>
            <w:ins w:id="1981" w:author="Anna Kretzschmar" w:date="2019-05-24T09:36:00Z">
              <w:bookmarkStart w:id="742" w:name="TBL-7-48-3"/>
              <w:bookmarkEnd w:id="7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2" w:author="Anna Kretzschmar" w:date="2019-05-24T09:36:00Z">
              <w:r>
                <w:rPr>
                  <w:i/>
                </w:rPr>
                <w:t xml:space="preserve">Padina </w:t>
              </w:r>
            </w:ins>
            <w:ins w:id="1983" w:author="Anna Kretzschmar" w:date="2019-05-24T09:36:00Z">
              <w:r>
                <w:rPr/>
                <w:t>sp.</w:t>
              </w:r>
            </w:ins>
            <w:ins w:id="1984" w:author="Anna Kretzschmar" w:date="2019-05-24T09:36:00Z">
              <w:bookmarkStart w:id="743" w:name="TBL-7-48-4"/>
              <w:bookmarkEnd w:id="7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5"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6" w:author="Anna Kretzschmar" w:date="2019-05-24T09:36:00Z">
              <w:r>
                <w:rPr/>
                <w:t>15</w:t>
              </w:r>
            </w:ins>
            <w:ins w:id="1987" w:author="Anna Kretzschmar" w:date="2019-05-24T09:36:00Z">
              <w:bookmarkStart w:id="744" w:name="TBL-7-49-2"/>
              <w:bookmarkEnd w:id="7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8" w:author="Anna Kretzschmar" w:date="2019-05-24T09:36:00Z">
              <w:r>
                <w:rPr/>
                <w:t>C</w:t>
              </w:r>
            </w:ins>
            <w:ins w:id="1989" w:author="Anna Kretzschmar" w:date="2019-05-24T09:36:00Z">
              <w:bookmarkStart w:id="745" w:name="TBL-7-49-3"/>
              <w:bookmarkEnd w:id="7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0" w:author="Anna Kretzschmar" w:date="2019-05-24T09:36:00Z">
              <w:r>
                <w:rPr>
                  <w:i/>
                </w:rPr>
                <w:t xml:space="preserve">Padina </w:t>
              </w:r>
            </w:ins>
            <w:ins w:id="1991" w:author="Anna Kretzschmar" w:date="2019-05-24T09:36:00Z">
              <w:r>
                <w:rPr/>
                <w:t>sp.</w:t>
              </w:r>
            </w:ins>
            <w:ins w:id="1992" w:author="Anna Kretzschmar" w:date="2019-05-24T09:36:00Z">
              <w:bookmarkStart w:id="746" w:name="TBL-7-49-4"/>
              <w:bookmarkEnd w:id="7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3"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4" w:author="Anna Kretzschmar" w:date="2019-05-24T09:36:00Z">
              <w:r>
                <w:rPr/>
                <w:t>16</w:t>
              </w:r>
            </w:ins>
            <w:ins w:id="1995" w:author="Anna Kretzschmar" w:date="2019-05-24T09:36:00Z">
              <w:bookmarkStart w:id="747" w:name="TBL-7-50-2"/>
              <w:bookmarkEnd w:id="7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6" w:author="Anna Kretzschmar" w:date="2019-05-24T09:36:00Z">
              <w:r>
                <w:rPr/>
                <w:t>A</w:t>
              </w:r>
            </w:ins>
            <w:ins w:id="1997" w:author="Anna Kretzschmar" w:date="2019-05-24T09:36:00Z">
              <w:bookmarkStart w:id="748" w:name="TBL-7-50-3"/>
              <w:bookmarkEnd w:id="7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8" w:author="Anna Kretzschmar" w:date="2019-05-24T09:36:00Z">
              <w:r>
                <w:rPr>
                  <w:i/>
                </w:rPr>
                <w:t xml:space="preserve">Chnoospora </w:t>
              </w:r>
            </w:ins>
            <w:ins w:id="1999" w:author="Anna Kretzschmar" w:date="2019-05-24T09:36:00Z">
              <w:r>
                <w:rPr/>
                <w:t>sp.</w:t>
              </w:r>
            </w:ins>
            <w:ins w:id="2000" w:author="Anna Kretzschmar" w:date="2019-05-24T09:36:00Z">
              <w:bookmarkStart w:id="749" w:name="TBL-7-50-4"/>
              <w:bookmarkEnd w:id="7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1"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2" w:author="Anna Kretzschmar" w:date="2019-05-24T09:36:00Z">
              <w:r>
                <w:rPr/>
                <w:t>16</w:t>
              </w:r>
            </w:ins>
            <w:ins w:id="2003" w:author="Anna Kretzschmar" w:date="2019-05-24T09:36:00Z">
              <w:bookmarkStart w:id="750" w:name="TBL-7-51-2"/>
              <w:bookmarkEnd w:id="7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4" w:author="Anna Kretzschmar" w:date="2019-05-24T09:36:00Z">
              <w:r>
                <w:rPr/>
                <w:t>B</w:t>
              </w:r>
            </w:ins>
            <w:ins w:id="2005" w:author="Anna Kretzschmar" w:date="2019-05-24T09:36:00Z">
              <w:bookmarkStart w:id="751" w:name="TBL-7-51-3"/>
              <w:bookmarkEnd w:id="7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6" w:author="Anna Kretzschmar" w:date="2019-05-24T09:36:00Z">
              <w:r>
                <w:rPr>
                  <w:i/>
                </w:rPr>
                <w:t xml:space="preserve">Chnoospora </w:t>
              </w:r>
            </w:ins>
            <w:ins w:id="2007" w:author="Anna Kretzschmar" w:date="2019-05-24T09:36:00Z">
              <w:r>
                <w:rPr/>
                <w:t>sp.</w:t>
              </w:r>
            </w:ins>
            <w:ins w:id="2008" w:author="Anna Kretzschmar" w:date="2019-05-24T09:36:00Z">
              <w:bookmarkStart w:id="752" w:name="TBL-7-51-4"/>
              <w:bookmarkEnd w:id="7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9"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0" w:author="Anna Kretzschmar" w:date="2019-05-24T09:36:00Z">
              <w:r>
                <w:rPr/>
                <w:t>16</w:t>
              </w:r>
            </w:ins>
            <w:ins w:id="2011" w:author="Anna Kretzschmar" w:date="2019-05-24T09:36:00Z">
              <w:bookmarkStart w:id="753" w:name="TBL-7-52-2"/>
              <w:bookmarkEnd w:id="7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2" w:author="Anna Kretzschmar" w:date="2019-05-24T09:36:00Z">
              <w:r>
                <w:rPr/>
                <w:t>C</w:t>
              </w:r>
            </w:ins>
            <w:ins w:id="2013" w:author="Anna Kretzschmar" w:date="2019-05-24T09:36:00Z">
              <w:bookmarkStart w:id="754" w:name="TBL-7-52-3"/>
              <w:bookmarkEnd w:id="7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4" w:author="Anna Kretzschmar" w:date="2019-05-24T09:36:00Z">
              <w:r>
                <w:rPr>
                  <w:i/>
                </w:rPr>
                <w:t xml:space="preserve">Chnoospora </w:t>
              </w:r>
            </w:ins>
            <w:ins w:id="2015" w:author="Anna Kretzschmar" w:date="2019-05-24T09:36:00Z">
              <w:r>
                <w:rPr/>
                <w:t>sp.</w:t>
              </w:r>
            </w:ins>
            <w:ins w:id="2016" w:author="Anna Kretzschmar" w:date="2019-05-24T09:36:00Z">
              <w:bookmarkStart w:id="755" w:name="TBL-7-52-4"/>
              <w:bookmarkEnd w:id="7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8" w:author="Anna Kretzschmar" w:date="2019-05-24T09:36:00Z">
              <w:r>
                <w:rPr/>
                <w:t>17</w:t>
              </w:r>
            </w:ins>
            <w:ins w:id="2019" w:author="Anna Kretzschmar" w:date="2019-05-24T09:36:00Z">
              <w:bookmarkStart w:id="756" w:name="TBL-7-53-2"/>
              <w:bookmarkEnd w:id="7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0" w:author="Anna Kretzschmar" w:date="2019-05-24T09:36:00Z">
              <w:r>
                <w:rPr/>
                <w:t>A</w:t>
              </w:r>
            </w:ins>
            <w:ins w:id="2021" w:author="Anna Kretzschmar" w:date="2019-05-24T09:36:00Z">
              <w:bookmarkStart w:id="757" w:name="TBL-7-53-3"/>
              <w:bookmarkEnd w:id="7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2" w:author="Anna Kretzschmar" w:date="2019-05-24T09:36:00Z">
              <w:r>
                <w:rPr>
                  <w:i/>
                </w:rPr>
                <w:t xml:space="preserve">Chnoospora </w:t>
              </w:r>
            </w:ins>
            <w:ins w:id="2023" w:author="Anna Kretzschmar" w:date="2019-05-24T09:36:00Z">
              <w:r>
                <w:rPr/>
                <w:t>sp.</w:t>
              </w:r>
            </w:ins>
            <w:ins w:id="2024" w:author="Anna Kretzschmar" w:date="2019-05-24T09:36:00Z">
              <w:bookmarkStart w:id="758" w:name="TBL-7-53-4"/>
              <w:bookmarkEnd w:id="7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5"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6" w:author="Anna Kretzschmar" w:date="2019-05-24T09:36:00Z">
              <w:r>
                <w:rPr/>
                <w:t>17</w:t>
              </w:r>
            </w:ins>
            <w:ins w:id="2027" w:author="Anna Kretzschmar" w:date="2019-05-24T09:36:00Z">
              <w:bookmarkStart w:id="759" w:name="TBL-7-54-2"/>
              <w:bookmarkEnd w:id="7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8" w:author="Anna Kretzschmar" w:date="2019-05-24T09:36:00Z">
              <w:r>
                <w:rPr/>
                <w:t>B</w:t>
              </w:r>
            </w:ins>
            <w:ins w:id="2029" w:author="Anna Kretzschmar" w:date="2019-05-24T09:36:00Z">
              <w:bookmarkStart w:id="760" w:name="TBL-7-54-3"/>
              <w:bookmarkEnd w:id="7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0" w:author="Anna Kretzschmar" w:date="2019-05-24T09:36:00Z">
              <w:r>
                <w:rPr>
                  <w:i/>
                </w:rPr>
                <w:t xml:space="preserve">Chnoospora </w:t>
              </w:r>
            </w:ins>
            <w:ins w:id="2031" w:author="Anna Kretzschmar" w:date="2019-05-24T09:36:00Z">
              <w:r>
                <w:rPr/>
                <w:t>sp.</w:t>
              </w:r>
            </w:ins>
            <w:ins w:id="2032" w:author="Anna Kretzschmar" w:date="2019-05-24T09:36:00Z">
              <w:bookmarkStart w:id="761" w:name="TBL-7-54-4"/>
              <w:bookmarkEnd w:id="7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3"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4" w:author="Anna Kretzschmar" w:date="2019-05-24T09:36:00Z">
              <w:r>
                <w:rPr/>
                <w:t>17</w:t>
              </w:r>
            </w:ins>
            <w:ins w:id="2035" w:author="Anna Kretzschmar" w:date="2019-05-24T09:36:00Z">
              <w:bookmarkStart w:id="762" w:name="TBL-7-55-2"/>
              <w:bookmarkEnd w:id="76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6" w:author="Anna Kretzschmar" w:date="2019-05-24T09:36:00Z">
              <w:r>
                <w:rPr/>
                <w:t>C</w:t>
              </w:r>
            </w:ins>
            <w:ins w:id="2037" w:author="Anna Kretzschmar" w:date="2019-05-24T09:36:00Z">
              <w:bookmarkStart w:id="763" w:name="TBL-7-55-3"/>
              <w:bookmarkEnd w:id="76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8" w:author="Anna Kretzschmar" w:date="2019-05-24T09:36:00Z">
              <w:r>
                <w:rPr>
                  <w:i/>
                </w:rPr>
                <w:t xml:space="preserve">Padina </w:t>
              </w:r>
            </w:ins>
            <w:ins w:id="2039" w:author="Anna Kretzschmar" w:date="2019-05-24T09:36:00Z">
              <w:r>
                <w:rPr/>
                <w:t>sp.</w:t>
              </w:r>
            </w:ins>
            <w:ins w:id="2040" w:author="Anna Kretzschmar" w:date="2019-05-24T09:36:00Z">
              <w:bookmarkStart w:id="764" w:name="TBL-7-55-4"/>
              <w:bookmarkEnd w:id="76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1"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2" w:author="Anna Kretzschmar" w:date="2019-05-24T09:36:00Z">
              <w:r>
                <w:rPr/>
                <w:t>18</w:t>
              </w:r>
            </w:ins>
            <w:ins w:id="2043" w:author="Anna Kretzschmar" w:date="2019-05-24T09:36:00Z">
              <w:bookmarkStart w:id="765" w:name="TBL-7-56-2"/>
              <w:bookmarkEnd w:id="7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4" w:author="Anna Kretzschmar" w:date="2019-05-24T09:36:00Z">
              <w:r>
                <w:rPr/>
                <w:t>A</w:t>
              </w:r>
            </w:ins>
            <w:ins w:id="2045" w:author="Anna Kretzschmar" w:date="2019-05-24T09:36:00Z">
              <w:bookmarkStart w:id="766" w:name="TBL-7-56-3"/>
              <w:bookmarkEnd w:id="7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6" w:author="Anna Kretzschmar" w:date="2019-05-24T09:36:00Z">
              <w:r>
                <w:rPr>
                  <w:i/>
                </w:rPr>
                <w:t xml:space="preserve">Chnoospora </w:t>
              </w:r>
            </w:ins>
            <w:ins w:id="2047" w:author="Anna Kretzschmar" w:date="2019-05-24T09:36:00Z">
              <w:r>
                <w:rPr/>
                <w:t>sp.</w:t>
              </w:r>
            </w:ins>
            <w:ins w:id="2048" w:author="Anna Kretzschmar" w:date="2019-05-24T09:36:00Z">
              <w:bookmarkStart w:id="767" w:name="TBL-7-56-4"/>
              <w:bookmarkEnd w:id="7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0" w:author="Anna Kretzschmar" w:date="2019-05-24T09:36:00Z">
              <w:r>
                <w:rPr/>
                <w:t>18</w:t>
              </w:r>
            </w:ins>
            <w:ins w:id="2051" w:author="Anna Kretzschmar" w:date="2019-05-24T09:36:00Z">
              <w:bookmarkStart w:id="768" w:name="TBL-7-57-2"/>
              <w:bookmarkEnd w:id="7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2" w:author="Anna Kretzschmar" w:date="2019-05-24T09:36:00Z">
              <w:r>
                <w:rPr/>
                <w:t>B</w:t>
              </w:r>
            </w:ins>
            <w:ins w:id="2053" w:author="Anna Kretzschmar" w:date="2019-05-24T09:36:00Z">
              <w:bookmarkStart w:id="769" w:name="TBL-7-57-3"/>
              <w:bookmarkEnd w:id="7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4" w:author="Anna Kretzschmar" w:date="2019-05-24T09:36:00Z">
              <w:r>
                <w:rPr>
                  <w:i/>
                </w:rPr>
                <w:t xml:space="preserve">Chnoospora </w:t>
              </w:r>
            </w:ins>
            <w:ins w:id="2055" w:author="Anna Kretzschmar" w:date="2019-05-24T09:36:00Z">
              <w:r>
                <w:rPr/>
                <w:t>sp.</w:t>
              </w:r>
            </w:ins>
            <w:ins w:id="2056" w:author="Anna Kretzschmar" w:date="2019-05-24T09:36:00Z">
              <w:bookmarkStart w:id="770" w:name="TBL-7-57-4"/>
              <w:bookmarkEnd w:id="7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7"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8" w:author="Anna Kretzschmar" w:date="2019-05-24T09:36:00Z">
              <w:r>
                <w:rPr/>
                <w:t>18</w:t>
              </w:r>
            </w:ins>
            <w:ins w:id="2059" w:author="Anna Kretzschmar" w:date="2019-05-24T09:36:00Z">
              <w:bookmarkStart w:id="771" w:name="TBL-7-58-2"/>
              <w:bookmarkEnd w:id="7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0" w:author="Anna Kretzschmar" w:date="2019-05-24T09:36:00Z">
              <w:r>
                <w:rPr/>
                <w:t>C</w:t>
              </w:r>
            </w:ins>
            <w:ins w:id="2061" w:author="Anna Kretzschmar" w:date="2019-05-24T09:36:00Z">
              <w:bookmarkStart w:id="772" w:name="TBL-7-58-3"/>
              <w:bookmarkEnd w:id="7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2" w:author="Anna Kretzschmar" w:date="2019-05-24T09:36:00Z">
              <w:r>
                <w:rPr>
                  <w:i/>
                </w:rPr>
                <w:t xml:space="preserve">Chnoospora </w:t>
              </w:r>
            </w:ins>
            <w:ins w:id="2063" w:author="Anna Kretzschmar" w:date="2019-05-24T09:36:00Z">
              <w:r>
                <w:rPr/>
                <w:t>sp.</w:t>
              </w:r>
            </w:ins>
            <w:ins w:id="2064" w:author="Anna Kretzschmar" w:date="2019-05-24T09:36:00Z">
              <w:bookmarkStart w:id="773" w:name="TBL-7-58-4"/>
              <w:bookmarkEnd w:id="7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5"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6" w:author="Anna Kretzschmar" w:date="2019-05-24T09:36:00Z">
              <w:r>
                <w:rPr/>
                <w:t>19</w:t>
              </w:r>
            </w:ins>
            <w:ins w:id="2067" w:author="Anna Kretzschmar" w:date="2019-05-24T09:36:00Z">
              <w:bookmarkStart w:id="774" w:name="TBL-7-59-2"/>
              <w:bookmarkEnd w:id="7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8" w:author="Anna Kretzschmar" w:date="2019-05-24T09:36:00Z">
              <w:r>
                <w:rPr/>
                <w:t>A</w:t>
              </w:r>
            </w:ins>
            <w:ins w:id="2069" w:author="Anna Kretzschmar" w:date="2019-05-24T09:36:00Z">
              <w:bookmarkStart w:id="775" w:name="TBL-7-59-3"/>
              <w:bookmarkEnd w:id="7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0" w:author="Anna Kretzschmar" w:date="2019-05-24T09:36:00Z">
              <w:r>
                <w:rPr>
                  <w:i/>
                </w:rPr>
                <w:t xml:space="preserve">Padina </w:t>
              </w:r>
            </w:ins>
            <w:ins w:id="2071" w:author="Anna Kretzschmar" w:date="2019-05-24T09:36:00Z">
              <w:r>
                <w:rPr/>
                <w:t>sp.</w:t>
              </w:r>
            </w:ins>
            <w:ins w:id="2072" w:author="Anna Kretzschmar" w:date="2019-05-24T09:36:00Z">
              <w:bookmarkStart w:id="776" w:name="TBL-7-59-4"/>
              <w:bookmarkEnd w:id="7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4" w:author="Anna Kretzschmar" w:date="2019-05-24T09:36:00Z">
              <w:r>
                <w:rPr/>
                <w:t>19</w:t>
              </w:r>
            </w:ins>
            <w:ins w:id="2075" w:author="Anna Kretzschmar" w:date="2019-05-24T09:36:00Z">
              <w:bookmarkStart w:id="777" w:name="TBL-7-60-2"/>
              <w:bookmarkEnd w:id="7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6" w:author="Anna Kretzschmar" w:date="2019-05-24T09:36:00Z">
              <w:r>
                <w:rPr/>
                <w:t>B</w:t>
              </w:r>
            </w:ins>
            <w:ins w:id="2077" w:author="Anna Kretzschmar" w:date="2019-05-24T09:36:00Z">
              <w:bookmarkStart w:id="778" w:name="TBL-7-60-3"/>
              <w:bookmarkEnd w:id="7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8" w:author="Anna Kretzschmar" w:date="2019-05-24T09:36:00Z">
              <w:r>
                <w:rPr>
                  <w:i/>
                </w:rPr>
                <w:t xml:space="preserve">Padina </w:t>
              </w:r>
            </w:ins>
            <w:ins w:id="2079" w:author="Anna Kretzschmar" w:date="2019-05-24T09:36:00Z">
              <w:r>
                <w:rPr/>
                <w:t>sp.</w:t>
              </w:r>
            </w:ins>
            <w:ins w:id="2080" w:author="Anna Kretzschmar" w:date="2019-05-24T09:36:00Z">
              <w:bookmarkStart w:id="779" w:name="TBL-7-60-4"/>
              <w:bookmarkEnd w:id="7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2" w:author="Anna Kretzschmar" w:date="2019-05-24T09:36:00Z">
              <w:r>
                <w:rPr/>
                <w:t>19</w:t>
              </w:r>
            </w:ins>
            <w:ins w:id="2083" w:author="Anna Kretzschmar" w:date="2019-05-24T09:36:00Z">
              <w:bookmarkStart w:id="780" w:name="TBL-7-61-2"/>
              <w:bookmarkEnd w:id="7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4" w:author="Anna Kretzschmar" w:date="2019-05-24T09:36:00Z">
              <w:r>
                <w:rPr/>
                <w:t>C</w:t>
              </w:r>
            </w:ins>
            <w:ins w:id="2085" w:author="Anna Kretzschmar" w:date="2019-05-24T09:36:00Z">
              <w:bookmarkStart w:id="781" w:name="TBL-7-61-3"/>
              <w:bookmarkEnd w:id="7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6" w:author="Anna Kretzschmar" w:date="2019-05-24T09:36:00Z">
              <w:r>
                <w:rPr>
                  <w:i/>
                </w:rPr>
                <w:t xml:space="preserve">Padina </w:t>
              </w:r>
            </w:ins>
            <w:ins w:id="2087" w:author="Anna Kretzschmar" w:date="2019-05-24T09:36:00Z">
              <w:r>
                <w:rPr/>
                <w:t>sp.</w:t>
              </w:r>
            </w:ins>
            <w:ins w:id="2088" w:author="Anna Kretzschmar" w:date="2019-05-24T09:36:00Z">
              <w:bookmarkStart w:id="782" w:name="TBL-7-61-4"/>
              <w:bookmarkEnd w:id="7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0" w:author="Anna Kretzschmar" w:date="2019-05-24T09:36:00Z">
              <w:r>
                <w:rPr/>
                <w:t>20</w:t>
              </w:r>
            </w:ins>
            <w:ins w:id="2091" w:author="Anna Kretzschmar" w:date="2019-05-24T09:36:00Z">
              <w:bookmarkStart w:id="783" w:name="TBL-7-62-2"/>
              <w:bookmarkEnd w:id="78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2" w:author="Anna Kretzschmar" w:date="2019-05-24T09:36:00Z">
              <w:r>
                <w:rPr/>
                <w:t>A</w:t>
              </w:r>
            </w:ins>
            <w:ins w:id="2093" w:author="Anna Kretzschmar" w:date="2019-05-24T09:36:00Z">
              <w:bookmarkStart w:id="784" w:name="TBL-7-62-3"/>
              <w:bookmarkEnd w:id="78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4" w:author="Anna Kretzschmar" w:date="2019-05-24T09:36:00Z">
              <w:r>
                <w:rPr>
                  <w:i/>
                </w:rPr>
                <w:t xml:space="preserve">Sargassum </w:t>
              </w:r>
            </w:ins>
            <w:ins w:id="2095" w:author="Anna Kretzschmar" w:date="2019-05-24T09:36:00Z">
              <w:r>
                <w:rPr/>
                <w:t>sp.</w:t>
              </w:r>
            </w:ins>
            <w:ins w:id="2096" w:author="Anna Kretzschmar" w:date="2019-05-24T09:36:00Z">
              <w:bookmarkStart w:id="785" w:name="TBL-7-62-4"/>
              <w:bookmarkEnd w:id="78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7" w:author="Anna Kretzschmar" w:date="2019-05-24T09:36:00Z">
              <w:r>
                <w:rPr/>
                <w:t>N/D</w:t>
              </w:r>
            </w:ins>
            <w:ins w:id="2098" w:author="Anna Kretzschmar" w:date="2019-05-24T09:36:00Z">
              <w:bookmarkStart w:id="786" w:name="TBL-7-63-1"/>
              <w:bookmarkStart w:id="787" w:name="TBL-7-63-"/>
              <w:bookmarkEnd w:id="786"/>
              <w:bookmarkEnd w:id="787"/>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9" w:author="Anna Kretzschmar" w:date="2019-05-24T09:36:00Z">
              <w:r>
                <w:rPr/>
                <w:t>20</w:t>
              </w:r>
            </w:ins>
            <w:ins w:id="2100" w:author="Anna Kretzschmar" w:date="2019-05-24T09:36:00Z">
              <w:bookmarkStart w:id="788" w:name="TBL-7-64-2"/>
              <w:bookmarkEnd w:id="7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1" w:author="Anna Kretzschmar" w:date="2019-05-24T09:36:00Z">
              <w:r>
                <w:rPr/>
                <w:t>B</w:t>
              </w:r>
            </w:ins>
            <w:ins w:id="2102" w:author="Anna Kretzschmar" w:date="2019-05-24T09:36:00Z">
              <w:bookmarkStart w:id="789" w:name="TBL-7-64-3"/>
              <w:bookmarkEnd w:id="7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3" w:author="Anna Kretzschmar" w:date="2019-05-24T09:36:00Z">
              <w:r>
                <w:rPr>
                  <w:i/>
                </w:rPr>
                <w:t xml:space="preserve">Sargassum </w:t>
              </w:r>
            </w:ins>
            <w:ins w:id="2104" w:author="Anna Kretzschmar" w:date="2019-05-24T09:36:00Z">
              <w:r>
                <w:rPr/>
                <w:t>sp.</w:t>
              </w:r>
            </w:ins>
            <w:ins w:id="2105" w:author="Anna Kretzschmar" w:date="2019-05-24T09:36:00Z">
              <w:bookmarkStart w:id="790" w:name="TBL-7-64-4"/>
              <w:bookmarkEnd w:id="7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6"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7" w:author="Anna Kretzschmar" w:date="2019-05-24T09:36:00Z">
              <w:r>
                <w:rPr/>
                <w:t>20</w:t>
              </w:r>
            </w:ins>
            <w:ins w:id="2108" w:author="Anna Kretzschmar" w:date="2019-05-24T09:36:00Z">
              <w:bookmarkStart w:id="791" w:name="TBL-7-65-2"/>
              <w:bookmarkEnd w:id="7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9" w:author="Anna Kretzschmar" w:date="2019-05-24T09:36:00Z">
              <w:r>
                <w:rPr/>
                <w:t>C</w:t>
              </w:r>
            </w:ins>
            <w:ins w:id="2110" w:author="Anna Kretzschmar" w:date="2019-05-24T09:36:00Z">
              <w:bookmarkStart w:id="792" w:name="TBL-7-65-3"/>
              <w:bookmarkEnd w:id="7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1" w:author="Anna Kretzschmar" w:date="2019-05-24T09:36:00Z">
              <w:r>
                <w:rPr>
                  <w:i/>
                </w:rPr>
                <w:t xml:space="preserve">Sargassum </w:t>
              </w:r>
            </w:ins>
            <w:ins w:id="2112" w:author="Anna Kretzschmar" w:date="2019-05-24T09:36:00Z">
              <w:r>
                <w:rPr/>
                <w:t>sp.</w:t>
              </w:r>
            </w:ins>
            <w:ins w:id="2113" w:author="Anna Kretzschmar" w:date="2019-05-24T09:36:00Z">
              <w:bookmarkStart w:id="793" w:name="TBL-7-65-4"/>
              <w:bookmarkEnd w:id="7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4"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5" w:author="Anna Kretzschmar" w:date="2019-05-24T09:36:00Z">
              <w:r>
                <w:rPr/>
                <w:t>21</w:t>
              </w:r>
            </w:ins>
            <w:ins w:id="2116" w:author="Anna Kretzschmar" w:date="2019-05-24T09:36:00Z">
              <w:bookmarkStart w:id="794" w:name="TBL-7-66-2"/>
              <w:bookmarkEnd w:id="7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7" w:author="Anna Kretzschmar" w:date="2019-05-24T09:36:00Z">
              <w:r>
                <w:rPr/>
                <w:t>A</w:t>
              </w:r>
            </w:ins>
            <w:ins w:id="2118" w:author="Anna Kretzschmar" w:date="2019-05-24T09:36:00Z">
              <w:bookmarkStart w:id="795" w:name="TBL-7-66-3"/>
              <w:bookmarkEnd w:id="7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9" w:author="Anna Kretzschmar" w:date="2019-05-24T09:36:00Z">
              <w:r>
                <w:rPr>
                  <w:i/>
                </w:rPr>
                <w:t xml:space="preserve">Sargassum </w:t>
              </w:r>
            </w:ins>
            <w:ins w:id="2120" w:author="Anna Kretzschmar" w:date="2019-05-24T09:36:00Z">
              <w:r>
                <w:rPr/>
                <w:t>sp.</w:t>
              </w:r>
            </w:ins>
            <w:ins w:id="2121" w:author="Anna Kretzschmar" w:date="2019-05-24T09:36:00Z">
              <w:bookmarkStart w:id="796" w:name="TBL-7-66-4"/>
              <w:bookmarkEnd w:id="7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3" w:author="Anna Kretzschmar" w:date="2019-05-24T09:36:00Z">
              <w:r>
                <w:rPr/>
                <w:t>21</w:t>
              </w:r>
            </w:ins>
            <w:ins w:id="2124" w:author="Anna Kretzschmar" w:date="2019-05-24T09:36:00Z">
              <w:bookmarkStart w:id="797" w:name="TBL-7-67-2"/>
              <w:bookmarkEnd w:id="7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5" w:author="Anna Kretzschmar" w:date="2019-05-24T09:36:00Z">
              <w:r>
                <w:rPr/>
                <w:t>B</w:t>
              </w:r>
            </w:ins>
            <w:ins w:id="2126" w:author="Anna Kretzschmar" w:date="2019-05-24T09:36:00Z">
              <w:bookmarkStart w:id="798" w:name="TBL-7-67-3"/>
              <w:bookmarkEnd w:id="7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7" w:author="Anna Kretzschmar" w:date="2019-05-24T09:36:00Z">
              <w:r>
                <w:rPr>
                  <w:i/>
                </w:rPr>
                <w:t xml:space="preserve">Sargassum </w:t>
              </w:r>
            </w:ins>
            <w:ins w:id="2128" w:author="Anna Kretzschmar" w:date="2019-05-24T09:36:00Z">
              <w:r>
                <w:rPr/>
                <w:t>sp.</w:t>
              </w:r>
            </w:ins>
            <w:ins w:id="2129" w:author="Anna Kretzschmar" w:date="2019-05-24T09:36:00Z">
              <w:bookmarkStart w:id="799" w:name="TBL-7-67-4"/>
              <w:bookmarkEnd w:id="7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0"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1" w:author="Anna Kretzschmar" w:date="2019-05-24T09:36:00Z">
              <w:r>
                <w:rPr/>
                <w:t>21</w:t>
              </w:r>
            </w:ins>
            <w:ins w:id="2132" w:author="Anna Kretzschmar" w:date="2019-05-24T09:36:00Z">
              <w:bookmarkStart w:id="800" w:name="TBL-7-68-2"/>
              <w:bookmarkEnd w:id="8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3" w:author="Anna Kretzschmar" w:date="2019-05-24T09:36:00Z">
              <w:r>
                <w:rPr/>
                <w:t>C</w:t>
              </w:r>
            </w:ins>
            <w:ins w:id="2134" w:author="Anna Kretzschmar" w:date="2019-05-24T09:36:00Z">
              <w:bookmarkStart w:id="801" w:name="TBL-7-68-3"/>
              <w:bookmarkEnd w:id="8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5" w:author="Anna Kretzschmar" w:date="2019-05-24T09:36:00Z">
              <w:r>
                <w:rPr>
                  <w:i/>
                </w:rPr>
                <w:t xml:space="preserve">Sargassum </w:t>
              </w:r>
            </w:ins>
            <w:ins w:id="2136" w:author="Anna Kretzschmar" w:date="2019-05-24T09:36:00Z">
              <w:r>
                <w:rPr/>
                <w:t>sp.</w:t>
              </w:r>
            </w:ins>
            <w:ins w:id="2137" w:author="Anna Kretzschmar" w:date="2019-05-24T09:36:00Z">
              <w:bookmarkStart w:id="802" w:name="TBL-7-68-4"/>
              <w:bookmarkEnd w:id="8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8"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9" w:author="Anna Kretzschmar" w:date="2019-05-24T09:36:00Z">
              <w:r>
                <w:rPr/>
                <w:t>22</w:t>
              </w:r>
            </w:ins>
            <w:ins w:id="2140" w:author="Anna Kretzschmar" w:date="2019-05-24T09:36:00Z">
              <w:bookmarkStart w:id="803" w:name="TBL-7-69-2"/>
              <w:bookmarkEnd w:id="8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1" w:author="Anna Kretzschmar" w:date="2019-05-24T09:36:00Z">
              <w:r>
                <w:rPr/>
                <w:t>A</w:t>
              </w:r>
            </w:ins>
            <w:ins w:id="2142" w:author="Anna Kretzschmar" w:date="2019-05-24T09:36:00Z">
              <w:bookmarkStart w:id="804" w:name="TBL-7-69-3"/>
              <w:bookmarkEnd w:id="8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3" w:author="Anna Kretzschmar" w:date="2019-05-24T09:36:00Z">
              <w:r>
                <w:rPr>
                  <w:i/>
                </w:rPr>
                <w:t xml:space="preserve">Padina </w:t>
              </w:r>
            </w:ins>
            <w:ins w:id="2144" w:author="Anna Kretzschmar" w:date="2019-05-24T09:36:00Z">
              <w:r>
                <w:rPr/>
                <w:t>sp.</w:t>
              </w:r>
            </w:ins>
            <w:ins w:id="2145" w:author="Anna Kretzschmar" w:date="2019-05-24T09:36:00Z">
              <w:bookmarkStart w:id="805" w:name="TBL-7-69-4"/>
              <w:bookmarkEnd w:id="8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6"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7" w:author="Anna Kretzschmar" w:date="2019-05-24T09:36:00Z">
              <w:r>
                <w:rPr/>
                <w:t>22</w:t>
              </w:r>
            </w:ins>
            <w:ins w:id="2148" w:author="Anna Kretzschmar" w:date="2019-05-24T09:36:00Z">
              <w:bookmarkStart w:id="806" w:name="TBL-7-70-2"/>
              <w:bookmarkEnd w:id="8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9" w:author="Anna Kretzschmar" w:date="2019-05-24T09:36:00Z">
              <w:r>
                <w:rPr/>
                <w:t>B</w:t>
              </w:r>
            </w:ins>
            <w:ins w:id="2150" w:author="Anna Kretzschmar" w:date="2019-05-24T09:36:00Z">
              <w:bookmarkStart w:id="807" w:name="TBL-7-70-3"/>
              <w:bookmarkEnd w:id="8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1" w:author="Anna Kretzschmar" w:date="2019-05-24T09:36:00Z">
              <w:r>
                <w:rPr>
                  <w:i/>
                </w:rPr>
                <w:t xml:space="preserve">Padina </w:t>
              </w:r>
            </w:ins>
            <w:ins w:id="2152" w:author="Anna Kretzschmar" w:date="2019-05-24T09:36:00Z">
              <w:r>
                <w:rPr/>
                <w:t>sp.</w:t>
              </w:r>
            </w:ins>
            <w:ins w:id="2153" w:author="Anna Kretzschmar" w:date="2019-05-24T09:36:00Z">
              <w:bookmarkStart w:id="808" w:name="TBL-7-70-4"/>
              <w:bookmarkEnd w:id="8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4"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5" w:author="Anna Kretzschmar" w:date="2019-05-24T09:36:00Z">
              <w:r>
                <w:rPr/>
                <w:t>22</w:t>
              </w:r>
            </w:ins>
            <w:ins w:id="2156" w:author="Anna Kretzschmar" w:date="2019-05-24T09:36:00Z">
              <w:bookmarkStart w:id="809" w:name="TBL-7-71-2"/>
              <w:bookmarkEnd w:id="8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7" w:author="Anna Kretzschmar" w:date="2019-05-24T09:36:00Z">
              <w:r>
                <w:rPr/>
                <w:t>C</w:t>
              </w:r>
            </w:ins>
            <w:ins w:id="2158" w:author="Anna Kretzschmar" w:date="2019-05-24T09:36:00Z">
              <w:bookmarkStart w:id="810" w:name="TBL-7-71-3"/>
              <w:bookmarkEnd w:id="8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9" w:author="Anna Kretzschmar" w:date="2019-05-24T09:36:00Z">
              <w:r>
                <w:rPr>
                  <w:i/>
                </w:rPr>
                <w:t xml:space="preserve">Padina </w:t>
              </w:r>
            </w:ins>
            <w:ins w:id="2160" w:author="Anna Kretzschmar" w:date="2019-05-24T09:36:00Z">
              <w:r>
                <w:rPr/>
                <w:t>sp.</w:t>
              </w:r>
            </w:ins>
            <w:ins w:id="2161" w:author="Anna Kretzschmar" w:date="2019-05-24T09:36:00Z">
              <w:bookmarkStart w:id="811" w:name="TBL-7-71-4"/>
              <w:bookmarkEnd w:id="8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2"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3" w:author="Anna Kretzschmar" w:date="2019-05-24T09:36:00Z">
              <w:r>
                <w:rPr/>
                <w:t>23</w:t>
              </w:r>
            </w:ins>
            <w:ins w:id="2164" w:author="Anna Kretzschmar" w:date="2019-05-24T09:36:00Z">
              <w:bookmarkStart w:id="812" w:name="TBL-7-72-2"/>
              <w:bookmarkEnd w:id="8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5" w:author="Anna Kretzschmar" w:date="2019-05-24T09:36:00Z">
              <w:r>
                <w:rPr/>
                <w:t>A</w:t>
              </w:r>
            </w:ins>
            <w:ins w:id="2166" w:author="Anna Kretzschmar" w:date="2019-05-24T09:36:00Z">
              <w:bookmarkStart w:id="813" w:name="TBL-7-72-3"/>
              <w:bookmarkEnd w:id="8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7" w:author="Anna Kretzschmar" w:date="2019-05-24T09:36:00Z">
              <w:r>
                <w:rPr>
                  <w:i/>
                </w:rPr>
                <w:t xml:space="preserve">Chnoospora </w:t>
              </w:r>
            </w:ins>
            <w:ins w:id="2168" w:author="Anna Kretzschmar" w:date="2019-05-24T09:36:00Z">
              <w:r>
                <w:rPr/>
                <w:t>sp.</w:t>
              </w:r>
            </w:ins>
            <w:ins w:id="2169" w:author="Anna Kretzschmar" w:date="2019-05-24T09:36:00Z">
              <w:bookmarkStart w:id="814" w:name="TBL-7-72-4"/>
              <w:bookmarkEnd w:id="8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0"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1" w:author="Anna Kretzschmar" w:date="2019-05-24T09:36:00Z">
              <w:r>
                <w:rPr/>
                <w:t>23</w:t>
              </w:r>
            </w:ins>
            <w:ins w:id="2172" w:author="Anna Kretzschmar" w:date="2019-05-24T09:36:00Z">
              <w:bookmarkStart w:id="815" w:name="TBL-7-73-2"/>
              <w:bookmarkEnd w:id="8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3" w:author="Anna Kretzschmar" w:date="2019-05-24T09:36:00Z">
              <w:r>
                <w:rPr/>
                <w:t>B</w:t>
              </w:r>
            </w:ins>
            <w:ins w:id="2174" w:author="Anna Kretzschmar" w:date="2019-05-24T09:36:00Z">
              <w:bookmarkStart w:id="816" w:name="TBL-7-73-3"/>
              <w:bookmarkEnd w:id="8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5" w:author="Anna Kretzschmar" w:date="2019-05-24T09:36:00Z">
              <w:r>
                <w:rPr>
                  <w:i/>
                </w:rPr>
                <w:t xml:space="preserve">Chnoospora </w:t>
              </w:r>
            </w:ins>
            <w:ins w:id="2176" w:author="Anna Kretzschmar" w:date="2019-05-24T09:36:00Z">
              <w:r>
                <w:rPr/>
                <w:t>sp.</w:t>
              </w:r>
            </w:ins>
            <w:ins w:id="2177" w:author="Anna Kretzschmar" w:date="2019-05-24T09:36:00Z">
              <w:bookmarkStart w:id="817" w:name="TBL-7-73-4"/>
              <w:bookmarkEnd w:id="8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8"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9" w:author="Anna Kretzschmar" w:date="2019-05-24T09:36:00Z">
              <w:r>
                <w:rPr/>
                <w:t>23</w:t>
              </w:r>
            </w:ins>
            <w:ins w:id="2180" w:author="Anna Kretzschmar" w:date="2019-05-24T09:36:00Z">
              <w:bookmarkStart w:id="818" w:name="TBL-7-74-2"/>
              <w:bookmarkEnd w:id="8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1" w:author="Anna Kretzschmar" w:date="2019-05-24T09:36:00Z">
              <w:r>
                <w:rPr/>
                <w:t>C</w:t>
              </w:r>
            </w:ins>
            <w:ins w:id="2182" w:author="Anna Kretzschmar" w:date="2019-05-24T09:36:00Z">
              <w:bookmarkStart w:id="819" w:name="TBL-7-74-3"/>
              <w:bookmarkEnd w:id="8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3" w:author="Anna Kretzschmar" w:date="2019-05-24T09:36:00Z">
              <w:r>
                <w:rPr>
                  <w:i/>
                </w:rPr>
                <w:t xml:space="preserve">Chnoospora </w:t>
              </w:r>
            </w:ins>
            <w:ins w:id="2184" w:author="Anna Kretzschmar" w:date="2019-05-24T09:36:00Z">
              <w:r>
                <w:rPr/>
                <w:t>sp.</w:t>
              </w:r>
            </w:ins>
            <w:ins w:id="2185" w:author="Anna Kretzschmar" w:date="2019-05-24T09:36:00Z">
              <w:bookmarkStart w:id="820" w:name="TBL-7-74-4"/>
              <w:bookmarkEnd w:id="8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7" w:author="Anna Kretzschmar" w:date="2019-05-24T09:36:00Z">
              <w:r>
                <w:rPr/>
                <w:t>24</w:t>
              </w:r>
            </w:ins>
            <w:ins w:id="2188" w:author="Anna Kretzschmar" w:date="2019-05-24T09:36:00Z">
              <w:bookmarkStart w:id="821" w:name="TBL-7-75-2"/>
              <w:bookmarkEnd w:id="8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9" w:author="Anna Kretzschmar" w:date="2019-05-24T09:36:00Z">
              <w:r>
                <w:rPr/>
                <w:t>A</w:t>
              </w:r>
            </w:ins>
            <w:ins w:id="2190" w:author="Anna Kretzschmar" w:date="2019-05-24T09:36:00Z">
              <w:bookmarkStart w:id="822" w:name="TBL-7-75-3"/>
              <w:bookmarkEnd w:id="8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1" w:author="Anna Kretzschmar" w:date="2019-05-24T09:36:00Z">
              <w:r>
                <w:rPr>
                  <w:i/>
                </w:rPr>
                <w:t xml:space="preserve">Sargassum </w:t>
              </w:r>
            </w:ins>
            <w:ins w:id="2192" w:author="Anna Kretzschmar" w:date="2019-05-24T09:36:00Z">
              <w:r>
                <w:rPr/>
                <w:t>sp.</w:t>
              </w:r>
            </w:ins>
            <w:ins w:id="2193" w:author="Anna Kretzschmar" w:date="2019-05-24T09:36:00Z">
              <w:bookmarkStart w:id="823" w:name="TBL-7-75-4"/>
              <w:bookmarkEnd w:id="8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4"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5" w:author="Anna Kretzschmar" w:date="2019-05-24T09:36:00Z">
              <w:r>
                <w:rPr/>
                <w:t>24</w:t>
              </w:r>
            </w:ins>
            <w:ins w:id="2196" w:author="Anna Kretzschmar" w:date="2019-05-24T09:36:00Z">
              <w:bookmarkStart w:id="824" w:name="TBL-7-76-2"/>
              <w:bookmarkEnd w:id="82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7" w:author="Anna Kretzschmar" w:date="2019-05-24T09:36:00Z">
              <w:r>
                <w:rPr/>
                <w:t>B</w:t>
              </w:r>
            </w:ins>
            <w:ins w:id="2198" w:author="Anna Kretzschmar" w:date="2019-05-24T09:36:00Z">
              <w:bookmarkStart w:id="825" w:name="TBL-7-76-3"/>
              <w:bookmarkEnd w:id="82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9" w:author="Anna Kretzschmar" w:date="2019-05-24T09:36:00Z">
              <w:r>
                <w:rPr>
                  <w:i/>
                </w:rPr>
                <w:t xml:space="preserve">Sargassum </w:t>
              </w:r>
            </w:ins>
            <w:ins w:id="2200" w:author="Anna Kretzschmar" w:date="2019-05-24T09:36:00Z">
              <w:r>
                <w:rPr/>
                <w:t>sp.</w:t>
              </w:r>
            </w:ins>
            <w:ins w:id="2201" w:author="Anna Kretzschmar" w:date="2019-05-24T09:36:00Z">
              <w:bookmarkStart w:id="826" w:name="TBL-7-76-4"/>
              <w:bookmarkEnd w:id="82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2"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3" w:author="Anna Kretzschmar" w:date="2019-05-24T09:36:00Z">
              <w:r>
                <w:rPr/>
                <w:t>24</w:t>
              </w:r>
            </w:ins>
            <w:ins w:id="2204" w:author="Anna Kretzschmar" w:date="2019-05-24T09:36:00Z">
              <w:bookmarkStart w:id="827" w:name="TBL-7-77-2"/>
              <w:bookmarkEnd w:id="8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5" w:author="Anna Kretzschmar" w:date="2019-05-24T09:36:00Z">
              <w:r>
                <w:rPr/>
                <w:t>C</w:t>
              </w:r>
            </w:ins>
            <w:ins w:id="2206" w:author="Anna Kretzschmar" w:date="2019-05-24T09:36:00Z">
              <w:bookmarkStart w:id="828" w:name="TBL-7-77-3"/>
              <w:bookmarkEnd w:id="8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7" w:author="Anna Kretzschmar" w:date="2019-05-24T09:36:00Z">
              <w:r>
                <w:rPr>
                  <w:i/>
                </w:rPr>
                <w:t xml:space="preserve">Sargassum </w:t>
              </w:r>
            </w:ins>
            <w:ins w:id="2208" w:author="Anna Kretzschmar" w:date="2019-05-24T09:36:00Z">
              <w:r>
                <w:rPr/>
                <w:t>sp.</w:t>
              </w:r>
            </w:ins>
            <w:ins w:id="2209" w:author="Anna Kretzschmar" w:date="2019-05-24T09:36:00Z">
              <w:bookmarkStart w:id="829" w:name="TBL-7-77-4"/>
              <w:bookmarkEnd w:id="8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0"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1" w:author="Anna Kretzschmar" w:date="2019-05-24T09:36:00Z">
              <w:r>
                <w:rPr/>
                <w:t>25</w:t>
              </w:r>
            </w:ins>
            <w:ins w:id="2212" w:author="Anna Kretzschmar" w:date="2019-05-24T09:36:00Z">
              <w:bookmarkStart w:id="830" w:name="TBL-7-78-2"/>
              <w:bookmarkEnd w:id="8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3" w:author="Anna Kretzschmar" w:date="2019-05-24T09:36:00Z">
              <w:r>
                <w:rPr/>
                <w:t>A</w:t>
              </w:r>
            </w:ins>
            <w:ins w:id="2214" w:author="Anna Kretzschmar" w:date="2019-05-24T09:36:00Z">
              <w:bookmarkStart w:id="831" w:name="TBL-7-78-3"/>
              <w:bookmarkEnd w:id="8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5" w:author="Anna Kretzschmar" w:date="2019-05-24T09:36:00Z">
              <w:r>
                <w:rPr>
                  <w:i/>
                </w:rPr>
                <w:t xml:space="preserve">Padina </w:t>
              </w:r>
            </w:ins>
            <w:ins w:id="2216" w:author="Anna Kretzschmar" w:date="2019-05-24T09:36:00Z">
              <w:r>
                <w:rPr/>
                <w:t>sp.</w:t>
              </w:r>
            </w:ins>
            <w:ins w:id="2217" w:author="Anna Kretzschmar" w:date="2019-05-24T09:36:00Z">
              <w:bookmarkStart w:id="832" w:name="TBL-7-78-4"/>
              <w:bookmarkEnd w:id="8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8"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9" w:author="Anna Kretzschmar" w:date="2019-05-24T09:36:00Z">
              <w:r>
                <w:rPr/>
                <w:t>25</w:t>
              </w:r>
            </w:ins>
            <w:ins w:id="2220" w:author="Anna Kretzschmar" w:date="2019-05-24T09:36:00Z">
              <w:bookmarkStart w:id="833" w:name="TBL-7-79-2"/>
              <w:bookmarkEnd w:id="8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1" w:author="Anna Kretzschmar" w:date="2019-05-24T09:36:00Z">
              <w:r>
                <w:rPr/>
                <w:t>B</w:t>
              </w:r>
            </w:ins>
            <w:ins w:id="2222" w:author="Anna Kretzschmar" w:date="2019-05-24T09:36:00Z">
              <w:bookmarkStart w:id="834" w:name="TBL-7-79-3"/>
              <w:bookmarkEnd w:id="8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3" w:author="Anna Kretzschmar" w:date="2019-05-24T09:36:00Z">
              <w:r>
                <w:rPr>
                  <w:i/>
                </w:rPr>
                <w:t xml:space="preserve">Chnoospora </w:t>
              </w:r>
            </w:ins>
            <w:ins w:id="2224" w:author="Anna Kretzschmar" w:date="2019-05-24T09:36:00Z">
              <w:r>
                <w:rPr/>
                <w:t>sp.</w:t>
              </w:r>
            </w:ins>
            <w:ins w:id="2225" w:author="Anna Kretzschmar" w:date="2019-05-24T09:36:00Z">
              <w:bookmarkStart w:id="835" w:name="TBL-7-79-4"/>
              <w:bookmarkEnd w:id="8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6"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7" w:author="Anna Kretzschmar" w:date="2019-05-24T09:36:00Z">
              <w:r>
                <w:rPr/>
                <w:t>25</w:t>
              </w:r>
            </w:ins>
            <w:ins w:id="2228" w:author="Anna Kretzschmar" w:date="2019-05-24T09:36:00Z">
              <w:bookmarkStart w:id="836" w:name="TBL-7-80-2"/>
              <w:bookmarkEnd w:id="83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9" w:author="Anna Kretzschmar" w:date="2019-05-24T09:36:00Z">
              <w:r>
                <w:rPr/>
                <w:t>C</w:t>
              </w:r>
            </w:ins>
            <w:ins w:id="2230" w:author="Anna Kretzschmar" w:date="2019-05-24T09:36:00Z">
              <w:bookmarkStart w:id="837" w:name="TBL-7-80-3"/>
              <w:bookmarkEnd w:id="83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31" w:author="Anna Kretzschmar" w:date="2019-05-24T09:36:00Z">
              <w:r>
                <w:rPr>
                  <w:i/>
                </w:rPr>
                <w:t xml:space="preserve">Padina </w:t>
              </w:r>
            </w:ins>
            <w:ins w:id="2232" w:author="Anna Kretzschmar" w:date="2019-05-24T09:36:00Z">
              <w:r>
                <w:rPr/>
                <w:t>sp.</w:t>
              </w:r>
            </w:ins>
            <w:ins w:id="2233" w:author="Anna Kretzschmar" w:date="2019-05-24T09:36:00Z">
              <w:bookmarkStart w:id="838" w:name="TBL-7-80-4"/>
              <w:bookmarkEnd w:id="83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34"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8845525"/>
    </w:sdtPr>
    <w:sdtContent>
      <w:p>
        <w:pPr>
          <w:pStyle w:val="Footer"/>
          <w:jc w:val="center"/>
          <w:rPr/>
        </w:pPr>
        <w:r>
          <w:rPr/>
          <w:fldChar w:fldCharType="begin"/>
        </w:r>
        <w:r>
          <w:instrText> PAGE </w:instrText>
        </w:r>
        <w:r>
          <w:fldChar w:fldCharType="separate"/>
        </w:r>
        <w:r>
          <w:t>15</w:t>
        </w:r>
        <w:r>
          <w:fldChar w:fldCharType="end"/>
        </w:r>
      </w:p>
    </w:sdtContent>
  </w:sdt>
  <w:p>
    <w:pPr>
      <w:pStyle w:val="Footer"/>
      <w:rPr/>
    </w:pPr>
    <w:r>
      <w:rPr/>
    </w:r>
  </w:p>
</w:ftr>
</file>

<file path=word/settings.xml><?xml version="1.0" encoding="utf-8"?>
<w:settings xmlns:w="http://schemas.openxmlformats.org/wordprocessingml/2006/main">
  <w:zoom w:percent="140"/>
  <w:trackRevisions/>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character" w:styleId="NumberingSymbols">
    <w:name w:val="Numbering Symbols"/>
    <w:qFormat/>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9980</TotalTime>
  <Application>LibreOffice/5.1.6.2$Linux_X86_64 LibreOffice_project/10m0$Build-2</Application>
  <Pages>35</Pages>
  <Words>8514</Words>
  <Characters>46980</Characters>
  <CharactersWithSpaces>55541</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2019-07-11T13:41:23Z</dcterms:modified>
  <cp:revision>148</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