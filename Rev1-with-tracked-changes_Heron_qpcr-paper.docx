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titleHead"/>
        <w:spacing w:lineRule="auto" w:line="480" w:before="200" w:after="120"/>
        <w:rPr/>
      </w:pPr>
      <w:r>
        <w:rPr/>
        <w:t xml:space="preserve">Development of a quantitative PCR assay for the detection and enumeration of a potentially ciguatoxin-producing dinoflagellate, </w:t>
      </w:r>
      <w:r>
        <w:rPr>
          <w:i/>
        </w:rPr>
        <w:t>Gambierdiscus lapillus</w:t>
      </w:r>
      <w:r>
        <w:rPr/>
        <w:t xml:space="preserve"> (Gonyaulacales, Dinophyceae).</w:t>
      </w:r>
    </w:p>
    <w:p>
      <w:pPr>
        <w:pStyle w:val="TextBody"/>
        <w:spacing w:lineRule="auto" w:line="480" w:before="0" w:after="0"/>
        <w:rPr/>
      </w:pPr>
      <w:r>
        <w:rPr/>
        <w:t xml:space="preserve">Key words:Ciguatera fish poisoning, </w:t>
      </w:r>
      <w:r>
        <w:rPr>
          <w:i/>
        </w:rPr>
        <w:t>Gambierdiscus lapillus</w:t>
      </w:r>
      <w:r>
        <w:rPr/>
        <w:t>, Quantitative PCR assay, Great Barrier Reef</w:t>
      </w:r>
    </w:p>
    <w:p>
      <w:pPr>
        <w:pStyle w:val="TextBody"/>
        <w:spacing w:lineRule="auto" w:line="480" w:before="0" w:after="0"/>
        <w:rPr/>
      </w:pPr>
      <w:r>
        <w:rPr/>
      </w:r>
    </w:p>
    <w:p>
      <w:pPr>
        <w:pStyle w:val="TextBody"/>
        <w:spacing w:lineRule="auto" w:line="480"/>
        <w:rPr/>
      </w:pPr>
      <w:r>
        <w:rPr/>
        <w:t>Kretzschmar, A.L.</w:t>
      </w:r>
      <w:r>
        <w:rPr>
          <w:position w:val="8"/>
          <w:sz w:val="19"/>
        </w:rPr>
        <w:t>1</w:t>
      </w:r>
      <w:r>
        <w:rPr>
          <w:i/>
          <w:position w:val="8"/>
          <w:sz w:val="19"/>
        </w:rPr>
        <w:t>,</w:t>
      </w:r>
      <w:r>
        <w:rPr>
          <w:position w:val="8"/>
          <w:sz w:val="19"/>
        </w:rPr>
        <w:t>2</w:t>
      </w:r>
      <w:r>
        <w:rPr/>
        <w:t>, Verma, A.</w:t>
      </w:r>
      <w:r>
        <w:rPr>
          <w:position w:val="8"/>
          <w:sz w:val="19"/>
        </w:rPr>
        <w:t>1</w:t>
      </w:r>
      <w:r>
        <w:rPr/>
        <w:t>, Kohli, G.S.</w:t>
      </w:r>
      <w:r>
        <w:rPr>
          <w:position w:val="8"/>
          <w:sz w:val="19"/>
        </w:rPr>
        <w:t>1</w:t>
      </w:r>
      <w:r>
        <w:rPr>
          <w:i/>
          <w:position w:val="8"/>
          <w:sz w:val="19"/>
        </w:rPr>
        <w:t>,</w:t>
      </w:r>
      <w:r>
        <w:rPr>
          <w:position w:val="8"/>
          <w:sz w:val="19"/>
        </w:rPr>
        <w:t>3</w:t>
      </w:r>
      <w:r>
        <w:rPr/>
        <w:t>, Murray, S.A.</w:t>
      </w:r>
      <w:r>
        <w:rPr>
          <w:position w:val="8"/>
          <w:sz w:val="19"/>
        </w:rPr>
        <w:t>1</w:t>
      </w:r>
      <w:r>
        <w:rPr/>
        <w:br/>
      </w:r>
      <w:r>
        <w:rPr>
          <w:position w:val="8"/>
          <w:sz w:val="19"/>
        </w:rPr>
        <w:t>1</w:t>
      </w:r>
      <w:r>
        <w:rPr/>
        <w:t>Climate Change Cluster (C3), University of Technology Sydney, Ultimo, 2007 NSW, Australia</w:t>
        <w:br/>
      </w:r>
      <w:r>
        <w:rPr>
          <w:position w:val="8"/>
          <w:sz w:val="19"/>
        </w:rPr>
        <w:t>2</w:t>
      </w:r>
      <w:r>
        <w:rPr/>
        <w:t>ithree institute (i3), University of Technology Sydney, Ultimo, 2007 NSW, Australia, anna.kretzschmar@uts.edu.au</w:t>
        <w:br/>
      </w:r>
      <w:r>
        <w:rPr>
          <w:position w:val="8"/>
          <w:sz w:val="19"/>
        </w:rPr>
        <w:t>3</w:t>
      </w:r>
      <w:r>
        <w:rPr/>
        <w:t xml:space="preserve">Alfred Wegener-Institut Helmholtz-Zentrum fr Polar- und Meeresforschung, Am Handelshafen 12, 27570, Bremerhaven, Germany </w:t>
      </w:r>
    </w:p>
    <w:p>
      <w:pPr>
        <w:pStyle w:val="Heading3"/>
        <w:spacing w:lineRule="auto" w:line="480"/>
        <w:rPr/>
      </w:pPr>
      <w:bookmarkStart w:id="0" w:name="x1-1000"/>
      <w:bookmarkEnd w:id="0"/>
      <w:r>
        <w:rPr/>
        <w:t>Abstract</w:t>
      </w:r>
    </w:p>
    <w:p>
      <w:pPr>
        <w:pStyle w:val="TextBodynoindent"/>
        <w:spacing w:lineRule="auto" w:line="480"/>
        <w:rPr/>
      </w:pPr>
      <w:r>
        <w:rPr/>
        <w:t>Ciguatera fish poisoning</w:t>
      </w:r>
      <w:ins w:id="0" w:author="Anna Kretzschmar" w:date="2019-06-24T09:55:00Z">
        <w:r>
          <w:rPr/>
          <w:t xml:space="preserve"> (CF</w:t>
        </w:r>
      </w:ins>
      <w:ins w:id="1" w:author="Anna Kretzschmar" w:date="2019-06-24T09:56:00Z">
        <w:r>
          <w:rPr/>
          <w:t>P)</w:t>
        </w:r>
      </w:ins>
      <w:r>
        <w:rPr/>
        <w:t xml:space="preserve"> is an illness contracted through the ingestion of seafood containing ciguatoxins. It is prevalent in tropical regions worldwide, including in Australia. Ciguatoxins are produced by some species of </w:t>
      </w:r>
      <w:r>
        <w:rPr>
          <w:i/>
        </w:rPr>
        <w:t>Gambierdiscus</w:t>
      </w:r>
      <w:r>
        <w:rPr/>
        <w:t xml:space="preserve">. Therefore, screening of </w:t>
      </w:r>
      <w:r>
        <w:rPr>
          <w:i/>
        </w:rPr>
        <w:t xml:space="preserve">Gambierdiscus </w:t>
      </w:r>
      <w:r>
        <w:rPr/>
        <w:t xml:space="preserve">species identification through quantitative PCR (qPCR), along with the determination of species toxicity, can be useful in monitoring potential ciguatera risk in these regions. </w:t>
      </w:r>
      <w:del w:id="2" w:author="Anna Kretzschmar" w:date="2019-06-10T13:07:00Z">
        <w:r>
          <w:rPr/>
          <w:delText>I</w:delText>
        </w:r>
      </w:del>
      <w:ins w:id="3" w:author="Anna Kretzschmar" w:date="2019-07-01T18:36:00Z">
        <w:r>
          <w:rPr/>
          <w:t>I</w:t>
        </w:r>
      </w:ins>
      <w:r>
        <w:rPr/>
        <w:t>n Australia</w:t>
      </w:r>
      <w:del w:id="4" w:author="Anna Kretzschmar" w:date="2019-06-10T13:07:00Z">
        <w:r>
          <w:rPr/>
          <w:delText>,</w:delText>
        </w:r>
      </w:del>
      <w:ins w:id="5" w:author="Anna Kretzschmar" w:date="2019-06-10T13:06:00Z">
        <w:r>
          <w:rPr/>
          <w:t xml:space="preserve"> CFP is prevalent in tropical Queensland</w:t>
        </w:r>
      </w:ins>
      <w:ins w:id="6" w:author="Anna Kretzschmar" w:date="2019-06-10T13:07:00Z">
        <w:r>
          <w:rPr/>
          <w:t xml:space="preserve"> and increasingly in sub-tropical regions of Australia, </w:t>
        </w:r>
      </w:ins>
      <w:ins w:id="7" w:author="Anna Kretzschmar" w:date="2019-06-10T13:07:00Z">
        <w:r>
          <w:rPr/>
          <w:t>but has a report rate of approximately 10%</w:t>
        </w:r>
      </w:ins>
      <w:ins w:id="8" w:author="Anna Kretzschmar" w:date="2019-06-10T13:07:00Z">
        <w:r>
          <w:rPr/>
          <w:t>.</w:t>
        </w:r>
      </w:ins>
      <w:r>
        <w:rPr/>
        <w:t xml:space="preserve"> </w:t>
      </w:r>
      <w:ins w:id="9" w:author="Anna Kretzschmar" w:date="2019-06-10T13:07:00Z">
        <w:r>
          <w:rPr/>
          <w:t>Ye</w:t>
        </w:r>
      </w:ins>
      <w:ins w:id="10" w:author="Anna Kretzschmar" w:date="2019-06-10T13:08:00Z">
        <w:r>
          <w:rPr/>
          <w:t xml:space="preserve">t </w:t>
        </w:r>
      </w:ins>
      <w:r>
        <w:rPr/>
        <w:t xml:space="preserve">the identity, distribution and abundance of ciguatoxin producing </w:t>
      </w:r>
      <w:r>
        <w:rPr>
          <w:i/>
        </w:rPr>
        <w:t xml:space="preserve">Gambierdiscus </w:t>
      </w:r>
      <w:r>
        <w:rPr/>
        <w:t>spp. is largely unknown. In this study</w:t>
      </w:r>
      <w:ins w:id="11" w:author="Anna Kretzschmar" w:date="2019-06-10T14:13:00Z">
        <w:r>
          <w:rPr/>
          <w:t>,</w:t>
        </w:r>
      </w:ins>
      <w:r>
        <w:rPr/>
        <w:t xml:space="preserve"> we developed a rapid qPCR assay to quantify the presence and abundance of </w:t>
      </w:r>
      <w:r>
        <w:rPr>
          <w:i/>
        </w:rPr>
        <w:t>Gambierdiscus lapillus</w:t>
      </w:r>
      <w:r>
        <w:rPr/>
        <w:t>, a likely ciguatoxic species</w:t>
      </w:r>
      <w:ins w:id="12" w:author="Anna Kretzschmar" w:date="2019-06-10T13:06:00Z">
        <w:r>
          <w:rPr/>
          <w:t xml:space="preserve"> first described </w:t>
        </w:r>
      </w:ins>
      <w:ins w:id="13" w:author="Anna Kretzschmar" w:date="2019-06-10T13:06:00Z">
        <w:r>
          <w:rPr/>
          <w:t>from</w:t>
        </w:r>
      </w:ins>
      <w:ins w:id="14" w:author="Anna Kretzschmar" w:date="2019-06-10T13:06:00Z">
        <w:r>
          <w:rPr/>
          <w:t xml:space="preserve"> Australia</w:t>
        </w:r>
      </w:ins>
      <w:r>
        <w:rPr/>
        <w:t xml:space="preserve">. We assessed the specificity and efficiency of the qPCR assay. The assay was tested on 25 environmental samples from the Heron Island reef in the southern Great Barrier Reef, a ciguatera endemic region, </w:t>
      </w:r>
      <w:del w:id="15" w:author="Anna Kretzschmar" w:date="2019-05-17T11:07:00Z">
        <w:r>
          <w:rPr/>
          <w:delText xml:space="preserve">in triplicate </w:delText>
        </w:r>
      </w:del>
      <w:r>
        <w:rPr/>
        <w:t>to determine the presence and patchiness of th</w:t>
      </w:r>
      <w:ins w:id="16" w:author="Anna Kretzschmar" w:date="2019-05-17T14:03:00Z">
        <w:r>
          <w:rPr/>
          <w:t>i</w:t>
        </w:r>
      </w:ins>
      <w:ins w:id="17" w:author="Anna Kretzschmar" w:date="2019-05-17T14:04:00Z">
        <w:r>
          <w:rPr/>
          <w:t>s</w:t>
        </w:r>
      </w:ins>
      <w:del w:id="18" w:author="Anna Kretzschmar" w:date="2019-05-17T14:03:00Z">
        <w:r>
          <w:rPr/>
          <w:delText>ese</w:delText>
        </w:r>
      </w:del>
      <w:r>
        <w:rPr/>
        <w:t xml:space="preserve"> species across samples from </w:t>
      </w:r>
      <w:r>
        <w:rPr>
          <w:i/>
        </w:rPr>
        <w:t xml:space="preserve">Chnoospora </w:t>
      </w:r>
      <w:r>
        <w:rPr/>
        <w:t xml:space="preserve">sp., </w:t>
      </w:r>
      <w:r>
        <w:rPr>
          <w:i/>
        </w:rPr>
        <w:t xml:space="preserve">Padina </w:t>
      </w:r>
      <w:r>
        <w:rPr/>
        <w:t xml:space="preserve">sp. and </w:t>
      </w:r>
      <w:r>
        <w:rPr>
          <w:i/>
        </w:rPr>
        <w:t xml:space="preserve">Sargassum </w:t>
      </w:r>
      <w:r>
        <w:rPr/>
        <w:t xml:space="preserve">macroalgal hosts. </w:t>
      </w:r>
    </w:p>
    <w:p>
      <w:pPr>
        <w:pStyle w:val="Heading3"/>
        <w:spacing w:lineRule="auto" w:line="480"/>
        <w:rPr/>
      </w:pPr>
      <w:bookmarkStart w:id="1" w:name="x1-2000"/>
      <w:bookmarkEnd w:id="1"/>
      <w:r>
        <w:rPr/>
        <w:t>Author’s summary</w:t>
      </w:r>
    </w:p>
    <w:p>
      <w:pPr>
        <w:pStyle w:val="Heading3"/>
        <w:spacing w:lineRule="auto" w:line="480"/>
        <w:rPr/>
      </w:pPr>
      <w:r>
        <w:rPr>
          <w:b w:val="false"/>
          <w:sz w:val="24"/>
          <w:szCs w:val="24"/>
        </w:rPr>
        <w:t>C</w:t>
      </w:r>
      <w:ins w:id="19" w:author="Anna Kretzschmar" w:date="2019-06-24T09:59:00Z">
        <w:r>
          <w:rPr>
            <w:b w:val="false"/>
            <w:sz w:val="24"/>
            <w:szCs w:val="24"/>
          </w:rPr>
          <w:t>FP</w:t>
        </w:r>
      </w:ins>
      <w:del w:id="20" w:author="Anna Kretzschmar" w:date="2019-06-24T09:59:00Z">
        <w:r>
          <w:rPr>
            <w:b w:val="false"/>
            <w:sz w:val="24"/>
            <w:szCs w:val="24"/>
          </w:rPr>
          <w:delText>iguatera fish poisoning</w:delText>
        </w:r>
      </w:del>
      <w:r>
        <w:rPr>
          <w:b w:val="false"/>
          <w:sz w:val="24"/>
          <w:szCs w:val="24"/>
        </w:rPr>
        <w:t xml:space="preserve"> is a human disease contracted by ingesting seafood contaminated with a group of neurotoxins. The group of neurotoxins, named ciguatoxins, are synthesised by </w:t>
      </w:r>
      <w:ins w:id="21" w:author="Anna Kretzschmar" w:date="2019-06-24T09:59:00Z">
        <w:r>
          <w:rPr>
            <w:b w:val="false"/>
            <w:sz w:val="24"/>
            <w:szCs w:val="24"/>
          </w:rPr>
          <w:t>a</w:t>
        </w:r>
      </w:ins>
      <w:ins w:id="22" w:author="Anna Kretzschmar" w:date="2019-07-01T18:38:00Z">
        <w:r>
          <w:rPr>
            <w:b w:val="false"/>
            <w:sz w:val="24"/>
            <w:szCs w:val="24"/>
          </w:rPr>
          <w:t xml:space="preserve"> </w:t>
        </w:r>
      </w:ins>
      <w:r>
        <w:rPr>
          <w:b w:val="false"/>
          <w:sz w:val="24"/>
          <w:szCs w:val="24"/>
        </w:rPr>
        <w:t xml:space="preserve">species of single celled </w:t>
      </w:r>
      <w:ins w:id="23" w:author="Anna Kretzschmar" w:date="2019-05-17T14:04:00Z">
        <w:r>
          <w:rPr>
            <w:b w:val="false"/>
            <w:sz w:val="24"/>
            <w:szCs w:val="24"/>
          </w:rPr>
          <w:t>protist</w:t>
        </w:r>
      </w:ins>
      <w:del w:id="24" w:author="Anna Kretzschmar" w:date="2019-05-17T14:04:00Z">
        <w:r>
          <w:rPr>
            <w:b w:val="false"/>
            <w:sz w:val="24"/>
            <w:szCs w:val="24"/>
          </w:rPr>
          <w:delText>marine algae</w:delText>
        </w:r>
      </w:del>
      <w:r>
        <w:rPr>
          <w:b w:val="false"/>
          <w:sz w:val="24"/>
          <w:szCs w:val="24"/>
        </w:rPr>
        <w:t xml:space="preserve"> from the genus </w:t>
      </w:r>
      <w:r>
        <w:rPr>
          <w:b w:val="false"/>
          <w:i/>
          <w:sz w:val="24"/>
          <w:szCs w:val="24"/>
        </w:rPr>
        <w:t>Gambierdiscus</w:t>
      </w:r>
      <w:ins w:id="25" w:author="Anna Kretzschmar" w:date="2019-07-01T18:38:00Z">
        <w:r>
          <w:rPr>
            <w:b w:val="false"/>
            <w:i/>
            <w:sz w:val="24"/>
            <w:szCs w:val="24"/>
          </w:rPr>
          <w:t xml:space="preserve"> </w:t>
        </w:r>
      </w:ins>
      <w:ins w:id="26" w:author="Anna Kretzschmar" w:date="2019-07-01T18:38:00Z">
        <w:r>
          <w:rPr>
            <w:b w:val="false"/>
            <w:i w:val="false"/>
            <w:iCs w:val="false"/>
            <w:sz w:val="24"/>
            <w:szCs w:val="24"/>
          </w:rPr>
          <w:t>(Dinoflagellata)</w:t>
        </w:r>
      </w:ins>
      <w:r>
        <w:rPr>
          <w:b w:val="false"/>
          <w:sz w:val="24"/>
          <w:szCs w:val="24"/>
        </w:rPr>
        <w:t>.</w:t>
      </w:r>
    </w:p>
    <w:p>
      <w:pPr>
        <w:pStyle w:val="Heading3"/>
        <w:spacing w:lineRule="auto" w:line="480"/>
        <w:rPr/>
      </w:pPr>
      <w:r>
        <w:rPr>
          <w:b w:val="false"/>
          <w:sz w:val="24"/>
          <w:szCs w:val="24"/>
        </w:rPr>
        <w:t xml:space="preserve">Ciguatera fish poisoning occurs worldwide, particularly in tropical </w:t>
      </w:r>
      <w:ins w:id="27" w:author="Anna Kretzschmar" w:date="2019-06-24T09:59:00Z">
        <w:r>
          <w:rPr>
            <w:b w:val="false"/>
            <w:sz w:val="24"/>
            <w:szCs w:val="24"/>
          </w:rPr>
          <w:t>regi</w:t>
        </w:r>
      </w:ins>
      <w:del w:id="28" w:author="Anna Kretzschmar" w:date="2019-06-24T09:59:00Z">
        <w:r>
          <w:rPr>
            <w:b w:val="false"/>
            <w:sz w:val="24"/>
            <w:szCs w:val="24"/>
          </w:rPr>
          <w:delText>nati</w:delText>
        </w:r>
      </w:del>
      <w:r>
        <w:rPr>
          <w:b w:val="false"/>
          <w:sz w:val="24"/>
          <w:szCs w:val="24"/>
        </w:rPr>
        <w:t xml:space="preserve">ons. Pacific Island nations are disproportionately impacted, and this impact is predicted to increase as the effects of climate change unfold. Few effective monitoring and mitigation strategies exist for </w:t>
      </w:r>
      <w:ins w:id="29" w:author="Anna Kretzschmar" w:date="2019-06-24T09:59:00Z">
        <w:r>
          <w:rPr>
            <w:b w:val="false"/>
            <w:sz w:val="24"/>
            <w:szCs w:val="24"/>
          </w:rPr>
          <w:t>CFP</w:t>
        </w:r>
      </w:ins>
      <w:del w:id="30" w:author="Anna Kretzschmar" w:date="2019-06-24T09:59:00Z">
        <w:r>
          <w:rPr>
            <w:b w:val="false"/>
            <w:sz w:val="24"/>
            <w:szCs w:val="24"/>
          </w:rPr>
          <w:delText>ciguatera fish poisoning</w:delText>
        </w:r>
      </w:del>
      <w:r>
        <w:rPr>
          <w:b w:val="false"/>
          <w:sz w:val="24"/>
          <w:szCs w:val="24"/>
        </w:rPr>
        <w:t xml:space="preserve">, and reporting rates of the disease are </w:t>
      </w:r>
      <w:del w:id="31" w:author="Anna Kretzschmar" w:date="2019-06-24T10:00:00Z">
        <w:r>
          <w:rPr>
            <w:b w:val="false"/>
            <w:sz w:val="24"/>
            <w:szCs w:val="24"/>
          </w:rPr>
          <w:delText>estimated to be approximately 20% at best</w:delText>
        </w:r>
      </w:del>
      <w:ins w:id="32" w:author="Anna Kretzschmar" w:date="2019-07-01T18:39:00Z">
        <w:r>
          <w:rPr>
            <w:b w:val="false"/>
            <w:sz w:val="24"/>
            <w:szCs w:val="24"/>
          </w:rPr>
          <w:t>low</w:t>
        </w:r>
      </w:ins>
      <w:r>
        <w:rPr>
          <w:b w:val="false"/>
          <w:sz w:val="24"/>
          <w:szCs w:val="24"/>
        </w:rPr>
        <w:t xml:space="preserve">. A </w:t>
      </w:r>
      <w:ins w:id="33" w:author="Anna Kretzschmar" w:date="2019-06-24T10:00:00Z">
        <w:r>
          <w:rPr>
            <w:b w:val="false"/>
            <w:sz w:val="24"/>
            <w:szCs w:val="24"/>
          </w:rPr>
          <w:t>G</w:t>
        </w:r>
      </w:ins>
      <w:del w:id="34" w:author="Anna Kretzschmar" w:date="2019-06-24T10:00:00Z">
        <w:r>
          <w:rPr>
            <w:b w:val="false"/>
            <w:sz w:val="24"/>
            <w:szCs w:val="24"/>
          </w:rPr>
          <w:delText>g</w:delText>
        </w:r>
      </w:del>
      <w:r>
        <w:rPr>
          <w:b w:val="false"/>
          <w:sz w:val="24"/>
          <w:szCs w:val="24"/>
        </w:rPr>
        <w:t xml:space="preserve">lobal </w:t>
      </w:r>
      <w:del w:id="35" w:author="Anna Kretzschmar" w:date="2019-06-24T10:00:00Z">
        <w:r>
          <w:rPr>
            <w:b w:val="false"/>
            <w:sz w:val="24"/>
            <w:szCs w:val="24"/>
          </w:rPr>
          <w:delText>c</w:delText>
        </w:r>
      </w:del>
      <w:ins w:id="36" w:author="Anna Kretzschmar" w:date="2019-06-24T10:00:00Z">
        <w:r>
          <w:rPr>
            <w:b w:val="false"/>
            <w:sz w:val="24"/>
            <w:szCs w:val="24"/>
          </w:rPr>
          <w:t>C</w:t>
        </w:r>
      </w:ins>
      <w:r>
        <w:rPr>
          <w:b w:val="false"/>
          <w:sz w:val="24"/>
          <w:szCs w:val="24"/>
        </w:rPr>
        <w:t xml:space="preserve">iguatera </w:t>
      </w:r>
      <w:del w:id="37" w:author="Anna Kretzschmar" w:date="2019-06-24T10:00:00Z">
        <w:r>
          <w:rPr>
            <w:b w:val="false"/>
            <w:sz w:val="24"/>
            <w:szCs w:val="24"/>
          </w:rPr>
          <w:delText>s</w:delText>
        </w:r>
      </w:del>
      <w:ins w:id="38" w:author="Anna Kretzschmar" w:date="2019-06-24T10:00:00Z">
        <w:r>
          <w:rPr>
            <w:b w:val="false"/>
            <w:sz w:val="24"/>
            <w:szCs w:val="24"/>
          </w:rPr>
          <w:t>S</w:t>
        </w:r>
      </w:ins>
      <w:r>
        <w:rPr>
          <w:b w:val="false"/>
          <w:sz w:val="24"/>
          <w:szCs w:val="24"/>
        </w:rPr>
        <w:t>trategy was developed</w:t>
      </w:r>
      <w:ins w:id="39" w:author="Anna Kretzschmar" w:date="2019-05-17T11:08:00Z">
        <w:r>
          <w:rPr>
            <w:b w:val="false"/>
            <w:sz w:val="24"/>
            <w:szCs w:val="24"/>
          </w:rPr>
          <w:t xml:space="preserve"> as a matter of urgency</w:t>
        </w:r>
      </w:ins>
      <w:r>
        <w:rPr>
          <w:b w:val="false"/>
          <w:sz w:val="24"/>
          <w:szCs w:val="24"/>
        </w:rPr>
        <w:t xml:space="preserve"> by a group of researchers coordinated by </w:t>
      </w:r>
      <w:ins w:id="40" w:author="Anna Kretzschmar" w:date="2019-05-17T14:05:00Z">
        <w:r>
          <w:rPr>
            <w:b w:val="false"/>
            <w:sz w:val="24"/>
            <w:szCs w:val="24"/>
          </w:rPr>
          <w:t>United Nations Educational, Scientific and Cultural Organization’s (</w:t>
        </w:r>
      </w:ins>
      <w:r>
        <w:rPr>
          <w:b w:val="false"/>
          <w:sz w:val="24"/>
          <w:szCs w:val="24"/>
        </w:rPr>
        <w:t>UNESCO</w:t>
      </w:r>
      <w:ins w:id="41" w:author="Anna Kretzschmar" w:date="2019-05-17T14:05:00Z">
        <w:r>
          <w:rPr>
            <w:b w:val="false"/>
            <w:sz w:val="24"/>
            <w:szCs w:val="24"/>
          </w:rPr>
          <w:t>)</w:t>
        </w:r>
      </w:ins>
      <w:del w:id="42" w:author="Anna Kretzschmar" w:date="2019-05-17T14:05:00Z">
        <w:r>
          <w:rPr>
            <w:b w:val="false"/>
            <w:sz w:val="24"/>
            <w:szCs w:val="24"/>
          </w:rPr>
          <w:delText>’s</w:delText>
        </w:r>
      </w:del>
      <w:r>
        <w:rPr>
          <w:b w:val="false"/>
          <w:sz w:val="24"/>
          <w:szCs w:val="24"/>
        </w:rPr>
        <w:t xml:space="preserve"> Intergovernmental Oceanographic Commission to characterise the cause and mode of action of ciguatera fish poisoning</w:t>
      </w:r>
      <w:del w:id="43" w:author="Anna Kretzschmar" w:date="2019-05-17T11:09:00Z">
        <w:r>
          <w:rPr>
            <w:b w:val="false"/>
            <w:sz w:val="24"/>
            <w:szCs w:val="24"/>
          </w:rPr>
          <w:delText>,</w:delText>
        </w:r>
      </w:del>
      <w:del w:id="44" w:author="Anna Kretzschmar" w:date="2019-05-17T11:08:00Z">
        <w:r>
          <w:rPr>
            <w:b w:val="false"/>
            <w:sz w:val="24"/>
            <w:szCs w:val="24"/>
          </w:rPr>
          <w:delText xml:space="preserve"> as a matter of urgency</w:delText>
        </w:r>
      </w:del>
      <w:r>
        <w:rPr>
          <w:b w:val="false"/>
          <w:sz w:val="24"/>
          <w:szCs w:val="24"/>
        </w:rPr>
        <w:t>.</w:t>
      </w:r>
    </w:p>
    <w:p>
      <w:pPr>
        <w:pStyle w:val="Heading3"/>
        <w:spacing w:lineRule="auto" w:line="480"/>
        <w:rPr>
          <w:b w:val="false"/>
          <w:b w:val="false"/>
          <w:sz w:val="24"/>
          <w:szCs w:val="24"/>
        </w:rPr>
      </w:pPr>
      <w:r>
        <w:rPr>
          <w:b w:val="false"/>
          <w:sz w:val="24"/>
          <w:szCs w:val="24"/>
        </w:rPr>
        <w:t xml:space="preserve">In this study, we designed a qPCR assay to detect a species of microalgae, </w:t>
      </w:r>
      <w:r>
        <w:rPr>
          <w:b w:val="false"/>
          <w:i/>
          <w:sz w:val="24"/>
          <w:szCs w:val="24"/>
        </w:rPr>
        <w:t>Gambierdiscus lapillus</w:t>
      </w:r>
      <w:r>
        <w:rPr>
          <w:b w:val="false"/>
          <w:sz w:val="24"/>
          <w:szCs w:val="24"/>
        </w:rPr>
        <w:t xml:space="preserve">. </w:t>
      </w:r>
      <w:r>
        <w:rPr>
          <w:b w:val="false"/>
          <w:i/>
          <w:sz w:val="24"/>
          <w:szCs w:val="24"/>
        </w:rPr>
        <w:t>Gambierdiscus lapillus</w:t>
      </w:r>
      <w:r>
        <w:rPr>
          <w:b w:val="false"/>
          <w:sz w:val="24"/>
          <w:szCs w:val="24"/>
        </w:rPr>
        <w:t xml:space="preserve"> produces compounds with ciguatoxin-like properties, which may lead to ciguatoxin uptake in fish in the Australian region. This assay was sensitive and able to detect the presence of </w:t>
      </w:r>
      <w:r>
        <w:rPr>
          <w:b w:val="false"/>
          <w:i/>
          <w:sz w:val="24"/>
          <w:szCs w:val="24"/>
        </w:rPr>
        <w:t>Gambierdiscus lapillus</w:t>
      </w:r>
      <w:r>
        <w:rPr>
          <w:b w:val="false"/>
          <w:sz w:val="24"/>
          <w:szCs w:val="24"/>
        </w:rPr>
        <w:t xml:space="preserve"> in a range of environmental samples from the Great Barrier Reef region, Australia.</w:t>
      </w:r>
    </w:p>
    <w:p>
      <w:pPr>
        <w:pStyle w:val="Heading3"/>
        <w:spacing w:lineRule="auto" w:line="480"/>
        <w:rPr/>
      </w:pPr>
      <w:r>
        <w:rPr/>
      </w:r>
    </w:p>
    <w:p>
      <w:pPr>
        <w:pStyle w:val="Heading3"/>
        <w:spacing w:lineRule="auto" w:line="480"/>
        <w:rPr/>
      </w:pPr>
      <w:r>
        <w:rPr/>
        <w:t>Introduction</w:t>
      </w:r>
    </w:p>
    <w:p>
      <w:pPr>
        <w:pStyle w:val="TextBodynoindent"/>
        <w:spacing w:lineRule="auto" w:line="480" w:before="0" w:after="0"/>
        <w:rPr/>
      </w:pPr>
      <w:r>
        <w:rPr/>
        <w:t xml:space="preserve">Benthic dinoflagellates of the genus </w:t>
      </w:r>
      <w:r>
        <w:rPr>
          <w:i/>
        </w:rPr>
        <w:t xml:space="preserve">Gambierdiscus </w:t>
      </w:r>
      <w:r>
        <w:rPr/>
        <w:t>Adachi &amp; Fukuyo produce ciguatoxins (CTX), which can accumulate in humans via consumption of contaminated seafood and cause ciguatera fish poisoning (CFP) (Fig.  </w:t>
      </w:r>
      <w:hyperlink w:anchor="x1-20011">
        <w:r>
          <w:rPr>
            <w:rStyle w:val="InternetLink"/>
          </w:rPr>
          <w:t>1</w:t>
        </w:r>
      </w:hyperlink>
      <w:r>
        <w:rPr/>
        <w:t xml:space="preserve">). </w:t>
      </w:r>
    </w:p>
    <w:p>
      <w:pPr>
        <w:pStyle w:val="HorizontalLine"/>
        <w:spacing w:lineRule="auto" w:line="480"/>
        <w:rPr/>
      </w:pPr>
      <w:r>
        <w:rPr/>
      </w:r>
    </w:p>
    <w:p>
      <w:pPr>
        <w:pStyle w:val="TextBodynoindent"/>
        <w:spacing w:lineRule="auto" w:line="480" w:before="0" w:after="0"/>
        <w:rPr/>
      </w:pPr>
      <w:bookmarkStart w:id="2" w:name="x1-20011"/>
      <w:bookmarkEnd w:id="2"/>
      <w:r>
        <w:rPr/>
        <w:t xml:space="preserve"> </w:t>
      </w:r>
    </w:p>
    <w:p>
      <w:pPr>
        <w:pStyle w:val="TextBodynoindent"/>
        <w:spacing w:lineRule="auto" w:line="480"/>
        <w:rPr/>
      </w:pPr>
      <w:r>
        <w:rPr/>
        <w:t xml:space="preserve">Figure 1: The mechanism of bioaccumulation of CTXs, with </w:t>
      </w:r>
      <w:r>
        <w:rPr>
          <w:i/>
        </w:rPr>
        <w:t xml:space="preserve">Gambierdiscus </w:t>
      </w:r>
      <w:r>
        <w:rPr/>
        <w:t xml:space="preserve">(for example </w:t>
      </w:r>
      <w:r>
        <w:rPr>
          <w:i/>
        </w:rPr>
        <w:t xml:space="preserve">G. polynesiensis </w:t>
      </w:r>
      <w:ins w:id="45" w:author="Anna Kretzschmar" w:date="2019-06-10T08:20:00Z">
        <w:r>
          <w:rPr>
            <w:i w:val="false"/>
            <w:iCs w:val="false"/>
          </w:rPr>
          <w:t xml:space="preserve">CG14 </w:t>
        </w:r>
      </w:ins>
      <w:r>
        <w:rPr/>
        <w:t xml:space="preserve">(A)) at the base of the food web inhabiting the macroalgae </w:t>
      </w:r>
      <w:r>
        <w:rPr>
          <w:i/>
        </w:rPr>
        <w:t xml:space="preserve">Padina </w:t>
      </w:r>
      <w:r>
        <w:rPr/>
        <w:t>spp. (B) [</w:t>
      </w:r>
      <w:hyperlink w:anchor="Xpadina">
        <w:r>
          <w:rPr>
            <w:rStyle w:val="InternetLink"/>
          </w:rPr>
          <w:t>1</w:t>
        </w:r>
      </w:hyperlink>
      <w:r>
        <w:rPr/>
        <w:t>]. A herbivore, here a white trevally (</w:t>
      </w:r>
      <w:r>
        <w:rPr>
          <w:i/>
        </w:rPr>
        <w:t>Pseudocaranx dentex</w:t>
      </w:r>
      <w:r>
        <w:rPr/>
        <w:t>) (C) [</w:t>
      </w:r>
      <w:hyperlink w:anchor="Xtrevally">
        <w:r>
          <w:rPr>
            <w:rStyle w:val="InternetLink"/>
          </w:rPr>
          <w:t>2</w:t>
        </w:r>
      </w:hyperlink>
      <w:r>
        <w:rPr/>
        <w:t xml:space="preserve">] consumes CTX from </w:t>
      </w:r>
      <w:r>
        <w:rPr>
          <w:i/>
        </w:rPr>
        <w:t xml:space="preserve">G. polynesiensis </w:t>
      </w:r>
      <w:r>
        <w:rPr/>
        <w:t xml:space="preserve">along with the macroalgae, which </w:t>
      </w:r>
      <w:del w:id="46" w:author="Anna Kretzschmar" w:date="2019-05-17T11:10:00Z">
        <w:r>
          <w:rPr/>
          <w:delText xml:space="preserve">is </w:delText>
        </w:r>
      </w:del>
      <w:r>
        <w:rPr/>
        <w:t>then either passes directly to humans through consumption, or through an intermediary piscivorous vector such as Australian spotted mackerel (</w:t>
      </w:r>
      <w:r>
        <w:rPr>
          <w:i/>
        </w:rPr>
        <w:t>Scomberomorus munroi</w:t>
      </w:r>
      <w:r>
        <w:rPr/>
        <w:t>) (D) [</w:t>
      </w:r>
      <w:hyperlink w:anchor="Xmackerel">
        <w:r>
          <w:rPr>
            <w:rStyle w:val="InternetLink"/>
          </w:rPr>
          <w:t>3</w:t>
        </w:r>
      </w:hyperlink>
      <w:r>
        <w:rPr/>
        <w:t xml:space="preserve">]. Image of </w:t>
      </w:r>
      <w:r>
        <w:rPr>
          <w:i/>
        </w:rPr>
        <w:t xml:space="preserve">G. polynesiensis </w:t>
      </w:r>
      <w:r>
        <w:rPr/>
        <w:t>(strain CG15) taken by A. L. Kretzschmar, 2016, Nikon Eclipse TS100 equipped with an Infinite Luminera 1 camera.</w:t>
      </w:r>
    </w:p>
    <w:p>
      <w:pPr>
        <w:pStyle w:val="HorizontalLine"/>
        <w:spacing w:lineRule="auto" w:line="480"/>
        <w:rPr/>
      </w:pPr>
      <w:r>
        <w:rPr/>
      </w:r>
    </w:p>
    <w:p>
      <w:pPr>
        <w:pStyle w:val="TextBodynoindent"/>
        <w:spacing w:lineRule="auto" w:line="480"/>
        <w:rPr/>
      </w:pPr>
      <w:r>
        <w:rPr/>
        <w:t>The symptoms of CFP are largely gastrointestinal and neurotoxic, however, in severe cases, further complications such as cardiovascular or severe neurological symptoms can appear [</w:t>
      </w:r>
      <w:hyperlink w:anchor="Xsims1987theoretical">
        <w:r>
          <w:rPr>
            <w:rStyle w:val="InternetLink"/>
          </w:rPr>
          <w:t>4</w:t>
        </w:r>
      </w:hyperlink>
      <w:r>
        <w:rPr/>
        <w:t>].</w:t>
      </w:r>
      <w:ins w:id="47" w:author="Anna Kretzschmar" w:date="2019-05-17T14:06:00Z">
        <w:r>
          <w:rPr/>
          <w:t xml:space="preserve"> In the most extreme cases, CFP can result in death [5].</w:t>
        </w:r>
      </w:ins>
      <w:r>
        <w:rPr/>
        <w:t xml:space="preserve"> Species of </w:t>
      </w:r>
      <w:r>
        <w:rPr>
          <w:i/>
        </w:rPr>
        <w:t xml:space="preserve">Gambierdiscus </w:t>
      </w:r>
      <w:r>
        <w:rPr/>
        <w:t xml:space="preserve">spp. are predominantly epiphytic, growing on macroalgae and other substrates such as coral detritus. Species of </w:t>
      </w:r>
      <w:r>
        <w:rPr>
          <w:i/>
        </w:rPr>
        <w:t xml:space="preserve">Gambierdiscus </w:t>
      </w:r>
      <w:r>
        <w:rPr/>
        <w:t>spp. can vary in the production of CTXs</w:t>
      </w:r>
      <w:del w:id="48" w:author="Anna Kretzschmar" w:date="2019-05-17T16:45:00Z">
        <w:r>
          <w:rPr/>
          <w:delText xml:space="preserve"> and/or maitotoxins (MTXs)</w:delText>
        </w:r>
      </w:del>
      <w:r>
        <w:rPr/>
        <w:t xml:space="preserve"> [</w:t>
      </w:r>
      <w:hyperlink w:anchor="Xchinain2010ciguatera">
        <w:del w:id="49" w:author="Anna Kretzschmar" w:date="2019-06-10T17:02:00Z">
          <w:r>
            <w:rPr>
              <w:rStyle w:val="InternetLink"/>
            </w:rPr>
            <w:delText>5</w:delText>
          </w:r>
        </w:del>
      </w:hyperlink>
      <w:del w:id="50" w:author="Anna Kretzschmar" w:date="2019-06-10T17:02:00Z">
        <w:r>
          <w:rPr>
            <w:rStyle w:val="InternetLink"/>
          </w:rPr>
          <w:delText>,</w:delText>
        </w:r>
      </w:del>
      <w:r>
        <w:rPr>
          <w:rStyle w:val="InternetLink"/>
        </w:rPr>
        <w:t> </w:t>
      </w:r>
      <w:hyperlink w:anchor="Xkohli2014high">
        <w:r>
          <w:rPr>
            <w:rStyle w:val="InternetLink"/>
          </w:rPr>
          <w:t>6</w:t>
        </w:r>
      </w:hyperlink>
      <w:r>
        <w:rPr/>
        <w:t xml:space="preserve">]. If a particular </w:t>
      </w:r>
      <w:r>
        <w:rPr>
          <w:i/>
        </w:rPr>
        <w:t xml:space="preserve">Gambierdiscus </w:t>
      </w:r>
      <w:r>
        <w:rPr/>
        <w:t>sp. is a CTX producer, and inhabit</w:t>
      </w:r>
      <w:ins w:id="51" w:author="Anna Kretzschmar" w:date="2019-05-17T11:11:00Z">
        <w:r>
          <w:rPr/>
          <w:t>s</w:t>
        </w:r>
      </w:ins>
      <w:r>
        <w:rPr/>
        <w:t xml:space="preserve"> a palatable macroalgal substrate, the toxins</w:t>
      </w:r>
      <w:ins w:id="52" w:author="Anna Kretzschmar" w:date="2019-05-17T18:44:00Z">
        <w:r>
          <w:rPr/>
          <w:t xml:space="preserve"> can</w:t>
        </w:r>
      </w:ins>
      <w:r>
        <w:rPr/>
        <w:t xml:space="preserve"> bioaccumulate in herbivorous fish </w:t>
      </w:r>
      <w:del w:id="53" w:author="Anna Kretzschmar" w:date="2019-05-17T18:44:00Z">
        <w:r>
          <w:rPr/>
          <w:delText xml:space="preserve">and filter feeders </w:delText>
        </w:r>
      </w:del>
      <w:r>
        <w:rPr/>
        <w:t xml:space="preserve">with the potential to </w:t>
      </w:r>
      <w:ins w:id="54" w:author="Anna Kretzschmar" w:date="2019-07-01T18:40:00Z">
        <w:r>
          <w:rPr/>
          <w:t>accumulate though</w:t>
        </w:r>
      </w:ins>
      <w:del w:id="55" w:author="Anna Kretzschmar" w:date="2019-07-01T18:40:00Z">
        <w:r>
          <w:rPr/>
          <w:delText>travel up</w:delText>
        </w:r>
      </w:del>
      <w:r>
        <w:rPr/>
        <w:t xml:space="preserve"> the food chain to cause CFP in humans [</w:t>
      </w:r>
      <w:hyperlink w:anchor="Xchinain1997intraspecific">
        <w:r>
          <w:rPr>
            <w:rStyle w:val="InternetLink"/>
          </w:rPr>
          <w:t>7</w:t>
        </w:r>
      </w:hyperlink>
      <w:r>
        <w:rPr>
          <w:rStyle w:val="InternetLink"/>
        </w:rPr>
        <w:t>, </w:t>
      </w:r>
      <w:hyperlink w:anchor="Xholmes1998gambierdiscus">
        <w:r>
          <w:rPr>
            <w:rStyle w:val="InternetLink"/>
          </w:rPr>
          <w:t>8</w:t>
        </w:r>
      </w:hyperlink>
      <w:ins w:id="56" w:author="Anna Kretzschmar" w:date="2019-06-10T17:06:00Z">
        <w:r>
          <w:rPr>
            <w:rStyle w:val="InternetLink"/>
          </w:rPr>
          <w:t>,</w:t>
        </w:r>
      </w:ins>
      <w:ins w:id="57" w:author="Anna Kretzschmar" w:date="2019-06-10T17:02:00Z">
        <w:r>
          <w:rPr>
            <w:rStyle w:val="InternetLink"/>
          </w:rPr>
          <w:t>9</w:t>
        </w:r>
      </w:ins>
      <w:r>
        <w:rPr/>
        <w:t xml:space="preserve">]. </w:t>
      </w:r>
    </w:p>
    <w:p>
      <w:pPr>
        <w:pStyle w:val="TextBodynoindent"/>
        <w:spacing w:lineRule="auto" w:line="480"/>
        <w:rPr/>
      </w:pPr>
      <w:r>
        <w:rPr>
          <w:i/>
        </w:rPr>
        <w:t xml:space="preserve">Gambierdiscus </w:t>
      </w:r>
      <w:r>
        <w:rPr/>
        <w:t xml:space="preserve">was first </w:t>
      </w:r>
      <w:ins w:id="58" w:author="Anna Kretzschmar" w:date="2019-05-17T19:43:00Z">
        <w:r>
          <w:rPr/>
          <w:t>described</w:t>
        </w:r>
      </w:ins>
      <w:del w:id="59" w:author="Anna Kretzschmar" w:date="2019-05-17T19:43:00Z">
        <w:r>
          <w:rPr/>
          <w:delText>identified</w:delText>
        </w:r>
      </w:del>
      <w:r>
        <w:rPr/>
        <w:t xml:space="preserve"> in 1977, with the type species </w:t>
      </w:r>
      <w:r>
        <w:rPr>
          <w:i/>
        </w:rPr>
        <w:t xml:space="preserve">G. toxicus </w:t>
      </w:r>
      <w:r>
        <w:rPr/>
        <w:t>Adachi &amp; Fukuyo [</w:t>
      </w:r>
      <w:ins w:id="60" w:author="Anna Kretzschmar" w:date="2019-06-10T17:07:00Z">
        <w:r>
          <w:rPr/>
          <w:t>10</w:t>
        </w:r>
      </w:ins>
      <w:hyperlink w:anchor="Xadachi1979thecal">
        <w:del w:id="61" w:author="Anna Kretzschmar" w:date="2019-06-10T17:07:00Z">
          <w:r>
            <w:rPr>
              <w:rStyle w:val="InternetLink"/>
            </w:rPr>
            <w:delText>9</w:delText>
          </w:r>
        </w:del>
      </w:hyperlink>
      <w:del w:id="62" w:author="Anna Kretzschmar" w:date="2019-05-17T16:55:00Z">
        <w:r>
          <w:rPr>
            <w:rStyle w:val="InternetLink"/>
          </w:rPr>
          <w:delText xml:space="preserve"> </w:delText>
        </w:r>
      </w:del>
      <w:r>
        <w:rPr/>
        <w:t xml:space="preserve">]. The genus remained monotypic for 18 years until the discovery of a second species </w:t>
      </w:r>
      <w:r>
        <w:rPr>
          <w:i/>
        </w:rPr>
        <w:t>G.</w:t>
      </w:r>
      <w:r>
        <w:rPr/>
        <w:t xml:space="preserve"> </w:t>
      </w:r>
      <w:r>
        <w:rPr>
          <w:i/>
        </w:rPr>
        <w:t xml:space="preserve">belizeanus </w:t>
      </w:r>
      <w:r>
        <w:rPr/>
        <w:t>Faust [</w:t>
      </w:r>
      <w:hyperlink w:anchor="Xfaust1995observation">
        <w:r>
          <w:rPr>
            <w:rStyle w:val="InternetLink"/>
          </w:rPr>
          <w:t>1</w:t>
        </w:r>
      </w:hyperlink>
      <w:hyperlink w:anchor="Xfaust1995observation">
        <w:del w:id="63" w:author="Anna Kretzschmar" w:date="2019-06-10T17:07:00Z">
          <w:r>
            <w:rPr>
              <w:rStyle w:val="InternetLink"/>
            </w:rPr>
            <w:delText>0</w:delText>
          </w:r>
        </w:del>
      </w:hyperlink>
      <w:hyperlink w:anchor="Xfaust1995observation">
        <w:ins w:id="64" w:author="Anna Kretzschmar" w:date="2019-06-10T17:07:00Z">
          <w:r>
            <w:rPr>
              <w:rStyle w:val="InternetLink"/>
            </w:rPr>
            <w:t>1</w:t>
          </w:r>
        </w:ins>
      </w:hyperlink>
      <w:r>
        <w:rPr/>
        <w:t>]. To date, the genus comprises 1</w:t>
      </w:r>
      <w:del w:id="65" w:author="Anna Kretzschmar" w:date="2019-05-17T19:44:00Z">
        <w:r>
          <w:rPr/>
          <w:delText>4</w:delText>
        </w:r>
      </w:del>
      <w:ins w:id="66" w:author="Anna Kretzschmar" w:date="2019-05-17T19:44:00Z">
        <w:r>
          <w:rPr/>
          <w:t>6</w:t>
        </w:r>
      </w:ins>
      <w:r>
        <w:rPr/>
        <w:t xml:space="preserve"> described species and </w:t>
      </w:r>
      <w:ins w:id="67" w:author="Anna Kretzschmar" w:date="2019-05-17T19:44:00Z">
        <w:r>
          <w:rPr/>
          <w:t>4</w:t>
        </w:r>
      </w:ins>
      <w:del w:id="68" w:author="Anna Kretzschmar" w:date="2019-05-17T19:44:00Z">
        <w:r>
          <w:rPr/>
          <w:delText>6</w:delText>
        </w:r>
      </w:del>
      <w:r>
        <w:rPr/>
        <w:t xml:space="preserve"> ribo/species types [</w:t>
      </w:r>
      <w:hyperlink w:anchor="Xadachi1979thecal">
        <w:del w:id="69" w:author="Anna Kretzschmar" w:date="2019-06-10T17:07:00Z">
          <w:r>
            <w:rPr>
              <w:rStyle w:val="InternetLink"/>
            </w:rPr>
            <w:delText>9</w:delText>
          </w:r>
        </w:del>
      </w:hyperlink>
      <w:del w:id="70" w:author="Anna Kretzschmar" w:date="2019-06-10T17:07:00Z">
        <w:r>
          <w:rPr/>
          <w:delText>,</w:delText>
        </w:r>
      </w:del>
      <w:r>
        <w:rPr/>
        <w:t> </w:t>
      </w:r>
      <w:hyperlink w:anchor="Xfaust1995observation">
        <w:r>
          <w:rPr>
            <w:rStyle w:val="InternetLink"/>
          </w:rPr>
          <w:t>10</w:t>
        </w:r>
      </w:hyperlink>
      <w:r>
        <w:rPr/>
        <w:t>, </w:t>
      </w:r>
      <w:hyperlink w:anchor="Xsmith2016new">
        <w:r>
          <w:rPr>
            <w:rStyle w:val="InternetLink"/>
          </w:rPr>
          <w:t>11</w:t>
        </w:r>
      </w:hyperlink>
      <w:r>
        <w:rPr/>
        <w:t>, </w:t>
      </w:r>
      <w:hyperlink w:anchor="Xfraga2016gambierdiscus">
        <w:r>
          <w:rPr>
            <w:rStyle w:val="InternetLink"/>
          </w:rPr>
          <w:t>12</w:t>
        </w:r>
      </w:hyperlink>
      <w:r>
        <w:rPr/>
        <w:t>, </w:t>
      </w:r>
      <w:hyperlink w:anchor="Xlitaker2010global">
        <w:r>
          <w:rPr>
            <w:rStyle w:val="InternetLink"/>
          </w:rPr>
          <w:t>13</w:t>
        </w:r>
      </w:hyperlink>
      <w:r>
        <w:rPr/>
        <w:t>, </w:t>
      </w:r>
      <w:hyperlink w:anchor="Xchinain1999morphology">
        <w:r>
          <w:rPr>
            <w:rStyle w:val="InternetLink"/>
          </w:rPr>
          <w:t>14</w:t>
        </w:r>
      </w:hyperlink>
      <w:r>
        <w:rPr/>
        <w:t>, </w:t>
      </w:r>
      <w:hyperlink w:anchor="Xlitaker2009taxonomy">
        <w:r>
          <w:rPr>
            <w:rStyle w:val="InternetLink"/>
          </w:rPr>
          <w:t>15</w:t>
        </w:r>
      </w:hyperlink>
      <w:r>
        <w:rPr/>
        <w:t>, </w:t>
      </w:r>
      <w:hyperlink w:anchor="Xdai2017taxonomic">
        <w:r>
          <w:rPr>
            <w:rStyle w:val="InternetLink"/>
          </w:rPr>
          <w:t>16</w:t>
        </w:r>
      </w:hyperlink>
      <w:r>
        <w:rPr/>
        <w:t>, </w:t>
      </w:r>
      <w:hyperlink w:anchor="Xnishimura2014morphology">
        <w:r>
          <w:rPr>
            <w:rStyle w:val="InternetLink"/>
          </w:rPr>
          <w:t>17</w:t>
        </w:r>
      </w:hyperlink>
      <w:r>
        <w:rPr/>
        <w:t>, </w:t>
      </w:r>
      <w:hyperlink w:anchor="Xrhodes2017new">
        <w:r>
          <w:rPr>
            <w:rStyle w:val="InternetLink"/>
          </w:rPr>
          <w:t>18</w:t>
        </w:r>
      </w:hyperlink>
      <w:r>
        <w:rPr/>
        <w:t>, </w:t>
      </w:r>
      <w:hyperlink w:anchor="Xkretzschmar2017characterization">
        <w:r>
          <w:rPr>
            <w:rStyle w:val="InternetLink"/>
          </w:rPr>
          <w:t>19</w:t>
        </w:r>
      </w:hyperlink>
      <w:r>
        <w:rPr/>
        <w:t>, </w:t>
      </w:r>
      <w:hyperlink w:anchor="Xfraga2011gambierdiscus">
        <w:r>
          <w:rPr>
            <w:rStyle w:val="InternetLink"/>
          </w:rPr>
          <w:t>20</w:t>
        </w:r>
      </w:hyperlink>
      <w:r>
        <w:rPr/>
        <w:t>, </w:t>
      </w:r>
      <w:hyperlink w:anchor="Xxu2014distribution">
        <w:r>
          <w:rPr>
            <w:rStyle w:val="InternetLink"/>
          </w:rPr>
          <w:t>21</w:t>
        </w:r>
      </w:hyperlink>
      <w:r>
        <w:rPr/>
        <w:t>, </w:t>
      </w:r>
      <w:hyperlink w:anchor="Xfraga2014genus">
        <w:r>
          <w:rPr>
            <w:rStyle w:val="InternetLink"/>
          </w:rPr>
          <w:t>22</w:t>
        </w:r>
      </w:hyperlink>
      <w:ins w:id="71" w:author="Anna Kretzschmar" w:date="2019-06-10T17:07:00Z">
        <w:r>
          <w:rPr>
            <w:rStyle w:val="InternetLink"/>
          </w:rPr>
          <w:t>, 23</w:t>
        </w:r>
      </w:ins>
      <w:r>
        <w:rPr/>
        <w:t>] .</w:t>
      </w:r>
      <w:ins w:id="72" w:author="Anna Kretzschmar" w:date="2019-06-10T12:52:00Z">
        <w:r>
          <w:rPr/>
          <w:t xml:space="preserve"> </w:t>
        </w:r>
      </w:ins>
      <w:ins w:id="73" w:author="Anna Kretzschmar" w:date="2019-06-10T12:57:00Z">
        <w:r>
          <w:rPr/>
          <w:t>Since 2014, 6 new species have been described</w:t>
        </w:r>
      </w:ins>
      <w:ins w:id="74" w:author="Anna Kretzschmar" w:date="2019-07-01T18:40:00Z">
        <w:r>
          <w:rPr/>
          <w:t>,</w:t>
        </w:r>
      </w:ins>
      <w:ins w:id="75" w:author="Anna Kretzschmar" w:date="2019-06-10T12:59:00Z">
        <w:r>
          <w:rPr/>
          <w:t xml:space="preserve"> in part due to the increasing ease and availability of molecular genetic techniques.</w:t>
        </w:r>
      </w:ins>
      <w:r>
        <w:rPr/>
        <w:t xml:space="preserve"> A major revision of the </w:t>
      </w:r>
      <w:r>
        <w:rPr>
          <w:i/>
        </w:rPr>
        <w:t xml:space="preserve">Gambierdiscus </w:t>
      </w:r>
      <w:r>
        <w:rPr/>
        <w:t xml:space="preserve">species taxonomy was undertaken by Litaker et al. (2009). Reports of </w:t>
      </w:r>
      <w:r>
        <w:rPr>
          <w:i/>
        </w:rPr>
        <w:t xml:space="preserve">Gambierdiscus </w:t>
      </w:r>
      <w:r>
        <w:rPr/>
        <w:t>spp. identified based on morphology alone, prior to this revision</w:t>
      </w:r>
      <w:del w:id="76" w:author="Anna Kretzschmar" w:date="2019-07-01T18:40:00Z">
        <w:r>
          <w:rPr/>
          <w:delText>;</w:delText>
        </w:r>
      </w:del>
      <w:r>
        <w:rPr/>
        <w:t xml:space="preserve"> need to be considered with caution</w:t>
      </w:r>
      <w:ins w:id="77" w:author="Anna Kretzschmar" w:date="2019-07-01T18:41:00Z">
        <w:r>
          <w:rPr/>
          <w:t>,</w:t>
        </w:r>
      </w:ins>
      <w:r>
        <w:rPr/>
        <w:t xml:space="preserve"> as several new </w:t>
      </w:r>
      <w:r>
        <w:rPr>
          <w:i/>
        </w:rPr>
        <w:t xml:space="preserve">Gambierdiscus </w:t>
      </w:r>
      <w:r>
        <w:rPr/>
        <w:t xml:space="preserve">spp. were </w:t>
      </w:r>
      <w:del w:id="78" w:author="Anna Kretzschmar" w:date="2019-05-17T19:42:00Z">
        <w:r>
          <w:rPr/>
          <w:delText>defined</w:delText>
        </w:r>
      </w:del>
      <w:ins w:id="79" w:author="Anna Kretzschmar" w:date="2019-05-17T19:42:00Z">
        <w:r>
          <w:rPr/>
          <w:t>des</w:t>
        </w:r>
      </w:ins>
      <w:ins w:id="80" w:author="Anna Kretzschmar" w:date="2019-05-17T19:43:00Z">
        <w:r>
          <w:rPr/>
          <w:t>cribed</w:t>
        </w:r>
      </w:ins>
      <w:r>
        <w:rPr/>
        <w:t xml:space="preserve"> </w:t>
      </w:r>
      <w:ins w:id="81" w:author="Anna Kretzschmar" w:date="2019-06-10T12:47:00Z">
        <w:r>
          <w:rPr/>
          <w:t xml:space="preserve">and the previously accepted morphological features used for identification were no longer </w:t>
        </w:r>
      </w:ins>
      <w:ins w:id="82" w:author="Anna Kretzschmar" w:date="2019-06-10T12:47:00Z">
        <w:r>
          <w:rPr/>
          <w:t xml:space="preserve">considered </w:t>
        </w:r>
      </w:ins>
      <w:ins w:id="83" w:author="Anna Kretzschmar" w:date="2019-06-10T12:47:00Z">
        <w:r>
          <w:rPr/>
          <w:t xml:space="preserve">sufficient </w:t>
        </w:r>
      </w:ins>
      <w:ins w:id="84" w:author="Anna Kretzschmar" w:date="2019-06-10T12:48:00Z">
        <w:r>
          <w:rPr/>
          <w:t xml:space="preserve">for distinguishing some species </w:t>
        </w:r>
      </w:ins>
      <w:r>
        <w:rPr/>
        <w:t>[</w:t>
      </w:r>
      <w:hyperlink w:anchor="Xholmes1990toxicity">
        <w:del w:id="85" w:author="Anna Kretzschmar" w:date="2019-06-10T17:07:00Z">
          <w:r>
            <w:rPr>
              <w:rStyle w:val="InternetLink"/>
            </w:rPr>
            <w:delText>23</w:delText>
          </w:r>
        </w:del>
      </w:hyperlink>
      <w:del w:id="86" w:author="Anna Kretzschmar" w:date="2019-06-10T17:07:00Z">
        <w:r>
          <w:rPr/>
          <w:delText>,</w:delText>
        </w:r>
      </w:del>
      <w:r>
        <w:rPr/>
        <w:t> </w:t>
      </w:r>
      <w:hyperlink w:anchor="Xholmes1991strain">
        <w:r>
          <w:rPr>
            <w:rStyle w:val="InternetLink"/>
          </w:rPr>
          <w:t>24</w:t>
        </w:r>
      </w:hyperlink>
      <w:r>
        <w:rPr/>
        <w:t>, </w:t>
      </w:r>
      <w:hyperlink w:anchor="Xholmes1994purification">
        <w:r>
          <w:rPr>
            <w:rStyle w:val="InternetLink"/>
          </w:rPr>
          <w:t>25</w:t>
        </w:r>
      </w:hyperlink>
      <w:ins w:id="87" w:author="Anna Kretzschmar" w:date="2019-06-10T17:07:00Z">
        <w:r>
          <w:rPr>
            <w:rStyle w:val="InternetLink"/>
          </w:rPr>
          <w:t>,26</w:t>
        </w:r>
      </w:ins>
      <w:r>
        <w:rPr/>
        <w:t xml:space="preserve">]. Further, </w:t>
      </w:r>
      <w:ins w:id="88" w:author="Anna Kretzschmar" w:date="2019-06-10T12:48:00Z">
        <w:r>
          <w:rPr/>
          <w:t xml:space="preserve">even with </w:t>
        </w:r>
      </w:ins>
      <w:ins w:id="89" w:author="Anna Kretzschmar" w:date="2019-06-10T12:52:00Z">
        <w:r>
          <w:rPr/>
          <w:t xml:space="preserve">the morphologically distinguishing features accepted today, </w:t>
        </w:r>
      </w:ins>
      <w:r>
        <w:rPr/>
        <w:t>intra-species variation and inter-species similarities can cause misidentification [</w:t>
      </w:r>
      <w:hyperlink w:anchor="Xkohli2014high">
        <w:del w:id="90" w:author="Anna Kretzschmar" w:date="2019-06-10T17:08:00Z">
          <w:r>
            <w:rPr>
              <w:rStyle w:val="InternetLink"/>
            </w:rPr>
            <w:delText>6</w:delText>
          </w:r>
        </w:del>
      </w:hyperlink>
      <w:del w:id="91" w:author="Anna Kretzschmar" w:date="2019-06-10T17:08:00Z">
        <w:r>
          <w:rPr/>
          <w:delText>,</w:delText>
        </w:r>
      </w:del>
      <w:r>
        <w:rPr/>
        <w:t> </w:t>
      </w:r>
      <w:ins w:id="92" w:author="Anna Kretzschmar" w:date="2019-06-10T17:08:00Z">
        <w:r>
          <w:rPr/>
          <w:t>20</w:t>
        </w:r>
      </w:ins>
      <w:hyperlink w:anchor="Xkretzschmar2017characterization">
        <w:del w:id="93" w:author="Anna Kretzschmar" w:date="2019-06-10T17:08:00Z">
          <w:r>
            <w:rPr>
              <w:rStyle w:val="InternetLink"/>
            </w:rPr>
            <w:delText>1</w:delText>
          </w:r>
        </w:del>
      </w:hyperlink>
      <w:hyperlink w:anchor="Xkretzschmar2017characterization">
        <w:del w:id="94" w:author="Anna Kretzschmar" w:date="2019-06-10T17:08:00Z">
          <w:r>
            <w:rPr>
              <w:rStyle w:val="InternetLink"/>
            </w:rPr>
            <w:delText>9</w:delText>
          </w:r>
        </w:del>
      </w:hyperlink>
      <w:r>
        <w:rPr/>
        <w:t>, </w:t>
      </w:r>
      <w:hyperlink w:anchor="Xbravo2014cellular">
        <w:r>
          <w:rPr>
            <w:rStyle w:val="InternetLink"/>
          </w:rPr>
          <w:t>2</w:t>
        </w:r>
        <w:ins w:id="95" w:author="Anna Kretzschmar" w:date="2019-05-17T19:12:00Z">
          <w:r>
            <w:rPr>
              <w:rStyle w:val="InternetLink"/>
            </w:rPr>
            <w:t>7</w:t>
          </w:r>
        </w:ins>
      </w:hyperlink>
      <w:hyperlink w:anchor="Xbravo2014cellular">
        <w:del w:id="96" w:author="Anna Kretzschmar" w:date="2019-05-17T19:12:00Z">
          <w:r>
            <w:rPr>
              <w:rStyle w:val="InternetLink"/>
            </w:rPr>
            <w:delText>6</w:delText>
          </w:r>
        </w:del>
      </w:hyperlink>
      <w:ins w:id="97" w:author="Anna Kretzschmar" w:date="2019-06-10T17:08:00Z">
        <w:r>
          <w:rPr>
            <w:rStyle w:val="InternetLink"/>
          </w:rPr>
          <w:t>,28</w:t>
        </w:r>
      </w:ins>
      <w:r>
        <w:rPr/>
        <w:t xml:space="preserve">]. Hence, molecular genetic tools are important for determining the distribution and abundance of </w:t>
      </w:r>
      <w:r>
        <w:rPr>
          <w:i/>
        </w:rPr>
        <w:t xml:space="preserve">Gambierdiscus </w:t>
      </w:r>
      <w:r>
        <w:rPr/>
        <w:t>species and assess</w:t>
      </w:r>
      <w:ins w:id="98" w:author="Anna Kretzschmar" w:date="2019-05-17T11:39:00Z">
        <w:r>
          <w:rPr/>
          <w:t>ing</w:t>
        </w:r>
      </w:ins>
      <w:r>
        <w:rPr/>
        <w:t xml:space="preserve"> the risk of CFP in that region [</w:t>
      </w:r>
      <w:ins w:id="99" w:author="Anna Kretzschmar" w:date="2019-06-10T17:08:00Z">
        <w:r>
          <w:rPr/>
          <w:t>20,</w:t>
        </w:r>
      </w:ins>
      <w:hyperlink w:anchor="Xkohli2014high">
        <w:del w:id="100" w:author="Anna Kretzschmar" w:date="2019-05-17T16:58:00Z">
          <w:r>
            <w:rPr>
              <w:rStyle w:val="InternetLink"/>
            </w:rPr>
            <w:delText>6</w:delText>
          </w:r>
        </w:del>
      </w:hyperlink>
      <w:hyperlink w:anchor="Xkohli2014high">
        <w:ins w:id="101" w:author="Anna Kretzschmar" w:date="2019-05-17T16:58:00Z">
          <w:r>
            <w:rPr>
              <w:rStyle w:val="InternetLink"/>
            </w:rPr>
            <w:t>2</w:t>
          </w:r>
        </w:ins>
      </w:hyperlink>
      <w:ins w:id="102" w:author="Anna Kretzschmar" w:date="2019-06-10T17:08:00Z">
        <w:r>
          <w:rPr>
            <w:rStyle w:val="InternetLink"/>
          </w:rPr>
          <w:t>7</w:t>
        </w:r>
      </w:ins>
      <w:del w:id="103" w:author="Anna Kretzschmar" w:date="2019-06-10T17:08:00Z">
        <w:r>
          <w:rPr>
            <w:rStyle w:val="InternetLink"/>
          </w:rPr>
          <w:delText>, </w:delText>
        </w:r>
      </w:del>
      <w:hyperlink w:anchor="Xkretzschmar2017characterization">
        <w:del w:id="104" w:author="Anna Kretzschmar" w:date="2019-06-10T17:08:00Z">
          <w:r>
            <w:rPr>
              <w:rStyle w:val="InternetLink"/>
            </w:rPr>
            <w:delText>19</w:delText>
          </w:r>
        </w:del>
      </w:hyperlink>
      <w:r>
        <w:rPr/>
        <w:t xml:space="preserve">]. </w:t>
        <w:br/>
      </w:r>
      <w:r>
        <w:rPr>
          <w:i/>
        </w:rPr>
        <w:t xml:space="preserve">Gambierdiscus </w:t>
      </w:r>
      <w:r>
        <w:rPr/>
        <w:t>spp. produce a suite of different polyketide compounds - CTX, maitotoxin (MTX), gambierone, gambieric acid and gambierol have been characterised to date [</w:t>
      </w:r>
      <w:hyperlink w:anchor="Xsatake1993gambierol">
        <w:del w:id="105" w:author="Anna Kretzschmar" w:date="2019-06-10T17:09:00Z">
          <w:r>
            <w:rPr>
              <w:rStyle w:val="InternetLink"/>
            </w:rPr>
            <w:delText>2</w:delText>
          </w:r>
        </w:del>
      </w:hyperlink>
      <w:hyperlink w:anchor="Xsatake1993gambierol">
        <w:del w:id="106" w:author="Anna Kretzschmar" w:date="2019-05-17T19:13:00Z">
          <w:r>
            <w:rPr>
              <w:rStyle w:val="InternetLink"/>
            </w:rPr>
            <w:delText>7</w:delText>
          </w:r>
        </w:del>
      </w:hyperlink>
      <w:del w:id="107" w:author="Anna Kretzschmar" w:date="2019-06-10T17:09:00Z">
        <w:r>
          <w:rPr>
            <w:rStyle w:val="InternetLink"/>
          </w:rPr>
          <w:delText xml:space="preserve"> ,</w:delText>
        </w:r>
      </w:del>
      <w:del w:id="108" w:author="Anna Kretzschmar" w:date="2019-06-10T17:13:00Z">
        <w:r>
          <w:rPr>
            <w:rStyle w:val="InternetLink"/>
          </w:rPr>
          <w:delText> </w:delText>
        </w:r>
      </w:del>
      <w:hyperlink w:anchor="Xnagai1992gambieric">
        <w:del w:id="109" w:author="Anna Kretzschmar" w:date="2019-06-10T17:13:00Z">
          <w:r>
            <w:rPr>
              <w:rStyle w:val="InternetLink"/>
            </w:rPr>
            <w:delText>2</w:delText>
          </w:r>
        </w:del>
      </w:hyperlink>
      <w:hyperlink w:anchor="Xnagai1992gambieric">
        <w:del w:id="110" w:author="Anna Kretzschmar" w:date="2019-05-17T19:13:00Z">
          <w:r>
            <w:rPr>
              <w:rStyle w:val="InternetLink"/>
            </w:rPr>
            <w:delText>8</w:delText>
          </w:r>
        </w:del>
      </w:hyperlink>
      <w:del w:id="111" w:author="Anna Kretzschmar" w:date="2019-06-10T17:13:00Z">
        <w:r>
          <w:rPr>
            <w:rStyle w:val="InternetLink"/>
          </w:rPr>
          <w:delText>,</w:delText>
        </w:r>
      </w:del>
      <w:r>
        <w:rPr/>
        <w:t> </w:t>
      </w:r>
      <w:hyperlink w:anchor="Xrodriguez2015gambierone">
        <w:r>
          <w:rPr>
            <w:rStyle w:val="InternetLink"/>
          </w:rPr>
          <w:t>29</w:t>
        </w:r>
      </w:hyperlink>
      <w:r>
        <w:rPr/>
        <w:t>, </w:t>
      </w:r>
      <w:hyperlink w:anchor="Xmurata1993structure">
        <w:r>
          <w:rPr>
            <w:rStyle w:val="InternetLink"/>
          </w:rPr>
          <w:t>30</w:t>
        </w:r>
      </w:hyperlink>
      <w:r>
        <w:rPr/>
        <w:t>, </w:t>
      </w:r>
      <w:hyperlink w:anchor="Xmurata1989structures">
        <w:r>
          <w:rPr>
            <w:rStyle w:val="InternetLink"/>
          </w:rPr>
          <w:t>31</w:t>
        </w:r>
      </w:hyperlink>
      <w:ins w:id="112" w:author="Anna Kretzschmar" w:date="2019-05-17T19:13:00Z">
        <w:r>
          <w:rPr>
            <w:rStyle w:val="InternetLink"/>
          </w:rPr>
          <w:t>,32</w:t>
        </w:r>
      </w:ins>
      <w:ins w:id="113" w:author="Anna Kretzschmar" w:date="2019-06-10T17:09:00Z">
        <w:r>
          <w:rPr>
            <w:rStyle w:val="InternetLink"/>
          </w:rPr>
          <w:t>,33</w:t>
        </w:r>
      </w:ins>
      <w:r>
        <w:rPr/>
        <w:t>]. While any of these can contribute to toxicity,</w:t>
      </w:r>
      <w:ins w:id="114" w:author="Anna Kretzschmar" w:date="2019-05-17T11:40:00Z">
        <w:r>
          <w:rPr/>
          <w:t xml:space="preserve"> the toxin profile of many </w:t>
        </w:r>
      </w:ins>
      <w:ins w:id="115" w:author="Anna Kretzschmar" w:date="2019-05-17T11:40:00Z">
        <w:r>
          <w:rPr>
            <w:i/>
            <w:iCs/>
          </w:rPr>
          <w:t>Gambierdiscus</w:t>
        </w:r>
      </w:ins>
      <w:ins w:id="116" w:author="Anna Kretzschmar" w:date="2019-05-17T11:40:00Z">
        <w:r>
          <w:rPr>
            <w:i w:val="false"/>
            <w:iCs w:val="false"/>
          </w:rPr>
          <w:t xml:space="preserve"> species is not well understood and</w:t>
        </w:r>
      </w:ins>
      <w:r>
        <w:rPr/>
        <w:t xml:space="preserve"> only CTX has been clearly linked to CFP in humans [</w:t>
      </w:r>
      <w:hyperlink w:anchor="Xchinain1997intraspecific">
        <w:r>
          <w:rPr>
            <w:rStyle w:val="InternetLink"/>
          </w:rPr>
          <w:t>7</w:t>
        </w:r>
      </w:hyperlink>
      <w:r>
        <w:rPr/>
        <w:t>, </w:t>
      </w:r>
      <w:hyperlink w:anchor="Xholmes1998gambierdiscus">
        <w:r>
          <w:rPr>
            <w:rStyle w:val="InternetLink"/>
          </w:rPr>
          <w:t>8</w:t>
        </w:r>
      </w:hyperlink>
      <w:r>
        <w:rPr/>
        <w:t xml:space="preserve">]. </w:t>
      </w:r>
      <w:ins w:id="117" w:author="Anna Kretzschmar" w:date="2019-05-17T11:40:00Z">
        <w:r>
          <w:rPr/>
          <w:t>M</w:t>
        </w:r>
      </w:ins>
      <w:del w:id="118" w:author="Anna Kretzschmar" w:date="2019-05-17T11:40:00Z">
        <w:r>
          <w:rPr/>
          <w:delText xml:space="preserve">The toxin profile of many </w:delText>
        </w:r>
      </w:del>
      <w:del w:id="119" w:author="Anna Kretzschmar" w:date="2019-05-17T11:40:00Z">
        <w:r>
          <w:rPr>
            <w:i/>
          </w:rPr>
          <w:delText xml:space="preserve">Gambierdiscus </w:delText>
        </w:r>
      </w:del>
      <w:del w:id="120" w:author="Anna Kretzschmar" w:date="2019-05-17T11:40:00Z">
        <w:r>
          <w:rPr/>
          <w:delText>species is not well understood, and m</w:delText>
        </w:r>
      </w:del>
      <w:r>
        <w:rPr/>
        <w:t>any different assays have been used to determine CTX toxicity [</w:t>
      </w:r>
      <w:hyperlink w:anchor="Xglobalcig">
        <w:r>
          <w:rPr>
            <w:rStyle w:val="InternetLink"/>
          </w:rPr>
          <w:t>3</w:t>
        </w:r>
      </w:hyperlink>
      <w:hyperlink w:anchor="Xglobalcig">
        <w:del w:id="121" w:author="Anna Kretzschmar" w:date="2019-05-17T19:13:00Z">
          <w:r>
            <w:rPr>
              <w:rStyle w:val="InternetLink"/>
            </w:rPr>
            <w:delText>2</w:delText>
          </w:r>
        </w:del>
      </w:hyperlink>
      <w:ins w:id="122" w:author="Anna Kretzschmar" w:date="2019-06-10T17:15:00Z">
        <w:r>
          <w:rPr>
            <w:rStyle w:val="InternetLink"/>
          </w:rPr>
          <w:t>4</w:t>
        </w:r>
      </w:ins>
      <w:r>
        <w:rPr/>
        <w:t>]</w:t>
      </w:r>
      <w:del w:id="123" w:author="Anna Kretzschmar" w:date="2019-06-24T10:08:00Z">
        <w:r>
          <w:rPr/>
          <w:delText>. Assays</w:delText>
        </w:r>
      </w:del>
      <w:r>
        <w:rPr/>
        <w:t>, such as</w:t>
      </w:r>
      <w:ins w:id="124" w:author="Anna Kretzschmar" w:date="2019-06-24T10:08:00Z">
        <w:r>
          <w:rPr/>
          <w:t xml:space="preserve"> the</w:t>
        </w:r>
      </w:ins>
      <w:r>
        <w:rPr/>
        <w:t xml:space="preserve"> mouse bioassays and neuroblastoma cell-line bioassays</w:t>
      </w:r>
      <w:del w:id="125" w:author="Anna Kretzschmar" w:date="2019-06-24T10:08:00Z">
        <w:r>
          <w:rPr/>
          <w:delText xml:space="preserve"> are good indicators of the toxicity of an organism</w:delText>
        </w:r>
      </w:del>
      <w:r>
        <w:rPr/>
        <w:t>, however species/strain specific toxin profiles need</w:t>
      </w:r>
      <w:del w:id="126" w:author="Anna Kretzschmar" w:date="2019-06-24T10:08:00Z">
        <w:r>
          <w:rPr/>
          <w:delText>s</w:delText>
        </w:r>
      </w:del>
      <w:r>
        <w:rPr/>
        <w:t xml:space="preserve"> to be elucidated with </w:t>
      </w:r>
      <w:ins w:id="127" w:author="Anna Kretzschmar" w:date="2019-05-17T19:47:00Z">
        <w:r>
          <w:rPr/>
          <w:t>liquid chromatography-mass spectrometry/mass spectrometry (</w:t>
        </w:r>
      </w:ins>
      <w:r>
        <w:rPr/>
        <w:t>LC-MS/MS</w:t>
      </w:r>
      <w:ins w:id="128" w:author="Anna Kretzschmar" w:date="2019-05-17T19:47:00Z">
        <w:r>
          <w:rPr/>
          <w:t>)</w:t>
        </w:r>
      </w:ins>
      <w:r>
        <w:rPr/>
        <w:t xml:space="preserve"> in order to characterise individual toxin congeners [</w:t>
      </w:r>
      <w:hyperlink w:anchor="Xdiogened2014chemistry">
        <w:r>
          <w:rPr>
            <w:rStyle w:val="InternetLink"/>
          </w:rPr>
          <w:t>3</w:t>
        </w:r>
      </w:hyperlink>
      <w:hyperlink w:anchor="Xdiogened2014chemistry">
        <w:del w:id="129" w:author="Anna Kretzschmar" w:date="2019-05-17T19:13:00Z">
          <w:r>
            <w:rPr>
              <w:rStyle w:val="InternetLink"/>
            </w:rPr>
            <w:delText>3</w:delText>
          </w:r>
        </w:del>
      </w:hyperlink>
      <w:hyperlink w:anchor="Xdiogened2014chemistry">
        <w:ins w:id="130" w:author="Anna Kretzschmar" w:date="2019-06-10T17:15:00Z">
          <w:r>
            <w:rPr>
              <w:rStyle w:val="InternetLink"/>
            </w:rPr>
            <w:t>5</w:t>
          </w:r>
        </w:ins>
      </w:hyperlink>
      <w:r>
        <w:rPr/>
        <w:t xml:space="preserve">]. The toxin profile of </w:t>
      </w:r>
      <w:r>
        <w:rPr>
          <w:i/>
        </w:rPr>
        <w:t>Gambierdiscus polynesiensis</w:t>
      </w:r>
      <w:r>
        <w:rPr/>
        <w:t xml:space="preserve"> Chinain &amp; Faust is one of the only </w:t>
      </w:r>
      <w:r>
        <w:rPr>
          <w:i/>
        </w:rPr>
        <w:t xml:space="preserve">Gambierdiscus </w:t>
      </w:r>
      <w:r>
        <w:rPr/>
        <w:t>spp. whose production of CTX congeners (P-CTX-3B, P-CTX-3C, P-CTX-4A, P-CTX-4B and M-seco-CTX-3C) has been verified by LC-MS/MS in isolates from French Polynesia and the Cook Islands, and is thought to be the principal cause of CFP in the Pacific region [</w:t>
      </w:r>
      <w:hyperlink w:anchor="Xchinain2010growth">
        <w:del w:id="131" w:author="Anna Kretzschmar" w:date="2019-05-17T19:13:00Z">
          <w:r>
            <w:rPr>
              <w:rStyle w:val="InternetLink"/>
            </w:rPr>
            <w:delText>34</w:delText>
          </w:r>
        </w:del>
      </w:hyperlink>
      <w:del w:id="132" w:author="Anna Kretzschmar" w:date="2019-05-17T19:13:00Z">
        <w:r>
          <w:rPr/>
          <w:delText>,</w:delText>
        </w:r>
      </w:del>
      <w:del w:id="133" w:author="Anna Kretzschmar" w:date="2019-06-10T17:15:00Z">
        <w:r>
          <w:rPr/>
          <w:delText> </w:delText>
        </w:r>
      </w:del>
      <w:hyperlink w:anchor="Xrhodes2014production">
        <w:del w:id="134" w:author="Anna Kretzschmar" w:date="2019-06-10T17:15:00Z">
          <w:r>
            <w:rPr>
              <w:rStyle w:val="InternetLink"/>
            </w:rPr>
            <w:delText>35</w:delText>
          </w:r>
        </w:del>
      </w:hyperlink>
      <w:ins w:id="135" w:author="Anna Kretzschmar" w:date="2019-05-17T19:13:00Z">
        <w:r>
          <w:rPr>
            <w:rStyle w:val="InternetLink"/>
          </w:rPr>
          <w:t>36</w:t>
        </w:r>
      </w:ins>
      <w:ins w:id="136" w:author="Anna Kretzschmar" w:date="2019-06-10T17:15:00Z">
        <w:r>
          <w:rPr>
            <w:rStyle w:val="InternetLink"/>
          </w:rPr>
          <w:t>, 37</w:t>
        </w:r>
      </w:ins>
      <w:r>
        <w:rPr/>
        <w:t xml:space="preserve">]. However recently, a </w:t>
      </w:r>
      <w:r>
        <w:rPr>
          <w:i/>
        </w:rPr>
        <w:t xml:space="preserve">G. polynesiensis </w:t>
      </w:r>
      <w:r>
        <w:rPr/>
        <w:t>strain isolated from the Kerma</w:t>
      </w:r>
      <w:del w:id="137" w:author="Anna Kretzschmar" w:date="2019-07-01T18:41:00Z">
        <w:r>
          <w:rPr/>
          <w:delText>n</w:delText>
        </w:r>
      </w:del>
      <w:r>
        <w:rPr/>
        <w:t>dec Islands, Pacific Ocean, did not exhibit CTX toxicity detectable by LC-MS/MS [</w:t>
      </w:r>
      <w:hyperlink w:anchor="Xrhodes2017epiphytic">
        <w:r>
          <w:rPr>
            <w:rStyle w:val="InternetLink"/>
          </w:rPr>
          <w:t>3</w:t>
        </w:r>
        <w:ins w:id="138" w:author="Anna Kretzschmar" w:date="2019-06-10T17:15:00Z">
          <w:r>
            <w:rPr>
              <w:rStyle w:val="InternetLink"/>
            </w:rPr>
            <w:t>8</w:t>
          </w:r>
        </w:ins>
      </w:hyperlink>
      <w:hyperlink w:anchor="Xrhodes2017epiphytic">
        <w:del w:id="139" w:author="Anna Kretzschmar" w:date="2019-05-17T19:13:00Z">
          <w:r>
            <w:rPr>
              <w:rStyle w:val="InternetLink"/>
            </w:rPr>
            <w:delText>6</w:delText>
          </w:r>
        </w:del>
      </w:hyperlink>
      <w:r>
        <w:rPr/>
        <w:t>].</w:t>
      </w:r>
      <w:ins w:id="140" w:author="Anna Kretzschmar" w:date="2019-06-08T20:15:00Z">
        <w:r>
          <w:rPr/>
          <w:t xml:space="preserve"> This</w:t>
        </w:r>
      </w:ins>
      <w:ins w:id="141" w:author="Anna Kretzschmar" w:date="2019-06-08T20:16:00Z">
        <w:r>
          <w:rPr/>
          <w:t xml:space="preserve"> demonstrated that intra-species toxin production can vary</w:t>
        </w:r>
      </w:ins>
      <w:ins w:id="142" w:author="Anna Kretzschmar" w:date="2019-06-08T20:19:00Z">
        <w:r>
          <w:rPr/>
          <w:t xml:space="preserve">. </w:t>
        </w:r>
      </w:ins>
      <w:del w:id="143" w:author="Anna Kretzschmar" w:date="2019-06-08T20:19:00Z">
        <w:r>
          <w:rPr/>
          <w:delText xml:space="preserve"> </w:delText>
        </w:r>
      </w:del>
    </w:p>
    <w:p>
      <w:pPr>
        <w:pStyle w:val="TextBodynoindent"/>
        <w:spacing w:lineRule="auto" w:line="480"/>
        <w:rPr/>
      </w:pPr>
      <w:ins w:id="144" w:author="Anna Kretzschmar" w:date="2019-06-08T20:21:00Z">
        <w:r>
          <w:rPr>
            <w:i/>
          </w:rPr>
          <w:t xml:space="preserve">Gambierdiscus lapillus </w:t>
        </w:r>
      </w:ins>
      <w:ins w:id="145" w:author="Anna Kretzschmar" w:date="2019-06-08T20:21:00Z">
        <w:r>
          <w:rPr>
            <w:i w:val="false"/>
            <w:iCs w:val="false"/>
          </w:rPr>
          <w:t xml:space="preserve">was recently described from Heron Island in the Great Barrier Reef (GBR) and it is likely part of the ciguateric web in that region [20]. Genetically the species is closely related to </w:t>
        </w:r>
      </w:ins>
      <w:ins w:id="146" w:author="Anna Kretzschmar" w:date="2019-06-08T20:21:00Z">
        <w:r>
          <w:rPr>
            <w:i/>
            <w:iCs/>
          </w:rPr>
          <w:t>G. belizeanus</w:t>
        </w:r>
      </w:ins>
      <w:ins w:id="147" w:author="Anna Kretzschmar" w:date="2019-06-08T20:21:00Z">
        <w:r>
          <w:rPr>
            <w:i w:val="false"/>
            <w:iCs w:val="false"/>
          </w:rPr>
          <w:t xml:space="preserve">, </w:t>
        </w:r>
      </w:ins>
      <w:ins w:id="148" w:author="Anna Kretzschmar" w:date="2019-06-08T20:21:00Z">
        <w:r>
          <w:rPr>
            <w:i/>
            <w:iCs/>
          </w:rPr>
          <w:t>G. pacificus</w:t>
        </w:r>
      </w:ins>
      <w:ins w:id="149" w:author="Anna Kretzschmar" w:date="2019-06-08T20:21:00Z">
        <w:r>
          <w:rPr>
            <w:i w:val="false"/>
            <w:iCs w:val="false"/>
          </w:rPr>
          <w:t xml:space="preserve">, </w:t>
        </w:r>
      </w:ins>
      <w:ins w:id="150" w:author="Anna Kretzschmar" w:date="2019-06-08T20:21:00Z">
        <w:r>
          <w:rPr>
            <w:i/>
            <w:iCs/>
          </w:rPr>
          <w:t>G. scabrosus</w:t>
        </w:r>
      </w:ins>
      <w:ins w:id="151" w:author="Anna Kretzschmar" w:date="2019-06-08T20:21:00Z">
        <w:r>
          <w:rPr>
            <w:i w:val="false"/>
            <w:iCs w:val="false"/>
          </w:rPr>
          <w:t xml:space="preserve">, </w:t>
        </w:r>
      </w:ins>
      <w:ins w:id="152" w:author="Anna Kretzschmar" w:date="2019-06-08T20:21:00Z">
        <w:r>
          <w:rPr>
            <w:i/>
            <w:iCs/>
          </w:rPr>
          <w:t>G. toxicus</w:t>
        </w:r>
      </w:ins>
      <w:ins w:id="153" w:author="Anna Kretzschmar" w:date="2019-06-08T20:21:00Z">
        <w:r>
          <w:rPr>
            <w:i w:val="false"/>
            <w:iCs w:val="false"/>
          </w:rPr>
          <w:t xml:space="preserve">, </w:t>
        </w:r>
      </w:ins>
      <w:ins w:id="154" w:author="Anna Kretzschmar" w:date="2019-06-08T20:21:00Z">
        <w:r>
          <w:rPr>
            <w:i/>
            <w:iCs/>
          </w:rPr>
          <w:t>G.</w:t>
        </w:r>
      </w:ins>
      <w:ins w:id="155" w:author="Anna Kretzschmar" w:date="2019-06-08T20:21:00Z">
        <w:r>
          <w:rPr>
            <w:i w:val="false"/>
            <w:iCs w:val="false"/>
          </w:rPr>
          <w:t xml:space="preserve"> sp. type 5, </w:t>
        </w:r>
      </w:ins>
      <w:ins w:id="156" w:author="Anna Kretzschmar" w:date="2019-06-08T20:21:00Z">
        <w:r>
          <w:rPr>
            <w:i/>
            <w:iCs/>
          </w:rPr>
          <w:t>G.</w:t>
        </w:r>
      </w:ins>
      <w:ins w:id="157" w:author="Anna Kretzschmar" w:date="2019-06-08T20:21:00Z">
        <w:r>
          <w:rPr>
            <w:i w:val="false"/>
            <w:iCs w:val="false"/>
          </w:rPr>
          <w:t xml:space="preserve"> sp. type 6 and </w:t>
        </w:r>
      </w:ins>
      <w:ins w:id="158" w:author="Anna Kretzschmar" w:date="2019-06-08T20:21:00Z">
        <w:r>
          <w:rPr>
            <w:i/>
            <w:iCs/>
          </w:rPr>
          <w:t>G.</w:t>
        </w:r>
      </w:ins>
      <w:ins w:id="159" w:author="Anna Kretzschmar" w:date="2019-06-08T20:21:00Z">
        <w:r>
          <w:rPr>
            <w:i w:val="false"/>
            <w:iCs w:val="false"/>
          </w:rPr>
          <w:t xml:space="preserve"> ribotype 2 [20]. </w:t>
        </w:r>
      </w:ins>
      <w:r>
        <w:rPr/>
        <w:t xml:space="preserve">An uncharacterised peak in the CTX phase of several strains of </w:t>
      </w:r>
      <w:r>
        <w:rPr>
          <w:i/>
        </w:rPr>
        <w:t>G</w:t>
      </w:r>
      <w:del w:id="160" w:author="Anna Kretzschmar" w:date="2019-06-08T20:21:00Z">
        <w:r>
          <w:rPr>
            <w:i/>
          </w:rPr>
          <w:delText>ambierdiscus</w:delText>
        </w:r>
      </w:del>
      <w:ins w:id="161" w:author="Anna Kretzschmar" w:date="2019-06-08T20:21:00Z">
        <w:r>
          <w:rPr>
            <w:i/>
          </w:rPr>
          <w:t>.</w:t>
        </w:r>
      </w:ins>
      <w:r>
        <w:rPr>
          <w:i/>
        </w:rPr>
        <w:t xml:space="preserve"> lapillus</w:t>
      </w:r>
      <w:r>
        <w:rPr/>
        <w:t xml:space="preserve"> extracts was reported via LC-MS/MS, which did not match any available CTX standards (CTX-3B, CTX-3C, CTX-4A, CTX-4B) [</w:t>
      </w:r>
      <w:ins w:id="162" w:author="Anna Kretzschmar" w:date="2019-06-10T17:15:00Z">
        <w:r>
          <w:rPr/>
          <w:t>20</w:t>
        </w:r>
      </w:ins>
      <w:hyperlink w:anchor="Xkretzschmar2017characterization">
        <w:del w:id="163" w:author="Anna Kretzschmar" w:date="2019-06-10T17:15:00Z">
          <w:r>
            <w:rPr>
              <w:rStyle w:val="InternetLink"/>
            </w:rPr>
            <w:delText>1</w:delText>
          </w:r>
        </w:del>
      </w:hyperlink>
      <w:hyperlink w:anchor="Xkretzschmar2017characterization">
        <w:del w:id="164" w:author="Anna Kretzschmar" w:date="2019-06-10T17:15:00Z">
          <w:r>
            <w:rPr>
              <w:rStyle w:val="InternetLink"/>
            </w:rPr>
            <w:delText>9</w:delText>
          </w:r>
        </w:del>
      </w:hyperlink>
      <w:r>
        <w:rPr/>
        <w:t>].</w:t>
      </w:r>
      <w:ins w:id="165" w:author="Anna Kretzschmar" w:date="2019-06-24T10:10:00Z">
        <w:r>
          <w:rPr/>
          <w:t xml:space="preserve"> Determining the toxin pr</w:t>
        </w:r>
      </w:ins>
      <w:ins w:id="166" w:author="Anna Kretzschmar" w:date="2019-06-24T10:11:00Z">
        <w:r>
          <w:rPr/>
          <w:t xml:space="preserve">ofile of </w:t>
        </w:r>
      </w:ins>
      <w:ins w:id="167" w:author="Anna Kretzschmar" w:date="2019-06-24T10:11:00Z">
        <w:r>
          <w:rPr>
            <w:i/>
            <w:iCs/>
          </w:rPr>
          <w:t>Gambierdiscus</w:t>
        </w:r>
      </w:ins>
      <w:ins w:id="168" w:author="Anna Kretzschmar" w:date="2019-06-24T10:11:00Z">
        <w:r>
          <w:rPr>
            <w:i w:val="false"/>
            <w:iCs w:val="false"/>
          </w:rPr>
          <w:t xml:space="preserve"> species requires toxin standards for comparative peak analysis. However, these are currently not comme</w:t>
        </w:r>
      </w:ins>
      <w:ins w:id="169" w:author="Anna Kretzschmar" w:date="2019-06-24T10:12:00Z">
        <w:r>
          <w:rPr>
            <w:i w:val="false"/>
            <w:iCs w:val="false"/>
          </w:rPr>
          <w:t>rcially available, and bioassays provide an indication of toxin production.</w:t>
        </w:r>
      </w:ins>
      <w:r>
        <w:rPr/>
        <w:t xml:space="preserve"> </w:t>
      </w:r>
      <w:ins w:id="170" w:author="Anna Kretzschmar" w:date="2019-05-17T11:52:00Z">
        <w:r>
          <w:rPr/>
          <w:t xml:space="preserve">Extracts from other strains of </w:t>
        </w:r>
      </w:ins>
      <w:ins w:id="171" w:author="Anna Kretzschmar" w:date="2019-05-17T11:52:00Z">
        <w:r>
          <w:rPr>
            <w:i/>
            <w:iCs/>
          </w:rPr>
          <w:t>G. lapillus</w:t>
        </w:r>
      </w:ins>
      <w:del w:id="172" w:author="Anna Kretzschmar" w:date="2019-05-17T11:52:00Z">
        <w:r>
          <w:rPr>
            <w:i/>
            <w:iCs/>
          </w:rPr>
          <w:delText>Further,</w:delText>
        </w:r>
      </w:del>
      <w:del w:id="173" w:author="Anna Kretzschmar" w:date="2019-05-17T19:53:00Z">
        <w:r>
          <w:rPr>
            <w:i/>
            <w:iCs/>
          </w:rPr>
          <w:delText xml:space="preserve"> Larsson et al. (2018) </w:delText>
        </w:r>
      </w:del>
      <w:del w:id="174" w:author="Anna Kretzschmar" w:date="2019-05-17T11:52:00Z">
        <w:r>
          <w:rPr>
            <w:i/>
            <w:iCs/>
          </w:rPr>
          <w:delText xml:space="preserve">found that G. lapillus extracts </w:delText>
        </w:r>
      </w:del>
      <w:r>
        <w:rPr/>
        <w:t>show</w:t>
      </w:r>
      <w:del w:id="175" w:author="Anna Kretzschmar" w:date="2019-05-17T11:52:00Z">
        <w:r>
          <w:rPr/>
          <w:delText>ed</w:delText>
        </w:r>
      </w:del>
      <w:r>
        <w:rPr/>
        <w:t xml:space="preserve"> CTX-like activity</w:t>
      </w:r>
      <w:ins w:id="176" w:author="Anna Kretzschmar" w:date="2019-05-17T19:48:00Z">
        <w:r>
          <w:rPr/>
          <w:t xml:space="preserve"> in a </w:t>
        </w:r>
      </w:ins>
      <w:ins w:id="177" w:author="Anna Kretzschmar" w:date="2019-05-17T19:52:00Z">
        <w:r>
          <w:rPr/>
          <w:t>Ca</w:t>
        </w:r>
      </w:ins>
      <w:ins w:id="178" w:author="Anna Kretzschmar" w:date="2019-05-17T19:52:00Z">
        <w:r>
          <w:rPr>
            <w:position w:val="8"/>
            <w:sz w:val="19"/>
          </w:rPr>
          <w:t>2+</w:t>
        </w:r>
      </w:ins>
      <w:ins w:id="179" w:author="Anna Kretzschmar" w:date="2019-05-17T19:52:00Z">
        <w:r>
          <w:rPr/>
          <w:t xml:space="preserve"> influx SH-SY5Y cell Fluorescent Imaging Plate Reader (FLIPR) bioassay [39]</w:t>
        </w:r>
      </w:ins>
      <w:ins w:id="180" w:author="Anna Kretzschmar" w:date="2019-05-17T11:53:00Z">
        <w:r>
          <w:rPr/>
          <w:t xml:space="preserve">, and their LC-MS-MS profiles show and uncharacteristic peak in the CTX phase </w:t>
        </w:r>
      </w:ins>
      <w:ins w:id="181" w:author="Anna Kretzschmar" w:date="2019-05-17T11:54:00Z">
        <w:r>
          <w:rPr/>
          <w:t>but none of the typical CTX congeners</w:t>
        </w:r>
      </w:ins>
      <w:del w:id="182" w:author="Anna Kretzschmar" w:date="2019-05-17T11:53:00Z">
        <w:r>
          <w:rPr/>
          <w:delText xml:space="preserve"> when investigated with a bioassay</w:delText>
        </w:r>
      </w:del>
      <w:r>
        <w:rPr/>
        <w:t xml:space="preserve">. Therefore, this species likely produces previously uncharacterised CTX congener(s), and its production of CTX compounds requires further investigation. </w:t>
      </w:r>
      <w:ins w:id="183" w:author="Anna Kretzschmar" w:date="2019-06-24T10:13:00Z">
        <w:r>
          <w:rPr/>
          <w:t xml:space="preserve">As CFP has been known from the GBR, this species needs to </w:t>
        </w:r>
      </w:ins>
      <w:ins w:id="184" w:author="Anna Kretzschmar" w:date="2019-06-24T10:14:00Z">
        <w:r>
          <w:rPr/>
          <w:t xml:space="preserve">be accurately identified and monitored </w:t>
        </w:r>
      </w:ins>
      <w:ins w:id="185" w:author="Anna Kretzschmar" w:date="2019-06-24T10:14:00Z">
        <w:r>
          <w:rPr>
            <w:i/>
            <w:iCs/>
          </w:rPr>
          <w:t>in situ.</w:t>
        </w:r>
      </w:ins>
      <w:del w:id="186" w:author="Anna Kretzschmar" w:date="2019-06-24T10:14:00Z">
        <w:r>
          <w:rPr>
            <w:i/>
            <w:iCs/>
          </w:rPr>
          <w:delText>Determining the toxin profile of Gambierdiscus species requires toxin standards for comparative peak analysis. However, these are currently not commercially available. Therefore, progress in determining the toxins produced by species of Gambierdiscus has been comparatively slow,</w:delText>
        </w:r>
      </w:del>
      <w:del w:id="187" w:author="Anna Kretzschmar" w:date="2019-05-17T12:04:00Z">
        <w:r>
          <w:rPr>
            <w:i/>
            <w:iCs/>
          </w:rPr>
          <w:delText xml:space="preserve"> though bioassays provide a strong indicator for toxin production</w:delText>
        </w:r>
      </w:del>
      <w:del w:id="188" w:author="Anna Kretzschmar" w:date="2019-06-24T10:14:00Z">
        <w:r>
          <w:rPr>
            <w:i/>
            <w:iCs/>
          </w:rPr>
          <w:delText>.</w:delText>
        </w:r>
      </w:del>
    </w:p>
    <w:p>
      <w:pPr>
        <w:pStyle w:val="TextBodynoindent"/>
        <w:spacing w:lineRule="auto" w:line="480"/>
        <w:rPr/>
      </w:pPr>
      <w:r>
        <w:rPr/>
        <w:t xml:space="preserve">CFP was </w:t>
      </w:r>
      <w:ins w:id="189" w:author="Anna Kretzschmar" w:date="2019-06-24T10:14:00Z">
        <w:r>
          <w:rPr/>
          <w:t>suggested to be</w:t>
        </w:r>
      </w:ins>
      <w:del w:id="190" w:author="Anna Kretzschmar" w:date="2019-06-24T10:14:00Z">
        <w:r>
          <w:rPr/>
          <w:delText>put forward as</w:delText>
        </w:r>
      </w:del>
      <w:r>
        <w:rPr/>
        <w:t xml:space="preserve"> a ”neglected tropical disease” by expert researchers in this area, supported by the Intergovernmental Oceanographic Commissions (IOC) Intergovernmental Panel on Harmful Algal Blooms (IPHAB), as part of the United Nations Educational, Scientific and Cultural Organization), and a global ciguatera strategy was developed [</w:t>
      </w:r>
      <w:hyperlink w:anchor="Xglobalcig">
        <w:r>
          <w:rPr>
            <w:rStyle w:val="InternetLink"/>
          </w:rPr>
          <w:t>3</w:t>
        </w:r>
      </w:hyperlink>
      <w:hyperlink w:anchor="Xglobalcig">
        <w:del w:id="191" w:author="Anna Kretzschmar" w:date="2019-05-17T19:14:00Z">
          <w:r>
            <w:rPr>
              <w:rStyle w:val="InternetLink"/>
            </w:rPr>
            <w:delText>2</w:delText>
          </w:r>
        </w:del>
      </w:hyperlink>
      <w:ins w:id="192" w:author="Anna Kretzschmar" w:date="2019-06-10T17:17:00Z">
        <w:r>
          <w:rPr>
            <w:rStyle w:val="InternetLink"/>
          </w:rPr>
          <w:t>4</w:t>
        </w:r>
      </w:ins>
      <w:r>
        <w:rPr/>
        <w:t xml:space="preserve">]. One element of the IOC/IPHAB Global Ciguatera Strategy is to investigate various species of the genus </w:t>
      </w:r>
      <w:r>
        <w:rPr>
          <w:i/>
        </w:rPr>
        <w:t>Gambierdiscus</w:t>
      </w:r>
      <w:r>
        <w:rPr/>
        <w:t>, determine which species produce CTXs through LC-MS/MS and other means, and develop efficient and reliable molecular monitoring tools for the species of interest [</w:t>
      </w:r>
      <w:hyperlink w:anchor="Xglobalcig">
        <w:r>
          <w:rPr>
            <w:rStyle w:val="InternetLink"/>
          </w:rPr>
          <w:t>3</w:t>
        </w:r>
      </w:hyperlink>
      <w:hyperlink w:anchor="Xglobalcig">
        <w:del w:id="193" w:author="Anna Kretzschmar" w:date="2019-05-17T19:14:00Z">
          <w:r>
            <w:rPr>
              <w:rStyle w:val="InternetLink"/>
            </w:rPr>
            <w:delText>2</w:delText>
          </w:r>
        </w:del>
      </w:hyperlink>
      <w:ins w:id="194" w:author="Anna Kretzschmar" w:date="2019-06-10T17:17:00Z">
        <w:r>
          <w:rPr>
            <w:rStyle w:val="InternetLink"/>
          </w:rPr>
          <w:t>4</w:t>
        </w:r>
      </w:ins>
      <w:r>
        <w:rPr/>
        <w:t>]. Quantitative PCR (qPCR)</w:t>
      </w:r>
      <w:ins w:id="195" w:author="Anna Kretzschmar" w:date="2019-06-24T10:16:00Z">
        <w:r>
          <w:rPr/>
          <w:t xml:space="preserve"> was specifically </w:t>
        </w:r>
      </w:ins>
      <w:ins w:id="196" w:author="Anna Kretzschmar" w:date="2019-06-24T10:17:00Z">
        <w:r>
          <w:rPr/>
          <w:t>mentioned in this strategy as it</w:t>
        </w:r>
      </w:ins>
      <w:r>
        <w:rPr/>
        <w:t xml:space="preserve"> is a useful molecular genetic screening tool, as it can give species-specific and quantitative results from DNA </w:t>
      </w:r>
      <w:del w:id="197" w:author="Anna Kretzschmar" w:date="2019-05-17T12:08:00Z">
        <w:r>
          <w:rPr/>
          <w:delText xml:space="preserve">samples </w:delText>
        </w:r>
      </w:del>
      <w:r>
        <w:rPr/>
        <w:t>extracted from environmental samples [</w:t>
      </w:r>
      <w:hyperlink w:anchor="Xglobalcig">
        <w:r>
          <w:rPr>
            <w:rStyle w:val="InternetLink"/>
          </w:rPr>
          <w:t>3</w:t>
        </w:r>
      </w:hyperlink>
      <w:hyperlink w:anchor="Xglobalcig">
        <w:del w:id="198" w:author="Anna Kretzschmar" w:date="2019-05-17T19:14:00Z">
          <w:r>
            <w:rPr>
              <w:rStyle w:val="InternetLink"/>
            </w:rPr>
            <w:delText>2</w:delText>
          </w:r>
        </w:del>
      </w:hyperlink>
      <w:ins w:id="199" w:author="Anna Kretzschmar" w:date="2019-06-10T17:17:00Z">
        <w:r>
          <w:rPr>
            <w:rStyle w:val="InternetLink"/>
          </w:rPr>
          <w:t>4</w:t>
        </w:r>
      </w:ins>
      <w:r>
        <w:rPr/>
        <w:t xml:space="preserve">]. </w:t>
      </w:r>
    </w:p>
    <w:p>
      <w:pPr>
        <w:pStyle w:val="TextBodynoindent"/>
        <w:spacing w:lineRule="auto" w:line="480"/>
        <w:rPr/>
      </w:pPr>
      <w:r>
        <w:rPr/>
        <w:t xml:space="preserve">Currently there is one qPCR assay to identify the presence of the genera </w:t>
      </w:r>
      <w:r>
        <w:rPr>
          <w:i/>
        </w:rPr>
        <w:t>Gambierdiscus/Fukuyoa</w:t>
      </w:r>
      <w:r>
        <w:rPr/>
        <w:t xml:space="preserve"> [</w:t>
      </w:r>
      <w:hyperlink w:anchor="Xsmith2017molecular">
        <w:del w:id="200" w:author="Anna Kretzschmar" w:date="2019-06-10T17:18:00Z">
          <w:r>
            <w:rPr>
              <w:rStyle w:val="InternetLink"/>
            </w:rPr>
            <w:delText>3</w:delText>
          </w:r>
        </w:del>
      </w:hyperlink>
      <w:hyperlink w:anchor="Xsmith2017molecular">
        <w:del w:id="201" w:author="Anna Kretzschmar" w:date="2019-05-17T19:14:00Z">
          <w:r>
            <w:rPr>
              <w:rStyle w:val="InternetLink"/>
            </w:rPr>
            <w:delText>7</w:delText>
          </w:r>
        </w:del>
      </w:hyperlink>
      <w:del w:id="202" w:author="Anna Kretzschmar" w:date="2019-05-17T19:14:00Z">
        <w:r>
          <w:rPr>
            <w:rStyle w:val="InternetLink"/>
          </w:rPr>
          <w:delText xml:space="preserve"> </w:delText>
        </w:r>
      </w:del>
      <w:ins w:id="203" w:author="Anna Kretzschmar" w:date="2019-06-10T17:18:00Z">
        <w:r>
          <w:rPr>
            <w:rStyle w:val="InternetLink"/>
          </w:rPr>
          <w:t>40</w:t>
        </w:r>
      </w:ins>
      <w:r>
        <w:rPr/>
        <w:t xml:space="preserve">]. Assays for species specific identification are available for 9 of the 14 described </w:t>
      </w:r>
      <w:r>
        <w:rPr>
          <w:i/>
        </w:rPr>
        <w:t xml:space="preserve">Gambierdiscus </w:t>
      </w:r>
      <w:r>
        <w:rPr/>
        <w:t xml:space="preserve">spp. and 3 out of 6 undescribed </w:t>
      </w:r>
      <w:r>
        <w:rPr>
          <w:i/>
        </w:rPr>
        <w:t xml:space="preserve">Gambierdiscus </w:t>
      </w:r>
      <w:r>
        <w:rPr/>
        <w:t>sp. types/ribotypes (Table  </w:t>
      </w:r>
      <w:hyperlink w:anchor="x1-20021">
        <w:r>
          <w:rPr>
            <w:rStyle w:val="InternetLink"/>
          </w:rPr>
          <w:t>1</w:t>
        </w:r>
      </w:hyperlink>
      <w:r>
        <w:rPr/>
        <w:t xml:space="preserve">). </w:t>
      </w:r>
      <w:del w:id="204" w:author="Anna Kretzschmar" w:date="2019-07-01T18:42:00Z">
        <w:r>
          <w:rPr/>
          <w:delText>It is noteworthy that the qPCR assays described by Darius et al. (201</w:delText>
        </w:r>
      </w:del>
      <w:del w:id="205" w:author="Anna Kretzschmar" w:date="2019-06-24T10:22:00Z">
        <w:r>
          <w:rPr/>
          <w:delText>7</w:delText>
        </w:r>
      </w:del>
      <w:del w:id="206" w:author="Anna Kretzschmar" w:date="2019-07-01T18:42:00Z">
        <w:r>
          <w:rPr/>
          <w:delText>) rely on species identification based on the melt curve of the qPCR product, which requires any subsequent users of these assays to have a reference culture for positive identification rather than rely on a positive result being linked to the species investigated.</w:delText>
        </w:r>
      </w:del>
      <w:r>
        <w:rPr/>
        <w:t xml:space="preserve"> </w:t>
      </w:r>
      <w:ins w:id="207" w:author="Anna Kretzschmar" w:date="2019-06-24T10:24:00Z">
        <w:r>
          <w:rPr/>
          <w:t xml:space="preserve">In the development of the qPCR assays for the quantification of microalgal species, several different methods have been used to </w:t>
        </w:r>
      </w:ins>
      <w:ins w:id="208" w:author="Anna Kretzschmar" w:date="2019-06-24T10:25:00Z">
        <w:r>
          <w:rPr/>
          <w:t>quantify species</w:t>
        </w:r>
      </w:ins>
      <w:ins w:id="209" w:author="Anna Kretzschmar" w:date="2019-06-10T10:48:00Z">
        <w:r>
          <w:rPr/>
          <w:t xml:space="preserve"> [42]. Using a known </w:t>
        </w:r>
      </w:ins>
      <w:ins w:id="210" w:author="Anna Kretzschmar" w:date="2019-06-10T10:49:00Z">
        <w:r>
          <w:rPr/>
          <w:t>cell number of the target species to construct standard curves for validating qPCR assays is a common strategy, however some genes, such as rRNA genes in dinoflagellates</w:t>
        </w:r>
      </w:ins>
      <w:ins w:id="211" w:author="Anna Kretzschmar" w:date="2019-06-10T10:50:00Z">
        <w:r>
          <w:rPr/>
          <w:t xml:space="preserve">, can have gene copy numbers that vary significantly between strains. Hence comparing an assay developed with one strain as a standard might give irregular estimates of cell numbers when used for screening environmental samples [42]. </w:t>
        </w:r>
      </w:ins>
      <w:ins w:id="212" w:author="Anna Kretzschmar" w:date="2019-06-10T10:55:00Z">
        <w:r>
          <w:rPr/>
          <w:t xml:space="preserve">An alternative method, using a synthetic oligonucleotide </w:t>
        </w:r>
      </w:ins>
      <w:ins w:id="213" w:author="Anna Kretzschmar" w:date="2019-06-10T10:57:00Z">
        <w:r>
          <w:rPr/>
          <w:t xml:space="preserve">specifically designed for the assay tested, allows for a standard based on the amount of copies of a gene present rather than cell numbers. This has been successfully </w:t>
        </w:r>
      </w:ins>
      <w:ins w:id="214" w:author="Anna Kretzschmar" w:date="2019-06-10T10:58:00Z">
        <w:r>
          <w:rPr/>
          <w:t xml:space="preserve">applied to </w:t>
        </w:r>
      </w:ins>
      <w:ins w:id="215" w:author="Anna Kretzschmar" w:date="2019-06-10T10:58:00Z">
        <w:r>
          <w:rPr>
            <w:i/>
            <w:iCs/>
          </w:rPr>
          <w:t xml:space="preserve">Alexandrium tamiyavanichii </w:t>
        </w:r>
      </w:ins>
      <w:ins w:id="216" w:author="Anna Kretzschmar" w:date="2019-06-10T10:58:00Z">
        <w:r>
          <w:rPr>
            <w:i w:val="false"/>
            <w:iCs w:val="false"/>
          </w:rPr>
          <w:t>[43]</w:t>
        </w:r>
      </w:ins>
      <w:ins w:id="217" w:author="Anna Kretzschmar" w:date="2019-06-10T10:58:00Z">
        <w:r>
          <w:rPr/>
          <w:t xml:space="preserve">, a sister genus to </w:t>
        </w:r>
      </w:ins>
      <w:ins w:id="218" w:author="Anna Kretzschmar" w:date="2019-06-10T10:58:00Z">
        <w:r>
          <w:rPr>
            <w:i/>
            <w:iCs/>
          </w:rPr>
          <w:t>Gambierdiscus</w:t>
        </w:r>
      </w:ins>
      <w:ins w:id="219" w:author="Anna Kretzschmar" w:date="2019-06-10T10:58:00Z">
        <w:r>
          <w:rPr/>
          <w:t>.</w:t>
        </w:r>
      </w:ins>
    </w:p>
    <w:p>
      <w:pPr>
        <w:pStyle w:val="TextBodynoindent"/>
        <w:spacing w:lineRule="auto" w:line="480"/>
        <w:rPr/>
      </w:pPr>
      <w:del w:id="220" w:author="Anna Kretzschmar" w:date="2019-06-10T10:52:00Z">
        <w:r>
          <w:rPr/>
          <w:delText>A</w:delText>
        </w:r>
      </w:del>
      <w:ins w:id="221" w:author="Anna Kretzschmar" w:date="2019-06-10T10:52:00Z">
        <w:r>
          <w:rPr/>
          <w:t>qPCR a</w:t>
        </w:r>
      </w:ins>
      <w:r>
        <w:rPr/>
        <w:t>ssays are</w:t>
      </w:r>
      <w:ins w:id="222" w:author="Anna Kretzschmar" w:date="2019-06-10T10:52:00Z">
        <w:r>
          <w:rPr/>
          <w:t xml:space="preserve"> also</w:t>
        </w:r>
      </w:ins>
      <w:r>
        <w:rPr/>
        <w:t xml:space="preserve"> available for 2 of the 3 species of </w:t>
      </w:r>
      <w:r>
        <w:rPr>
          <w:i/>
        </w:rPr>
        <w:t xml:space="preserve">Fukuyoa </w:t>
      </w:r>
      <w:r>
        <w:rPr/>
        <w:t>(Table  </w:t>
      </w:r>
      <w:hyperlink w:anchor="x1-20021">
        <w:r>
          <w:rPr>
            <w:rStyle w:val="InternetLink"/>
          </w:rPr>
          <w:t>1</w:t>
        </w:r>
      </w:hyperlink>
      <w:r>
        <w:rPr/>
        <w:t xml:space="preserve">), which </w:t>
      </w:r>
      <w:del w:id="223" w:author="Anna Kretzschmar" w:date="2019-06-24T10:30:00Z">
        <w:r>
          <w:rPr/>
          <w:delText xml:space="preserve">seceded from </w:delText>
        </w:r>
      </w:del>
      <w:del w:id="224" w:author="Anna Kretzschmar" w:date="2019-06-24T10:30:00Z">
        <w:r>
          <w:rPr>
            <w:i/>
          </w:rPr>
          <w:delText xml:space="preserve">Gambierdiscus </w:delText>
        </w:r>
      </w:del>
      <w:del w:id="225" w:author="Anna Kretzschmar" w:date="2019-06-24T10:30:00Z">
        <w:r>
          <w:rPr/>
          <w:delText>as their own genus in 2015</w:delText>
        </w:r>
      </w:del>
      <w:ins w:id="226" w:author="Anna Kretzschmar" w:date="2019-06-24T10:30:00Z">
        <w:r>
          <w:rPr/>
          <w:t>was names as a new genus in 2015</w:t>
        </w:r>
      </w:ins>
      <w:r>
        <w:rPr/>
        <w:t xml:space="preserve"> [</w:t>
      </w:r>
      <w:hyperlink w:anchor="Xgomez2015fukuyoa">
        <w:del w:id="227" w:author="Anna Kretzschmar" w:date="2019-06-10T17:19:00Z">
          <w:r>
            <w:rPr>
              <w:rStyle w:val="InternetLink"/>
            </w:rPr>
            <w:delText>3</w:delText>
          </w:r>
        </w:del>
      </w:hyperlink>
      <w:hyperlink w:anchor="Xgomez2015fukuyoa">
        <w:del w:id="228" w:author="Anna Kretzschmar" w:date="2019-05-17T19:15:00Z">
          <w:r>
            <w:rPr>
              <w:rStyle w:val="InternetLink"/>
            </w:rPr>
            <w:delText>8</w:delText>
          </w:r>
        </w:del>
      </w:hyperlink>
      <w:ins w:id="229" w:author="Anna Kretzschmar" w:date="2019-06-10T17:19:00Z">
        <w:r>
          <w:rPr>
            <w:rStyle w:val="InternetLink"/>
          </w:rPr>
          <w:t>44</w:t>
        </w:r>
      </w:ins>
      <w:r>
        <w:rPr/>
        <w:t xml:space="preserve">]. </w:t>
      </w:r>
      <w:r>
        <w:rPr>
          <w:i/>
        </w:rPr>
        <w:t xml:space="preserve">Fukoyoa </w:t>
      </w:r>
      <w:r>
        <w:rPr/>
        <w:t>spp. are of interest for monitoring purposes as they produce MTXs, however the involvement of MTXs in CFP has not been resolved yet [</w:t>
      </w:r>
      <w:hyperlink w:anchor="Xkohli2014feeding">
        <w:del w:id="230" w:author="Anna Kretzschmar" w:date="2019-05-17T19:15:00Z">
          <w:r>
            <w:rPr>
              <w:rStyle w:val="InternetLink"/>
            </w:rPr>
            <w:delText>39</w:delText>
          </w:r>
        </w:del>
      </w:hyperlink>
      <w:del w:id="231" w:author="Anna Kretzschmar" w:date="2019-05-17T19:15:00Z">
        <w:r>
          <w:rPr/>
          <w:delText xml:space="preserve"> </w:delText>
        </w:r>
      </w:del>
      <w:ins w:id="232" w:author="Anna Kretzschmar" w:date="2019-05-17T19:15:00Z">
        <w:r>
          <w:rPr/>
          <w:t>4</w:t>
        </w:r>
      </w:ins>
      <w:ins w:id="233" w:author="Anna Kretzschmar" w:date="2019-06-10T17:19:00Z">
        <w:r>
          <w:rPr/>
          <w:t>5</w:t>
        </w:r>
      </w:ins>
      <w:r>
        <w:rPr/>
        <w:t xml:space="preserve">]. </w:t>
      </w:r>
    </w:p>
    <w:p>
      <w:pPr>
        <w:pStyle w:val="HorizontalLine"/>
        <w:spacing w:lineRule="auto" w:line="480"/>
        <w:rPr/>
      </w:pPr>
      <w:bookmarkStart w:id="3" w:name="x1-20021"/>
      <w:bookmarkStart w:id="4" w:name="x1-20021"/>
      <w:bookmarkEnd w:id="4"/>
      <w:r>
        <w:rPr/>
      </w:r>
    </w:p>
    <w:p>
      <w:pPr>
        <w:pStyle w:val="TextBody"/>
        <w:spacing w:lineRule="auto" w:line="480" w:before="0" w:after="0"/>
        <w:rPr/>
      </w:pPr>
      <w:r>
        <w:rPr/>
        <w:t xml:space="preserve">Table 1: Published qPCR assays for </w:t>
      </w:r>
      <w:r>
        <w:rPr>
          <w:i/>
        </w:rPr>
        <w:t xml:space="preserve">Gambierdiscus </w:t>
      </w:r>
      <w:r>
        <w:rPr/>
        <w:t xml:space="preserve">and </w:t>
      </w:r>
      <w:r>
        <w:rPr>
          <w:i/>
        </w:rPr>
        <w:t xml:space="preserve">Fukoyoa </w:t>
      </w:r>
      <w:r>
        <w:rPr/>
        <w:t>spp.</w:t>
      </w:r>
    </w:p>
    <w:p>
      <w:pPr>
        <w:pStyle w:val="Normal"/>
        <w:spacing w:lineRule="auto" w:line="480"/>
        <w:rPr>
          <w:sz w:val="4"/>
          <w:szCs w:val="4"/>
        </w:rPr>
      </w:pPr>
      <w:bookmarkStart w:id="5" w:name="TBL-2-1g"/>
      <w:bookmarkStart w:id="6" w:name="TBL-2-2g"/>
      <w:bookmarkStart w:id="7" w:name="TBL-2-2"/>
      <w:bookmarkStart w:id="8" w:name="TBL-2"/>
      <w:bookmarkStart w:id="9" w:name="TBL-2-3"/>
      <w:bookmarkStart w:id="10" w:name="TBL-2-3g"/>
      <w:bookmarkStart w:id="11" w:name="TBL-2-1"/>
      <w:bookmarkStart w:id="12" w:name="TBL-2-1g"/>
      <w:bookmarkStart w:id="13" w:name="TBL-2-2g"/>
      <w:bookmarkStart w:id="14" w:name="TBL-2-2"/>
      <w:bookmarkStart w:id="15" w:name="TBL-2"/>
      <w:bookmarkStart w:id="16" w:name="TBL-2-3"/>
      <w:bookmarkStart w:id="17" w:name="TBL-2-3g"/>
      <w:bookmarkStart w:id="18" w:name="TBL-2-1"/>
      <w:bookmarkEnd w:id="12"/>
      <w:bookmarkEnd w:id="13"/>
      <w:bookmarkEnd w:id="14"/>
      <w:bookmarkEnd w:id="15"/>
      <w:bookmarkEnd w:id="16"/>
      <w:bookmarkEnd w:id="17"/>
      <w:bookmarkEnd w:id="18"/>
      <w:r>
        <w:rPr>
          <w:sz w:val="4"/>
          <w:szCs w:val="4"/>
        </w:rPr>
      </w:r>
    </w:p>
    <w:tbl>
      <w:tblPr>
        <w:tblW w:w="7125"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869"/>
        <w:gridCol w:w="3155"/>
        <w:gridCol w:w="1101"/>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9" w:name="TBL-2-1-2"/>
            <w:bookmarkEnd w:id="1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Method</w:t>
            </w:r>
            <w:bookmarkStart w:id="20" w:name="TBL-2-1-3"/>
            <w:bookmarkEnd w:id="2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Reference</w:t>
            </w:r>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Gambierdiscus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1" w:name="TBL-2-3-2"/>
            <w:bookmarkEnd w:id="21"/>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 &amp; SYBR Green</w:t>
            </w:r>
            <w:bookmarkStart w:id="22" w:name="TBL-2-3-3"/>
            <w:bookmarkEnd w:id="22"/>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del w:id="234" w:author="Anna Kretzschmar" w:date="2019-05-17T19:15:00Z">
                <w:r>
                  <w:rPr>
                    <w:rStyle w:val="InternetLink"/>
                  </w:rPr>
                  <w:delText>40</w:delText>
                </w:r>
              </w:del>
            </w:hyperlink>
            <w:del w:id="235" w:author="Anna Kretzschmar" w:date="2019-05-17T19:15:00Z">
              <w:r>
                <w:rPr/>
                <w:delText>, </w:delText>
              </w:r>
            </w:del>
            <w:hyperlink w:anchor="Xdarius2017tectus">
              <w:r>
                <w:rPr>
                  <w:rStyle w:val="InternetLink"/>
                </w:rPr>
                <w:t>41</w:t>
              </w:r>
            </w:hyperlink>
            <w:ins w:id="236" w:author="Anna Kretzschmar" w:date="2019-05-17T19:15:00Z">
              <w:r>
                <w:rPr>
                  <w:rStyle w:val="InternetLink"/>
                </w:rPr>
                <w:t>,4</w:t>
              </w:r>
            </w:ins>
            <w:ins w:id="237" w:author="Anna Kretzschmar" w:date="2019-06-10T17:20:00Z">
              <w:r>
                <w:rPr>
                  <w:rStyle w:val="InternetLink"/>
                </w:rPr>
                <w:t>6</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3" w:name="TBL-2-4-2"/>
            <w:bookmarkEnd w:id="23"/>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4" w:name="TBL-2-4-3"/>
            <w:bookmarkEnd w:id="24"/>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38" w:author="Anna Kretzschmar" w:date="2019-05-17T19:15:00Z">
                <w:r>
                  <w:rPr>
                    <w:rStyle w:val="InternetLink"/>
                  </w:rPr>
                  <w:delText>2</w:delText>
                </w:r>
              </w:del>
            </w:hyperlink>
            <w:hyperlink w:anchor="Xvandersea2012development">
              <w:ins w:id="239"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caribaeus</w:t>
            </w:r>
            <w:bookmarkStart w:id="25" w:name="TBL-2-5-2"/>
            <w:bookmarkEnd w:id="25"/>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6" w:name="TBL-2-5-3"/>
            <w:bookmarkEnd w:id="26"/>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40" w:author="Anna Kretzschmar" w:date="2019-05-17T19:15:00Z">
                <w:r>
                  <w:rPr>
                    <w:rStyle w:val="InternetLink"/>
                  </w:rPr>
                  <w:delText>2</w:delText>
                </w:r>
              </w:del>
            </w:hyperlink>
            <w:hyperlink w:anchor="Xvandersea2012development">
              <w:ins w:id="241"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carolinianus</w:t>
            </w:r>
            <w:bookmarkStart w:id="27" w:name="TBL-2-6-2"/>
            <w:bookmarkEnd w:id="27"/>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28" w:name="TBL-2-6-3"/>
            <w:bookmarkEnd w:id="28"/>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42" w:author="Anna Kretzschmar" w:date="2019-05-17T19:15:00Z">
                <w:r>
                  <w:rPr>
                    <w:rStyle w:val="InternetLink"/>
                  </w:rPr>
                  <w:delText>2</w:delText>
                </w:r>
              </w:del>
            </w:hyperlink>
            <w:hyperlink w:anchor="Xvandersea2012development">
              <w:ins w:id="243"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9" w:name="TBL-2-7-2"/>
            <w:bookmarkEnd w:id="29"/>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0" w:name="TBL-2-7-3"/>
            <w:bookmarkEnd w:id="30"/>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44" w:author="Anna Kretzschmar" w:date="2019-05-17T19:15:00Z">
                <w:r>
                  <w:rPr>
                    <w:rStyle w:val="InternetLink"/>
                  </w:rPr>
                  <w:delText>2</w:delText>
                </w:r>
              </w:del>
            </w:hyperlink>
            <w:hyperlink w:anchor="Xvandersea2012development">
              <w:ins w:id="245" w:author="Anna Kretzschmar" w:date="2019-06-10T17:20: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iCs/>
              </w:rPr>
            </w:pPr>
            <w:ins w:id="246" w:author="Anna Kretzschmar" w:date="2019-05-17T19:55:00Z">
              <w:r>
                <w:rPr>
                  <w:i/>
                  <w:iCs/>
                </w:rPr>
                <w:t xml:space="preserve">G. </w:t>
              </w:r>
            </w:ins>
            <w:ins w:id="247" w:author="Anna Kretzschmar" w:date="2019-05-17T19:56:00Z">
              <w:r>
                <w:rPr>
                  <w:i/>
                  <w:iCs/>
                </w:rPr>
                <w:t>jejuensis</w:t>
              </w:r>
            </w:ins>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48" w:author="Anna Kretzschmar" w:date="2019-05-17T19:56:00Z">
              <w:r>
                <w:rPr/>
                <w:t>SYBR Green</w:t>
              </w:r>
            </w:ins>
            <w:ins w:id="249" w:author="Anna Kretzschmar" w:date="2019-05-17T19:56:00Z">
              <w:bookmarkStart w:id="31" w:name="TBL-2-12-31"/>
              <w:bookmarkEnd w:id="31"/>
              <w:r>
                <w:rPr/>
                <w:t xml:space="preserve"> </w:t>
              </w:r>
            </w:ins>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50" w:author="Anna Kretzschmar" w:date="2019-05-17T19:56:00Z">
              <w:r>
                <w:rPr/>
                <w:t>[46]</w:t>
              </w:r>
            </w:ins>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32" w:name="TBL-2-8-2"/>
            <w:bookmarkEnd w:id="32"/>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3" w:name="TBL-2-8-3"/>
            <w:bookmarkEnd w:id="33"/>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r>
                <w:rPr>
                  <w:rStyle w:val="InternetLink"/>
                </w:rPr>
                <w:t>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34" w:name="TBL-2-9-2"/>
            <w:bookmarkEnd w:id="3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5" w:name="TBL-2-9-3"/>
            <w:bookmarkEnd w:id="3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r>
                <w:rPr>
                  <w:rStyle w:val="InternetLink"/>
                </w:rPr>
                <w:t>1</w:t>
              </w:r>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36" w:name="TBL-2-10-2"/>
            <w:bookmarkEnd w:id="3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37" w:name="TBL-2-10-3"/>
            <w:bookmarkEnd w:id="3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r>
                <w:rPr>
                  <w:rStyle w:val="InternetLink"/>
                </w:rPr>
                <w:t>0</w:t>
              </w:r>
            </w:hyperlink>
            <w:hyperlink w:anchor="Xnishimura2016quantitative">
              <w:ins w:id="251" w:author="Anna Kretzschmar" w:date="2019-05-17T19:16:00Z">
                <w:r>
                  <w:rPr>
                    <w:rStyle w:val="InternetLink"/>
                  </w:rPr>
                  <w:t>1</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toxicus</w:t>
            </w:r>
            <w:bookmarkStart w:id="38" w:name="TBL-2-11-2"/>
            <w:bookmarkEnd w:id="38"/>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39" w:name="TBL-2-11-3"/>
            <w:bookmarkEnd w:id="39"/>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darius2017tectus">
              <w:r>
                <w:rPr>
                  <w:rStyle w:val="InternetLink"/>
                </w:rPr>
                <w:t>4</w:t>
              </w:r>
            </w:hyperlink>
            <w:hyperlink w:anchor="Xdarius2017tectus">
              <w:del w:id="252" w:author="Anna Kretzschmar" w:date="2019-05-17T19:16:00Z">
                <w:r>
                  <w:rPr>
                    <w:rStyle w:val="InternetLink"/>
                  </w:rPr>
                  <w:delText>1</w:delText>
                </w:r>
              </w:del>
            </w:hyperlink>
            <w:ins w:id="253" w:author="Anna Kretzschmar" w:date="2019-06-10T17:25:00Z">
              <w:r>
                <w:rPr>
                  <w:rStyle w:val="InternetLink"/>
                </w:rPr>
                <w:t>1</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ribotype 2</w:t>
            </w:r>
            <w:bookmarkStart w:id="40" w:name="TBL-2-12-21"/>
            <w:bookmarkEnd w:id="40"/>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1" w:name="TBL-2-12-32"/>
            <w:bookmarkEnd w:id="41"/>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54" w:author="Anna Kretzschmar" w:date="2019-05-17T19:16:00Z">
                <w:r>
                  <w:rPr>
                    <w:rStyle w:val="InternetLink"/>
                  </w:rPr>
                  <w:delText>2</w:delText>
                </w:r>
              </w:del>
            </w:hyperlink>
            <w:hyperlink w:anchor="Xvandersea2012development">
              <w:ins w:id="255" w:author="Anna Kretzschmar" w:date="2019-06-10T17:25:00Z">
                <w:r>
                  <w:rPr>
                    <w:rStyle w:val="InternetLink"/>
                  </w:rPr>
                  <w:t>7</w:t>
                </w:r>
              </w:ins>
            </w:hyperlink>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56" w:author="Anna Kretzschmar" w:date="2019-05-17T20:04:00Z">
              <w:r>
                <w:rPr>
                  <w:i/>
                </w:rPr>
                <w:delText xml:space="preserve">Gambierdiscus </w:delText>
              </w:r>
            </w:del>
            <w:del w:id="257" w:author="Anna Kretzschmar" w:date="2019-05-17T20:04:00Z">
              <w:r>
                <w:rPr/>
                <w:delText>sp. type 2</w:delText>
              </w:r>
            </w:del>
            <w:del w:id="258" w:author="Anna Kretzschmar" w:date="2019-05-17T20:04:00Z">
              <w:bookmarkStart w:id="42" w:name="TBL-2-13-211111111111111111111111111111111111"/>
              <w:bookmarkEnd w:id="42"/>
              <w:r>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59" w:author="Anna Kretzschmar" w:date="2019-05-17T20:04:00Z">
              <w:r>
                <w:rPr/>
                <w:delText>TaqMan Probes</w:delText>
              </w:r>
            </w:del>
            <w:del w:id="260" w:author="Anna Kretzschmar" w:date="2019-05-17T20:04:00Z">
              <w:bookmarkStart w:id="43" w:name="TBL-2-13-311111111111111111111111111111111111"/>
              <w:bookmarkEnd w:id="43"/>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rStyle w:val="InternetLink"/>
              </w:rPr>
            </w:pPr>
            <w:del w:id="261" w:author="Anna Kretzschmar" w:date="2019-05-17T20:04:00Z">
              <w:r>
                <w:rPr/>
                <w:delText>[</w:delText>
              </w:r>
            </w:del>
            <w:hyperlink w:anchor="Xnishimura2016quantitative">
              <w:del w:id="262" w:author="Anna Kretzschmar" w:date="2019-05-17T20:04:00Z">
                <w:r>
                  <w:rPr>
                    <w:rStyle w:val="InternetLink"/>
                  </w:rPr>
                  <w:delText>4</w:delText>
                </w:r>
              </w:del>
            </w:hyperlink>
            <w:hyperlink w:anchor="Xnishimura2016quantitative">
              <w:del w:id="263" w:author="Anna Kretzschmar" w:date="2019-05-17T19:16:00Z">
                <w:r>
                  <w:rPr>
                    <w:rStyle w:val="InternetLink"/>
                  </w:rPr>
                  <w:delText>0</w:delText>
                </w:r>
              </w:del>
            </w:hyperlink>
            <w:del w:id="264" w:author="Anna Kretzschmar" w:date="2019-05-17T20:04:00Z">
              <w:r>
                <w:rPr>
                  <w:rStyle w:val="InternetLink"/>
                </w:rPr>
                <w:delText xml:space="preserve">] </w:delText>
              </w:r>
            </w:del>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Gambierdiscus </w:t>
            </w:r>
            <w:r>
              <w:rPr/>
              <w:t>sp. type 3</w:t>
            </w:r>
            <w:bookmarkStart w:id="44" w:name="TBL-2-14-2"/>
            <w:bookmarkEnd w:id="44"/>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TaqMan Probes</w:t>
            </w:r>
            <w:bookmarkStart w:id="45" w:name="TBL-2-14-3"/>
            <w:bookmarkEnd w:id="45"/>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nishimura2016quantitative">
              <w:r>
                <w:rPr>
                  <w:rStyle w:val="InternetLink"/>
                </w:rPr>
                <w:t>4</w:t>
              </w:r>
            </w:hyperlink>
            <w:hyperlink w:anchor="Xnishimura2016quantitative">
              <w:del w:id="265" w:author="Anna Kretzschmar" w:date="2019-05-17T19:16:00Z">
                <w:r>
                  <w:rPr>
                    <w:rStyle w:val="InternetLink"/>
                  </w:rPr>
                  <w:delText>0</w:delText>
                </w:r>
              </w:del>
            </w:hyperlink>
            <w:ins w:id="266" w:author="Anna Kretzschmar" w:date="2019-06-10T17:25:00Z">
              <w:r>
                <w:rPr>
                  <w:rStyle w:val="InternetLink"/>
                </w:rPr>
                <w:t>6</w:t>
              </w:r>
            </w:ins>
            <w:r>
              <w:rPr/>
              <w:t xml:space="preserve">] </w:t>
            </w:r>
          </w:p>
        </w:tc>
      </w:tr>
      <w:tr>
        <w:trPr/>
        <w:tc>
          <w:tcPr>
            <w:tcW w:w="7125"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
              <w:spacing w:lineRule="auto" w:line="480" w:before="0" w:after="0"/>
              <w:jc w:val="center"/>
              <w:rPr/>
            </w:pPr>
            <w:r>
              <w:rPr>
                <w:b/>
                <w:i/>
              </w:rPr>
              <w:t xml:space="preserve">Fukuyoa </w:t>
            </w:r>
            <w:r>
              <w:rPr>
                <w:b/>
              </w:rPr>
              <w:t>spp.</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Fuk</w:t>
            </w:r>
            <w:del w:id="267" w:author="Anna Kretzschmar" w:date="2019-05-17T19:55:00Z">
              <w:r>
                <w:rPr>
                  <w:i/>
                </w:rPr>
                <w:delText>o</w:delText>
              </w:r>
            </w:del>
            <w:ins w:id="268" w:author="Anna Kretzschmar" w:date="2019-05-17T19:55:00Z">
              <w:r>
                <w:rPr>
                  <w:i/>
                </w:rPr>
                <w:t>u</w:t>
              </w:r>
            </w:ins>
            <w:r>
              <w:rPr>
                <w:i/>
              </w:rPr>
              <w:t>yoa ruetzleri</w:t>
            </w:r>
            <w:bookmarkStart w:id="46" w:name="TBL-2-16-2"/>
            <w:bookmarkEnd w:id="46"/>
            <w:r>
              <w:rPr/>
              <w:t xml:space="preserve"> </w:t>
            </w:r>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SYBR Green</w:t>
            </w:r>
            <w:bookmarkStart w:id="47" w:name="TBL-2-16-3"/>
            <w:bookmarkEnd w:id="47"/>
            <w:r>
              <w:rPr/>
              <w:t xml:space="preserve"> </w:t>
            </w:r>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hyperlink w:anchor="Xvandersea2012development">
              <w:r>
                <w:rPr>
                  <w:rStyle w:val="InternetLink"/>
                </w:rPr>
                <w:t>4</w:t>
              </w:r>
            </w:hyperlink>
            <w:hyperlink w:anchor="Xvandersea2012development">
              <w:del w:id="269" w:author="Anna Kretzschmar" w:date="2019-05-17T19:16:00Z">
                <w:r>
                  <w:rPr>
                    <w:rStyle w:val="InternetLink"/>
                  </w:rPr>
                  <w:delText>2</w:delText>
                </w:r>
              </w:del>
            </w:hyperlink>
            <w:ins w:id="270" w:author="Anna Kretzschmar" w:date="2019-06-10T17:25:00Z">
              <w:r>
                <w:rPr>
                  <w:rStyle w:val="InternetLink"/>
                </w:rPr>
                <w:t>7</w:t>
              </w:r>
            </w:ins>
            <w:r>
              <w:rPr/>
              <w:t xml:space="preserve">] </w:t>
            </w:r>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i/>
                <w:i/>
              </w:rPr>
            </w:pPr>
            <w:del w:id="271" w:author="Anna Kretzschmar" w:date="2019-06-10T08:28:00Z">
              <w:r>
                <w:rPr>
                  <w:i/>
                </w:rPr>
                <w:delText>Fuk</w:delText>
              </w:r>
            </w:del>
            <w:del w:id="272" w:author="Anna Kretzschmar" w:date="2019-05-17T19:55:00Z">
              <w:r>
                <w:rPr>
                  <w:i/>
                </w:rPr>
                <w:delText>o</w:delText>
              </w:r>
            </w:del>
            <w:del w:id="273" w:author="Anna Kretzschmar" w:date="2019-06-10T08:28:00Z">
              <w:r>
                <w:rPr>
                  <w:i/>
                </w:rPr>
                <w:delText>yoa cf. yasumotoi</w:delText>
              </w:r>
            </w:del>
            <w:del w:id="274" w:author="Anna Kretzschmar" w:date="2019-06-10T08:28:00Z">
              <w:bookmarkStart w:id="48" w:name="TBL-2-17-2111111111111111111111111"/>
              <w:bookmarkEnd w:id="48"/>
              <w:r>
                <w:rPr>
                  <w:i/>
                </w:rPr>
                <w:delText xml:space="preserve"> </w:delText>
              </w:r>
            </w:del>
          </w:p>
        </w:tc>
        <w:tc>
          <w:tcPr>
            <w:tcW w:w="3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275" w:author="Anna Kretzschmar" w:date="2019-06-10T08:28:00Z">
              <w:r>
                <w:rPr/>
                <w:delText>TaqMan Probes</w:delText>
              </w:r>
            </w:del>
            <w:del w:id="276" w:author="Anna Kretzschmar" w:date="2019-06-10T08:28:00Z">
              <w:bookmarkStart w:id="49" w:name="TBL-2-17-3111111111111111111111111"/>
              <w:bookmarkEnd w:id="49"/>
              <w:r>
                <w:rPr/>
                <w:delText xml:space="preserve"> </w:delText>
              </w:r>
            </w:del>
          </w:p>
        </w:tc>
        <w:tc>
          <w:tcPr>
            <w:tcW w:w="11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rStyle w:val="InternetLink"/>
              </w:rPr>
            </w:pPr>
            <w:del w:id="277" w:author="Anna Kretzschmar" w:date="2019-06-10T08:28:00Z">
              <w:r>
                <w:rPr/>
                <w:delText>[</w:delText>
              </w:r>
            </w:del>
            <w:hyperlink w:anchor="Xnishimura2016quantitative">
              <w:del w:id="278" w:author="Anna Kretzschmar" w:date="2019-06-10T08:28:00Z">
                <w:r>
                  <w:rPr>
                    <w:rStyle w:val="InternetLink"/>
                  </w:rPr>
                  <w:delText>4</w:delText>
                </w:r>
              </w:del>
            </w:hyperlink>
            <w:hyperlink w:anchor="Xnishimura2016quantitative">
              <w:del w:id="279" w:author="Anna Kretzschmar" w:date="2019-05-17T19:16:00Z">
                <w:r>
                  <w:rPr>
                    <w:rStyle w:val="InternetLink"/>
                  </w:rPr>
                  <w:delText>0</w:delText>
                </w:r>
              </w:del>
            </w:hyperlink>
          </w:p>
        </w:tc>
      </w:tr>
    </w:tbl>
    <w:p>
      <w:pPr>
        <w:pStyle w:val="HorizontalLine"/>
        <w:spacing w:lineRule="auto" w:line="480"/>
        <w:rPr/>
      </w:pPr>
      <w:r>
        <w:rPr/>
      </w:r>
    </w:p>
    <w:p>
      <w:pPr>
        <w:pStyle w:val="TextBodynoindent"/>
        <w:spacing w:lineRule="auto" w:line="480"/>
        <w:rPr/>
      </w:pPr>
      <w:r>
        <w:rPr/>
        <w:t>In Australia, outbreaks of CFP occur annually in Queensland [</w:t>
      </w:r>
      <w:hyperlink w:anchor="Xqldcig">
        <w:r>
          <w:rPr>
            <w:rStyle w:val="InternetLink"/>
          </w:rPr>
          <w:t>4</w:t>
        </w:r>
      </w:hyperlink>
      <w:hyperlink w:anchor="Xqldcig">
        <w:del w:id="280" w:author="Anna Kretzschmar" w:date="2019-05-17T19:16:00Z">
          <w:r>
            <w:rPr>
              <w:rStyle w:val="InternetLink"/>
            </w:rPr>
            <w:delText>3</w:delText>
          </w:r>
        </w:del>
      </w:hyperlink>
      <w:ins w:id="281" w:author="Anna Kretzschmar" w:date="2019-06-10T17:25:00Z">
        <w:r>
          <w:rPr>
            <w:rStyle w:val="InternetLink"/>
          </w:rPr>
          <w:t>8</w:t>
        </w:r>
      </w:ins>
      <w:r>
        <w:rPr/>
        <w:t>]. However, due to the complicated presentation of symptoms, the reporting rate is less than 20% [</w:t>
      </w:r>
      <w:hyperlink w:anchor="Xlewis2006ciguatera">
        <w:r>
          <w:rPr>
            <w:rStyle w:val="InternetLink"/>
          </w:rPr>
          <w:t>4</w:t>
        </w:r>
      </w:hyperlink>
      <w:hyperlink w:anchor="Xlewis2006ciguatera">
        <w:del w:id="282" w:author="Anna Kretzschmar" w:date="2019-05-17T19:16:00Z">
          <w:r>
            <w:rPr>
              <w:rStyle w:val="InternetLink"/>
            </w:rPr>
            <w:delText>4</w:delText>
          </w:r>
        </w:del>
      </w:hyperlink>
      <w:ins w:id="283" w:author="Anna Kretzschmar" w:date="2019-06-10T17:30:00Z">
        <w:r>
          <w:rPr>
            <w:rStyle w:val="InternetLink"/>
          </w:rPr>
          <w:t>9</w:t>
        </w:r>
      </w:ins>
      <w:r>
        <w:rPr/>
        <w:t xml:space="preserve">]. Annually, there have been 7-69 reported cases between 2011 and 2015 (considering the report rate, </w:t>
      </w:r>
      <w:r>
        <w:rPr>
          <w:i/>
        </w:rPr>
        <w:t>&gt;</w:t>
      </w:r>
      <w:r>
        <w:rPr/>
        <w:t xml:space="preserve"> 35-345 cases, see Table  </w:t>
      </w:r>
      <w:hyperlink w:anchor="x1-20032">
        <w:r>
          <w:rPr>
            <w:rStyle w:val="InternetLink"/>
          </w:rPr>
          <w:t>2</w:t>
        </w:r>
      </w:hyperlink>
      <w:r>
        <w:rPr/>
        <w:t>), with 2 fatalities reported in the state [</w:t>
      </w:r>
      <w:hyperlink w:anchor="Xtonge1967ciguatera">
        <w:del w:id="284" w:author="Anna Kretzschmar" w:date="2019-06-10T17:30:00Z">
          <w:r>
            <w:rPr>
              <w:rStyle w:val="InternetLink"/>
            </w:rPr>
            <w:delText>4</w:delText>
          </w:r>
        </w:del>
      </w:hyperlink>
      <w:hyperlink w:anchor="Xtonge1967ciguatera">
        <w:del w:id="285" w:author="Anna Kretzschmar" w:date="2019-05-17T19:16:00Z">
          <w:r>
            <w:rPr>
              <w:rStyle w:val="InternetLink"/>
            </w:rPr>
            <w:delText>5</w:delText>
          </w:r>
        </w:del>
      </w:hyperlink>
      <w:ins w:id="286" w:author="Anna Kretzschmar" w:date="2019-06-10T17:30:00Z">
        <w:r>
          <w:rPr>
            <w:rStyle w:val="InternetLink"/>
          </w:rPr>
          <w:t>50</w:t>
        </w:r>
      </w:ins>
      <w:r>
        <w:rPr/>
        <w:t>]. Cases of CFP from Spanish Mackerel (</w:t>
      </w:r>
      <w:r>
        <w:rPr>
          <w:i/>
        </w:rPr>
        <w:t>Scomberomorus commerson</w:t>
      </w:r>
      <w:r>
        <w:rPr/>
        <w:t>) caught in NSW have been reported since 2014 [</w:t>
      </w:r>
      <w:hyperlink w:anchor="Xfarrellclinical">
        <w:del w:id="287" w:author="Anna Kretzschmar" w:date="2019-06-10T17:31:00Z">
          <w:r>
            <w:rPr>
              <w:rStyle w:val="InternetLink"/>
            </w:rPr>
            <w:delText>4</w:delText>
          </w:r>
        </w:del>
      </w:hyperlink>
      <w:hyperlink w:anchor="Xfarrellclinical">
        <w:del w:id="288" w:author="Anna Kretzschmar" w:date="2019-05-17T19:16:00Z">
          <w:r>
            <w:rPr>
              <w:rStyle w:val="InternetLink"/>
            </w:rPr>
            <w:delText>6</w:delText>
          </w:r>
        </w:del>
      </w:hyperlink>
      <w:del w:id="289" w:author="Anna Kretzschmar" w:date="2019-05-17T19:16:00Z">
        <w:r>
          <w:rPr>
            <w:rStyle w:val="InternetLink"/>
          </w:rPr>
          <w:delText xml:space="preserve"> </w:delText>
        </w:r>
      </w:del>
      <w:ins w:id="290" w:author="Anna Kretzschmar" w:date="2019-06-10T17:31:00Z">
        <w:r>
          <w:rPr>
            <w:rStyle w:val="InternetLink"/>
          </w:rPr>
          <w:t>51</w:t>
        </w:r>
      </w:ins>
      <w:r>
        <w:rPr/>
        <w:t xml:space="preserve">], with five separate outbreaks affecting a total of 24 people </w:t>
      </w:r>
      <w:del w:id="291" w:author="Anna Kretzschmar" w:date="2019-05-17T12:09:00Z">
        <w:r>
          <w:rPr/>
          <w:delText xml:space="preserve">since then </w:delText>
        </w:r>
      </w:del>
      <w:r>
        <w:rPr/>
        <w:t>[</w:t>
      </w:r>
      <w:ins w:id="292" w:author="Anna Kretzschmar" w:date="2019-06-10T17:31:00Z">
        <w:r>
          <w:rPr/>
          <w:t>52</w:t>
        </w:r>
      </w:ins>
      <w:hyperlink w:anchor="Xfarrell2017management">
        <w:del w:id="293" w:author="Anna Kretzschmar" w:date="2019-06-10T17:31:00Z">
          <w:r>
            <w:rPr>
              <w:rStyle w:val="InternetLink"/>
            </w:rPr>
            <w:delText>4</w:delText>
          </w:r>
        </w:del>
      </w:hyperlink>
      <w:hyperlink w:anchor="Xfarrell2017management">
        <w:del w:id="294" w:author="Anna Kretzschmar" w:date="2019-05-17T19:16:00Z">
          <w:r>
            <w:rPr>
              <w:rStyle w:val="InternetLink"/>
            </w:rPr>
            <w:delText>7</w:delText>
          </w:r>
        </w:del>
      </w:hyperlink>
      <w:hyperlink w:anchor="Xfarrell2017management">
        <w:ins w:id="295" w:author="Anna Kretzschmar" w:date="2019-06-10T17:31:00Z">
          <w:r>
            <w:rPr>
              <w:rStyle w:val="InternetLink"/>
            </w:rPr>
            <w:t>8</w:t>
          </w:r>
        </w:ins>
      </w:hyperlink>
      <w:r>
        <w:rPr/>
        <w:t xml:space="preserve">]. Farrell et al. (2017) put forward a series </w:t>
      </w:r>
      <w:ins w:id="296" w:author="Anna Kretzschmar" w:date="2019-05-17T12:09:00Z">
        <w:r>
          <w:rPr/>
          <w:t>o</w:t>
        </w:r>
      </w:ins>
      <w:del w:id="297" w:author="Anna Kretzschmar" w:date="2019-05-17T12:09:00Z">
        <w:r>
          <w:rPr/>
          <w:delText>i</w:delText>
        </w:r>
      </w:del>
      <w:r>
        <w:rPr/>
        <w:t xml:space="preserve">f recommendations </w:t>
      </w:r>
      <w:ins w:id="298" w:author="Anna Kretzschmar" w:date="2019-06-08T20:30:00Z">
        <w:r>
          <w:rPr/>
          <w:t xml:space="preserve">to </w:t>
        </w:r>
      </w:ins>
      <w:r>
        <w:rPr/>
        <w:t>manag</w:t>
      </w:r>
      <w:ins w:id="299" w:author="Anna Kretzschmar" w:date="2019-06-08T20:30:00Z">
        <w:r>
          <w:rPr/>
          <w:t>e</w:t>
        </w:r>
      </w:ins>
      <w:del w:id="300" w:author="Anna Kretzschmar" w:date="2019-06-08T20:30:00Z">
        <w:r>
          <w:rPr/>
          <w:delText>ing</w:delText>
        </w:r>
      </w:del>
      <w:r>
        <w:rPr/>
        <w:t xml:space="preserve"> the emerging CFP risk in NSW. </w:t>
      </w:r>
    </w:p>
    <w:p>
      <w:pPr>
        <w:pStyle w:val="TextBodynoindent"/>
        <w:spacing w:lineRule="auto" w:line="480"/>
        <w:rPr/>
      </w:pPr>
      <w:r>
        <w:rPr/>
        <w:t xml:space="preserve">Despite the prevalence of CFP in Australia, the characterization of </w:t>
      </w:r>
      <w:r>
        <w:rPr>
          <w:i/>
        </w:rPr>
        <w:t xml:space="preserve">Gambierdiscus </w:t>
      </w:r>
      <w:r>
        <w:rPr/>
        <w:t xml:space="preserve">species present in Australia is incomplete. A species that produces known CTX toxins has not been identified from Australia </w:t>
      </w:r>
      <w:del w:id="301" w:author="Anna Kretzschmar" w:date="2019-06-10T14:16:00Z">
        <w:r>
          <w:rPr/>
          <w:delText xml:space="preserve">as </w:delText>
        </w:r>
      </w:del>
      <w:r>
        <w:rPr/>
        <w:t>yet. Larsson et al. (2018) have identified some candidate species, two of which show some CTX-like bioactivity [</w:t>
      </w:r>
      <w:ins w:id="302" w:author="Anna Kretzschmar" w:date="2019-06-10T17:31:00Z">
        <w:r>
          <w:rPr/>
          <w:t>39</w:t>
        </w:r>
      </w:ins>
      <w:hyperlink w:anchor="Xlarsson2018toxicology">
        <w:del w:id="303" w:author="Anna Kretzschmar" w:date="2019-06-10T17:31:00Z">
          <w:r>
            <w:rPr>
              <w:rStyle w:val="InternetLink"/>
            </w:rPr>
            <w:delText>4</w:delText>
          </w:r>
        </w:del>
      </w:hyperlink>
      <w:hyperlink w:anchor="Xlarsson2018toxicology">
        <w:del w:id="304" w:author="Anna Kretzschmar" w:date="2019-05-17T19:16:00Z">
          <w:r>
            <w:rPr>
              <w:rStyle w:val="InternetLink"/>
            </w:rPr>
            <w:delText>8</w:delText>
          </w:r>
        </w:del>
      </w:hyperlink>
      <w:r>
        <w:rPr/>
        <w:t>]. Over 50% of Australia’s vast coastline (</w:t>
      </w:r>
      <w:ins w:id="305" w:author="Anna Kretzschmar" w:date="2019-07-01T18:43:00Z">
        <w:r>
          <w:rPr/>
          <w:t>~</w:t>
        </w:r>
      </w:ins>
      <w:del w:id="306" w:author="Anna Kretzschmar" w:date="2019-07-01T18:43:00Z">
        <w:r>
          <w:rPr/>
          <w:delText>total</w:delText>
        </w:r>
      </w:del>
      <w:r>
        <w:rPr/>
        <w:t xml:space="preserve"> 66,000 km) is tropical or subtropical, and may be considered potential habitat for </w:t>
      </w:r>
      <w:r>
        <w:rPr>
          <w:i/>
        </w:rPr>
        <w:t xml:space="preserve">Gambierdiscus </w:t>
      </w:r>
      <w:r>
        <w:rPr/>
        <w:t>spp. [</w:t>
      </w:r>
      <w:ins w:id="307" w:author="Anna Kretzschmar" w:date="2019-06-10T17:31:00Z">
        <w:r>
          <w:rPr/>
          <w:t>20</w:t>
        </w:r>
      </w:ins>
      <w:hyperlink w:anchor="Xkretzschmar2017characterization">
        <w:del w:id="308" w:author="Anna Kretzschmar" w:date="2019-06-10T17:31:00Z">
          <w:r>
            <w:rPr>
              <w:rStyle w:val="InternetLink"/>
            </w:rPr>
            <w:delText>1</w:delText>
          </w:r>
        </w:del>
      </w:hyperlink>
      <w:hyperlink w:anchor="Xkretzschmar2017characterization">
        <w:del w:id="309" w:author="Anna Kretzschmar" w:date="2019-06-10T17:31:00Z">
          <w:r>
            <w:rPr>
              <w:rStyle w:val="InternetLink"/>
            </w:rPr>
            <w:delText>9</w:delText>
          </w:r>
        </w:del>
      </w:hyperlink>
      <w:r>
        <w:rPr/>
        <w:t xml:space="preserve">]. Seven species of </w:t>
      </w:r>
      <w:r>
        <w:rPr>
          <w:i/>
        </w:rPr>
        <w:t xml:space="preserve">Gambierdiscus </w:t>
      </w:r>
      <w:r>
        <w:rPr/>
        <w:t xml:space="preserve">have been identified from the sub-tropical east Australian coastline namely, </w:t>
      </w:r>
      <w:r>
        <w:rPr>
          <w:i/>
        </w:rPr>
        <w:t xml:space="preserve">G. belizeanus </w:t>
      </w:r>
      <w:r>
        <w:rPr/>
        <w:t>[</w:t>
      </w:r>
      <w:hyperlink w:anchor="Xmurray2014molecular">
        <w:del w:id="310" w:author="Anna Kretzschmar" w:date="2019-05-17T19:17:00Z">
          <w:r>
            <w:rPr>
              <w:rStyle w:val="InternetLink"/>
            </w:rPr>
            <w:delText>49</w:delText>
          </w:r>
        </w:del>
      </w:hyperlink>
      <w:hyperlink w:anchor="Xmurray2014molecular">
        <w:ins w:id="311" w:author="Anna Kretzschmar" w:date="2019-05-17T19:17:00Z">
          <w:r>
            <w:rPr>
              <w:rStyle w:val="InternetLink"/>
            </w:rPr>
            <w:t>5</w:t>
          </w:r>
        </w:ins>
      </w:hyperlink>
      <w:ins w:id="312" w:author="Anna Kretzschmar" w:date="2019-06-10T17:32:00Z">
        <w:r>
          <w:rPr>
            <w:rStyle w:val="InternetLink"/>
          </w:rPr>
          <w:t>3</w:t>
        </w:r>
      </w:ins>
      <w:r>
        <w:rPr/>
        <w:t xml:space="preserve">], </w:t>
      </w:r>
      <w:r>
        <w:rPr>
          <w:i/>
        </w:rPr>
        <w:t>G. carpenteri</w:t>
      </w:r>
      <w:r>
        <w:rPr/>
        <w:t xml:space="preserve"> [</w:t>
      </w:r>
      <w:hyperlink w:anchor="Xkohli2014high">
        <w:del w:id="313" w:author="Anna Kretzschmar" w:date="2019-05-17T16:59:00Z">
          <w:r>
            <w:rPr>
              <w:rStyle w:val="InternetLink"/>
            </w:rPr>
            <w:delText>6</w:delText>
          </w:r>
        </w:del>
      </w:hyperlink>
      <w:hyperlink w:anchor="Xkohli2014high">
        <w:ins w:id="314" w:author="Anna Kretzschmar" w:date="2019-05-17T16:59:00Z">
          <w:r>
            <w:rPr>
              <w:rStyle w:val="InternetLink"/>
            </w:rPr>
            <w:t>2</w:t>
          </w:r>
        </w:ins>
      </w:hyperlink>
      <w:ins w:id="315" w:author="Anna Kretzschmar" w:date="2019-06-10T17:32:00Z">
        <w:r>
          <w:rPr>
            <w:rStyle w:val="InternetLink"/>
          </w:rPr>
          <w:t>7</w:t>
        </w:r>
      </w:ins>
      <w:del w:id="316" w:author="Anna Kretzschmar" w:date="2019-06-10T17:32:00Z">
        <w:r>
          <w:rPr>
            <w:rStyle w:val="InternetLink"/>
          </w:rPr>
          <w:delText xml:space="preserve"> </w:delText>
        </w:r>
      </w:del>
      <w:r>
        <w:rPr/>
        <w:t>, </w:t>
      </w:r>
      <w:hyperlink w:anchor="Xsparrow2017effects">
        <w:r>
          <w:rPr>
            <w:rStyle w:val="InternetLink"/>
          </w:rPr>
          <w:t>5</w:t>
        </w:r>
      </w:hyperlink>
      <w:hyperlink w:anchor="Xsparrow2017effects">
        <w:del w:id="317" w:author="Anna Kretzschmar" w:date="2019-05-17T19:17:00Z">
          <w:r>
            <w:rPr>
              <w:rStyle w:val="InternetLink"/>
            </w:rPr>
            <w:delText>0</w:delText>
          </w:r>
        </w:del>
      </w:hyperlink>
      <w:ins w:id="318" w:author="Anna Kretzschmar" w:date="2019-06-10T17:32:00Z">
        <w:r>
          <w:rPr>
            <w:rStyle w:val="InternetLink"/>
          </w:rPr>
          <w:t>4</w:t>
        </w:r>
      </w:ins>
      <w:r>
        <w:rPr/>
        <w:t xml:space="preserve">], </w:t>
      </w:r>
      <w:r>
        <w:rPr>
          <w:i/>
        </w:rPr>
        <w:t xml:space="preserve">G. honu </w:t>
      </w:r>
      <w:r>
        <w:rPr/>
        <w:t xml:space="preserve">(based on D8-D10 </w:t>
      </w:r>
      <w:ins w:id="319" w:author="Anna Kretzschmar" w:date="2019-06-08T20:31:00Z">
        <w:r>
          <w:rPr/>
          <w:t xml:space="preserve">large sub-unit rRNA </w:t>
        </w:r>
      </w:ins>
      <w:del w:id="320" w:author="Anna Kretzschmar" w:date="2019-06-08T20:32:00Z">
        <w:r>
          <w:rPr/>
          <w:delText>LSU</w:delText>
        </w:r>
      </w:del>
      <w:r>
        <w:rPr/>
        <w:t xml:space="preserve"> sequence matching to a study by Richlen et al. [</w:t>
      </w:r>
      <w:hyperlink w:anchor="Xrichlen2008phylogeography">
        <w:r>
          <w:rPr>
            <w:rStyle w:val="InternetLink"/>
          </w:rPr>
          <w:t>5</w:t>
        </w:r>
      </w:hyperlink>
      <w:ins w:id="321" w:author="Anna Kretzschmar" w:date="2019-06-10T17:32:00Z">
        <w:r>
          <w:rPr>
            <w:rStyle w:val="InternetLink"/>
          </w:rPr>
          <w:t>5</w:t>
        </w:r>
      </w:ins>
      <w:hyperlink w:anchor="Xrichlen2008phylogeography">
        <w:del w:id="322" w:author="Anna Kretzschmar" w:date="2019-05-17T19:17:00Z">
          <w:r>
            <w:rPr>
              <w:rStyle w:val="InternetLink"/>
            </w:rPr>
            <w:delText>1</w:delText>
          </w:r>
        </w:del>
      </w:hyperlink>
      <w:r>
        <w:rPr/>
        <w:t>]) [</w:t>
      </w:r>
      <w:hyperlink w:anchor="Xrhodes2017new">
        <w:r>
          <w:rPr>
            <w:rStyle w:val="InternetLink"/>
          </w:rPr>
          <w:t>1</w:t>
        </w:r>
      </w:hyperlink>
      <w:ins w:id="323" w:author="Anna Kretzschmar" w:date="2019-06-10T17:33:00Z">
        <w:r>
          <w:rPr>
            <w:rStyle w:val="InternetLink"/>
          </w:rPr>
          <w:t>9</w:t>
        </w:r>
      </w:ins>
      <w:hyperlink w:anchor="Xrhodes2017new">
        <w:del w:id="324" w:author="Anna Kretzschmar" w:date="2019-06-10T17:32:00Z">
          <w:r>
            <w:rPr>
              <w:rStyle w:val="InternetLink"/>
            </w:rPr>
            <w:delText>8</w:delText>
          </w:r>
        </w:del>
      </w:hyperlink>
      <w:r>
        <w:rPr/>
        <w:t xml:space="preserve">], </w:t>
      </w:r>
      <w:r>
        <w:rPr>
          <w:i/>
        </w:rPr>
        <w:t xml:space="preserve">G. lapillus </w:t>
      </w:r>
      <w:r>
        <w:rPr/>
        <w:t>[</w:t>
      </w:r>
      <w:hyperlink w:anchor="Xkretzschmar2017characterization">
        <w:del w:id="325" w:author="Anna Kretzschmar" w:date="2019-06-10T17:33:00Z">
          <w:r>
            <w:rPr>
              <w:rStyle w:val="InternetLink"/>
            </w:rPr>
            <w:delText>1</w:delText>
          </w:r>
        </w:del>
      </w:hyperlink>
      <w:hyperlink w:anchor="Xkretzschmar2017characterization">
        <w:del w:id="326" w:author="Anna Kretzschmar" w:date="2019-06-10T17:33:00Z">
          <w:r>
            <w:rPr>
              <w:rStyle w:val="InternetLink"/>
            </w:rPr>
            <w:delText>9</w:delText>
          </w:r>
        </w:del>
      </w:hyperlink>
      <w:ins w:id="327" w:author="Anna Kretzschmar" w:date="2019-06-10T17:33:00Z">
        <w:r>
          <w:rPr>
            <w:rStyle w:val="InternetLink"/>
          </w:rPr>
          <w:t>2</w:t>
        </w:r>
      </w:ins>
      <w:ins w:id="328" w:author="Anna Kretzschmar" w:date="2019-06-10T17:33:00Z">
        <w:r>
          <w:rPr/>
          <w:t>0</w:t>
        </w:r>
      </w:ins>
      <w:r>
        <w:rPr/>
        <w:t>, </w:t>
      </w:r>
      <w:hyperlink w:anchor="Xlarsson2018toxicology">
        <w:del w:id="329" w:author="Anna Kretzschmar" w:date="2019-06-10T17:33:00Z">
          <w:r>
            <w:rPr>
              <w:rStyle w:val="InternetLink"/>
            </w:rPr>
            <w:delText>4</w:delText>
          </w:r>
        </w:del>
      </w:hyperlink>
      <w:ins w:id="330" w:author="Anna Kretzschmar" w:date="2019-06-10T17:33:00Z">
        <w:r>
          <w:rPr>
            <w:rStyle w:val="InternetLink"/>
          </w:rPr>
          <w:t>3</w:t>
        </w:r>
      </w:ins>
      <w:hyperlink w:anchor="Xlarsson2018toxicology">
        <w:del w:id="331" w:author="Anna Kretzschmar" w:date="2019-05-17T19:17:00Z">
          <w:r>
            <w:rPr>
              <w:rStyle w:val="InternetLink"/>
            </w:rPr>
            <w:delText>8</w:delText>
          </w:r>
        </w:del>
      </w:hyperlink>
      <w:ins w:id="332" w:author="Anna Kretzschmar" w:date="2019-05-17T19:17:00Z">
        <w:r>
          <w:rPr>
            <w:rStyle w:val="InternetLink"/>
          </w:rPr>
          <w:t>9</w:t>
        </w:r>
      </w:ins>
      <w:r>
        <w:rPr/>
        <w:t xml:space="preserve">], </w:t>
      </w:r>
      <w:r>
        <w:rPr>
          <w:i/>
        </w:rPr>
        <w:t>G.</w:t>
      </w:r>
      <w:ins w:id="333" w:author="Anna Kretzschmar" w:date="2019-06-24T20:27:00Z">
        <w:r>
          <w:rPr>
            <w:i/>
          </w:rPr>
          <w:t xml:space="preserve"> </w:t>
        </w:r>
      </w:ins>
      <w:ins w:id="334" w:author="Anna Kretzschmar" w:date="2019-06-24T20:27:00Z">
        <w:r>
          <w:rPr>
            <w:i w:val="false"/>
            <w:iCs w:val="false"/>
          </w:rPr>
          <w:t>cf.</w:t>
        </w:r>
      </w:ins>
      <w:r>
        <w:rPr>
          <w:i/>
        </w:rPr>
        <w:t xml:space="preserve"> toxicus </w:t>
      </w:r>
      <w:r>
        <w:rPr/>
        <w:t>[</w:t>
      </w:r>
      <w:hyperlink w:anchor="Xhallegraeff2010algae">
        <w:r>
          <w:rPr>
            <w:rStyle w:val="InternetLink"/>
          </w:rPr>
          <w:t>5</w:t>
        </w:r>
      </w:hyperlink>
      <w:hyperlink w:anchor="Xhallegraeff2010algae">
        <w:del w:id="335" w:author="Anna Kretzschmar" w:date="2019-06-10T17:33:00Z">
          <w:r>
            <w:rPr>
              <w:rStyle w:val="InternetLink"/>
            </w:rPr>
            <w:delText>3</w:delText>
          </w:r>
        </w:del>
      </w:hyperlink>
      <w:hyperlink w:anchor="Xhallegraeff2010algae">
        <w:ins w:id="336" w:author="Anna Kretzschmar" w:date="2019-06-10T17:33:00Z">
          <w:r>
            <w:rPr>
              <w:rStyle w:val="InternetLink"/>
            </w:rPr>
            <w:t>6</w:t>
          </w:r>
        </w:ins>
      </w:hyperlink>
      <w:r>
        <w:rPr/>
        <w:t xml:space="preserve">] and two </w:t>
      </w:r>
      <w:ins w:id="337" w:author="Anna Kretzschmar" w:date="2019-06-08T20:33:00Z">
        <w:r>
          <w:rPr/>
          <w:t>undescribed</w:t>
        </w:r>
      </w:ins>
      <w:del w:id="338" w:author="Anna Kretzschmar" w:date="2019-06-08T20:33:00Z">
        <w:r>
          <w:rPr/>
          <w:delText>potentially new</w:delText>
        </w:r>
      </w:del>
      <w:r>
        <w:rPr/>
        <w:t xml:space="preserve"> species [</w:t>
      </w:r>
      <w:hyperlink w:anchor="Xlarsson2018toxicology">
        <w:del w:id="339" w:author="Anna Kretzschmar" w:date="2019-06-10T17:33:00Z">
          <w:r>
            <w:rPr>
              <w:rStyle w:val="InternetLink"/>
            </w:rPr>
            <w:delText>4</w:delText>
          </w:r>
        </w:del>
      </w:hyperlink>
      <w:ins w:id="340" w:author="Anna Kretzschmar" w:date="2019-06-10T17:33:00Z">
        <w:r>
          <w:rPr>
            <w:rStyle w:val="InternetLink"/>
          </w:rPr>
          <w:t>3</w:t>
        </w:r>
      </w:ins>
      <w:hyperlink w:anchor="Xlarsson2018toxicology">
        <w:del w:id="341" w:author="Anna Kretzschmar" w:date="2019-05-17T19:17:00Z">
          <w:r>
            <w:rPr>
              <w:rStyle w:val="InternetLink"/>
            </w:rPr>
            <w:delText>8</w:delText>
          </w:r>
        </w:del>
      </w:hyperlink>
      <w:del w:id="342" w:author="Anna Kretzschmar" w:date="2019-05-17T19:17:00Z">
        <w:r>
          <w:rPr>
            <w:rStyle w:val="InternetLink"/>
          </w:rPr>
          <w:delText xml:space="preserve"> </w:delText>
        </w:r>
      </w:del>
      <w:ins w:id="343" w:author="Anna Kretzschmar" w:date="2019-05-17T19:17:00Z">
        <w:r>
          <w:rPr/>
          <w:t>9</w:t>
        </w:r>
      </w:ins>
      <w:r>
        <w:rPr/>
        <w:t xml:space="preserve">], as well as </w:t>
      </w:r>
      <w:del w:id="344" w:author="Anna Kretzschmar" w:date="2019-06-08T20:33:00Z">
        <w:r>
          <w:rPr>
            <w:i/>
          </w:rPr>
          <w:delText>F. yasumotoi</w:delText>
        </w:r>
      </w:del>
      <w:ins w:id="345" w:author="Anna Kretzschmar" w:date="2019-06-08T20:33:00Z">
        <w:r>
          <w:rPr>
            <w:i/>
          </w:rPr>
          <w:t xml:space="preserve"> F. paulensis</w:t>
        </w:r>
      </w:ins>
      <w:r>
        <w:rPr>
          <w:i/>
        </w:rPr>
        <w:t xml:space="preserve"> </w:t>
      </w:r>
      <w:r>
        <w:rPr/>
        <w:t>[</w:t>
      </w:r>
      <w:ins w:id="346" w:author="Anna Kretzschmar" w:date="2019-06-10T17:33:00Z">
        <w:r>
          <w:rPr/>
          <w:t>44</w:t>
        </w:r>
      </w:ins>
      <w:ins w:id="347" w:author="Anna Kretzschmar" w:date="2019-06-08T20:34:00Z">
        <w:r>
          <w:rPr/>
          <w:t>,</w:t>
        </w:r>
      </w:ins>
      <w:ins w:id="348" w:author="Anna Kretzschmar" w:date="2019-05-17T19:17:00Z">
        <w:r>
          <w:rPr/>
          <w:t>5</w:t>
        </w:r>
      </w:ins>
      <w:ins w:id="349" w:author="Anna Kretzschmar" w:date="2019-06-10T17:34:00Z">
        <w:r>
          <w:rPr/>
          <w:t>3</w:t>
        </w:r>
      </w:ins>
      <w:hyperlink w:anchor="Xmurray2014molecular">
        <w:del w:id="350" w:author="Anna Kretzschmar" w:date="2019-05-17T19:17:00Z">
          <w:r>
            <w:rPr>
              <w:rStyle w:val="InternetLink"/>
            </w:rPr>
            <w:delText>49</w:delText>
          </w:r>
        </w:del>
      </w:hyperlink>
      <w:r>
        <w:rPr/>
        <w:t xml:space="preserve">]. Using high throughput amplicon sequencing, </w:t>
      </w:r>
      <w:r>
        <w:rPr>
          <w:i/>
        </w:rPr>
        <w:t xml:space="preserve">Gambierdiscus </w:t>
      </w:r>
      <w:r>
        <w:rPr/>
        <w:t>was identified to the genus level in Broome, Western Australia [</w:t>
      </w:r>
      <w:hyperlink w:anchor="Xkohli2014cob">
        <w:r>
          <w:rPr>
            <w:rStyle w:val="InternetLink"/>
          </w:rPr>
          <w:t>5</w:t>
        </w:r>
      </w:hyperlink>
      <w:ins w:id="351" w:author="Anna Kretzschmar" w:date="2019-06-10T17:34:00Z">
        <w:r>
          <w:rPr>
            <w:rStyle w:val="InternetLink"/>
          </w:rPr>
          <w:t>7</w:t>
        </w:r>
      </w:ins>
      <w:hyperlink w:anchor="Xkohli2014cob">
        <w:del w:id="352" w:author="Anna Kretzschmar" w:date="2019-05-17T19:17:00Z">
          <w:r>
            <w:rPr>
              <w:rStyle w:val="InternetLink"/>
            </w:rPr>
            <w:delText>3</w:delText>
          </w:r>
        </w:del>
      </w:hyperlink>
      <w:r>
        <w:rPr/>
        <w:t xml:space="preserve">], indicating that this is a coastline that should be examined further for CFP risk. qPCR primers that can be used for identification in Australia for potential monitoring purposes, have been developed for </w:t>
      </w:r>
      <w:r>
        <w:rPr>
          <w:i/>
        </w:rPr>
        <w:t>G. belizeanus</w:t>
      </w:r>
      <w:r>
        <w:rPr/>
        <w:t xml:space="preserve">, </w:t>
      </w:r>
      <w:r>
        <w:rPr>
          <w:i/>
        </w:rPr>
        <w:t xml:space="preserve">G. carpenteri </w:t>
      </w:r>
      <w:r>
        <w:rPr/>
        <w:t xml:space="preserve">and </w:t>
      </w:r>
      <w:r>
        <w:rPr>
          <w:i/>
        </w:rPr>
        <w:t>F. yasumotoi</w:t>
      </w:r>
      <w:r>
        <w:rPr/>
        <w:t xml:space="preserve"> [</w:t>
      </w:r>
      <w:hyperlink w:anchor="Xnishimura2016quantitative">
        <w:r>
          <w:rPr>
            <w:rStyle w:val="InternetLink"/>
          </w:rPr>
          <w:t>4</w:t>
        </w:r>
      </w:hyperlink>
      <w:hyperlink w:anchor="Xnishimura2016quantitative">
        <w:del w:id="353" w:author="Anna Kretzschmar" w:date="2019-05-17T19:17:00Z">
          <w:r>
            <w:rPr>
              <w:rStyle w:val="InternetLink"/>
            </w:rPr>
            <w:delText>0</w:delText>
          </w:r>
        </w:del>
      </w:hyperlink>
      <w:del w:id="354" w:author="Anna Kretzschmar" w:date="2019-05-17T19:17:00Z">
        <w:r>
          <w:rPr>
            <w:rStyle w:val="InternetLink"/>
          </w:rPr>
          <w:delText xml:space="preserve"> </w:delText>
        </w:r>
      </w:del>
      <w:ins w:id="355" w:author="Anna Kretzschmar" w:date="2019-06-10T17:34:00Z">
        <w:r>
          <w:rPr>
            <w:rStyle w:val="InternetLink"/>
          </w:rPr>
          <w:t>4</w:t>
        </w:r>
      </w:ins>
      <w:r>
        <w:rPr/>
        <w:t>, </w:t>
      </w:r>
      <w:hyperlink w:anchor="Xvandersea2012development">
        <w:r>
          <w:rPr>
            <w:rStyle w:val="InternetLink"/>
          </w:rPr>
          <w:t>4</w:t>
        </w:r>
      </w:hyperlink>
      <w:hyperlink w:anchor="Xvandersea2012development">
        <w:del w:id="356" w:author="Anna Kretzschmar" w:date="2019-05-17T19:18:00Z">
          <w:r>
            <w:rPr>
              <w:rStyle w:val="InternetLink"/>
            </w:rPr>
            <w:delText>2</w:delText>
          </w:r>
        </w:del>
      </w:hyperlink>
      <w:ins w:id="357" w:author="Anna Kretzschmar" w:date="2019-06-10T17:34:00Z">
        <w:r>
          <w:rPr>
            <w:rStyle w:val="InternetLink"/>
          </w:rPr>
          <w:t>7</w:t>
        </w:r>
      </w:ins>
      <w:r>
        <w:rPr/>
        <w:t xml:space="preserve">]. </w:t>
      </w:r>
    </w:p>
    <w:p>
      <w:pPr>
        <w:pStyle w:val="HorizontalLine"/>
        <w:spacing w:lineRule="auto" w:line="480"/>
        <w:rPr/>
      </w:pPr>
      <w:bookmarkStart w:id="50" w:name="x1-20032"/>
      <w:bookmarkStart w:id="51" w:name="x1-20032"/>
      <w:bookmarkEnd w:id="51"/>
      <w:r>
        <w:rPr/>
      </w:r>
    </w:p>
    <w:p>
      <w:pPr>
        <w:pStyle w:val="TextBody"/>
        <w:spacing w:lineRule="auto" w:line="480" w:before="0" w:after="0"/>
        <w:rPr/>
      </w:pPr>
      <w:r>
        <w:rPr/>
        <w:t xml:space="preserve">Table 2: Cases of CFP reported to health authorities in Queensland, Australia, between 2011 and 2015, </w:t>
      </w:r>
      <w:ins w:id="358" w:author="Anna Kretzschmar" w:date="2019-06-24T10:34:00Z">
        <w:r>
          <w:rPr/>
          <w:t xml:space="preserve">based on data collected </w:t>
        </w:r>
      </w:ins>
      <w:r>
        <w:rPr/>
        <w:t>by Queensland Health [</w:t>
      </w:r>
      <w:hyperlink w:anchor="Xqldcig">
        <w:r>
          <w:rPr>
            <w:rStyle w:val="InternetLink"/>
          </w:rPr>
          <w:t>4</w:t>
        </w:r>
      </w:hyperlink>
      <w:hyperlink w:anchor="Xqldcig">
        <w:del w:id="359" w:author="Anna Kretzschmar" w:date="2019-05-17T19:18:00Z">
          <w:r>
            <w:rPr>
              <w:rStyle w:val="InternetLink"/>
            </w:rPr>
            <w:delText>3</w:delText>
          </w:r>
        </w:del>
      </w:hyperlink>
      <w:ins w:id="360" w:author="Anna Kretzschmar" w:date="2019-06-10T17:34:00Z">
        <w:r>
          <w:rPr>
            <w:rStyle w:val="InternetLink"/>
          </w:rPr>
          <w:t>8</w:t>
        </w:r>
      </w:ins>
      <w:r>
        <w:rPr/>
        <w:t>].</w:t>
      </w:r>
    </w:p>
    <w:p>
      <w:pPr>
        <w:pStyle w:val="Normal"/>
        <w:spacing w:lineRule="auto" w:line="480"/>
        <w:rPr>
          <w:sz w:val="4"/>
          <w:szCs w:val="4"/>
        </w:rPr>
      </w:pPr>
      <w:bookmarkStart w:id="52" w:name="TBL-3-4"/>
      <w:bookmarkStart w:id="53" w:name="TBL-3-4g"/>
      <w:bookmarkStart w:id="54" w:name="TBL-3-3"/>
      <w:bookmarkStart w:id="55" w:name="TBL-3-5"/>
      <w:bookmarkStart w:id="56" w:name="TBL-3-6"/>
      <w:bookmarkStart w:id="57" w:name="TBL-3-1g"/>
      <w:bookmarkStart w:id="58" w:name="TBL-3-6g"/>
      <w:bookmarkStart w:id="59" w:name="TBL-3-2"/>
      <w:bookmarkStart w:id="60" w:name="TBL-3-2g"/>
      <w:bookmarkStart w:id="61" w:name="TBL-3-1"/>
      <w:bookmarkStart w:id="62" w:name="TBL-3-5g"/>
      <w:bookmarkStart w:id="63" w:name="TBL-3-3g"/>
      <w:bookmarkStart w:id="64" w:name="TBL-3"/>
      <w:bookmarkStart w:id="65" w:name="TBL-3-4"/>
      <w:bookmarkStart w:id="66" w:name="TBL-3-4g"/>
      <w:bookmarkStart w:id="67" w:name="TBL-3-3"/>
      <w:bookmarkStart w:id="68" w:name="TBL-3-5"/>
      <w:bookmarkStart w:id="69" w:name="TBL-3-6"/>
      <w:bookmarkStart w:id="70" w:name="TBL-3-1g"/>
      <w:bookmarkStart w:id="71" w:name="TBL-3-6g"/>
      <w:bookmarkStart w:id="72" w:name="TBL-3-2"/>
      <w:bookmarkStart w:id="73" w:name="TBL-3-2g"/>
      <w:bookmarkStart w:id="74" w:name="TBL-3-1"/>
      <w:bookmarkStart w:id="75" w:name="TBL-3-5g"/>
      <w:bookmarkStart w:id="76" w:name="TBL-3-3g"/>
      <w:bookmarkStart w:id="77" w:name="TBL-3"/>
      <w:bookmarkEnd w:id="65"/>
      <w:bookmarkEnd w:id="66"/>
      <w:bookmarkEnd w:id="67"/>
      <w:bookmarkEnd w:id="68"/>
      <w:bookmarkEnd w:id="69"/>
      <w:bookmarkEnd w:id="70"/>
      <w:bookmarkEnd w:id="71"/>
      <w:bookmarkEnd w:id="72"/>
      <w:bookmarkEnd w:id="73"/>
      <w:bookmarkEnd w:id="74"/>
      <w:bookmarkEnd w:id="75"/>
      <w:bookmarkEnd w:id="76"/>
      <w:bookmarkEnd w:id="77"/>
      <w:r>
        <w:rPr>
          <w:sz w:val="4"/>
          <w:szCs w:val="4"/>
        </w:rPr>
      </w:r>
    </w:p>
    <w:tbl>
      <w:tblPr>
        <w:tblW w:w="591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2960"/>
        <w:gridCol w:w="545"/>
        <w:gridCol w:w="562"/>
        <w:gridCol w:w="637"/>
        <w:gridCol w:w="636"/>
        <w:gridCol w:w="569"/>
      </w:tblGrid>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Year</w:t>
            </w:r>
            <w:bookmarkStart w:id="78" w:name="TBL-3-1-2"/>
            <w:bookmarkEnd w:id="7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2011</w:t>
            </w:r>
            <w:bookmarkStart w:id="79" w:name="TBL-3-1-3"/>
            <w:bookmarkEnd w:id="7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2012</w:t>
            </w:r>
            <w:bookmarkStart w:id="80" w:name="TBL-3-1-4"/>
            <w:bookmarkEnd w:id="8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2013</w:t>
            </w:r>
            <w:bookmarkStart w:id="81" w:name="TBL-3-1-5"/>
            <w:bookmarkEnd w:id="81"/>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2014</w:t>
            </w:r>
            <w:bookmarkStart w:id="82" w:name="TBL-3-1-6"/>
            <w:bookmarkEnd w:id="82"/>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2015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Recorded CFP cases</w:t>
            </w:r>
            <w:bookmarkStart w:id="83" w:name="TBL-3-2-2"/>
            <w:bookmarkEnd w:id="83"/>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18</w:t>
            </w:r>
            <w:bookmarkStart w:id="84" w:name="TBL-3-2-3"/>
            <w:bookmarkEnd w:id="84"/>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7</w:t>
            </w:r>
            <w:bookmarkStart w:id="85" w:name="TBL-3-2-4"/>
            <w:bookmarkEnd w:id="85"/>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25</w:t>
            </w:r>
            <w:bookmarkStart w:id="86" w:name="TBL-3-2-5"/>
            <w:bookmarkEnd w:id="86"/>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69</w:t>
            </w:r>
            <w:bookmarkStart w:id="87" w:name="TBL-3-2-6"/>
            <w:bookmarkEnd w:id="87"/>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11</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Extrapolated CFP in</w:t>
            </w:r>
            <w:ins w:id="361" w:author="Anna Kretzschmar" w:date="2019-06-10T14:17:00Z">
              <w:r>
                <w:rPr/>
                <w:t>ci</w:t>
              </w:r>
            </w:ins>
            <w:r>
              <w:rPr/>
              <w:t>d</w:t>
            </w:r>
            <w:del w:id="362" w:author="Anna Kretzschmar" w:date="2019-06-10T14:17:00Z">
              <w:r>
                <w:rPr/>
                <w:delText>cid</w:delText>
              </w:r>
            </w:del>
            <w:r>
              <w:rPr/>
              <w:t>ences</w:t>
            </w:r>
            <w:bookmarkStart w:id="88" w:name="TBL-3-3-2"/>
            <w:bookmarkEnd w:id="88"/>
            <w:r>
              <w:rPr/>
              <w:t xml:space="preserve"> </w:t>
            </w:r>
          </w:p>
        </w:tc>
        <w:tc>
          <w:tcPr>
            <w:tcW w:w="54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90</w:t>
            </w:r>
            <w:bookmarkStart w:id="89" w:name="TBL-3-3-3"/>
            <w:bookmarkEnd w:id="89"/>
            <w:r>
              <w:rPr/>
              <w:t xml:space="preserve"> </w:t>
            </w:r>
          </w:p>
        </w:tc>
        <w:tc>
          <w:tcPr>
            <w:tcW w:w="5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35</w:t>
            </w:r>
            <w:bookmarkStart w:id="90" w:name="TBL-3-3-4"/>
            <w:bookmarkEnd w:id="90"/>
            <w:r>
              <w:rPr/>
              <w:t xml:space="preserve"> </w:t>
            </w:r>
          </w:p>
        </w:tc>
        <w:tc>
          <w:tcPr>
            <w:tcW w:w="6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125</w:t>
            </w:r>
            <w:bookmarkStart w:id="91" w:name="TBL-3-3-5"/>
            <w:bookmarkEnd w:id="91"/>
            <w:r>
              <w:rPr/>
              <w:t xml:space="preserve"> </w:t>
            </w:r>
          </w:p>
        </w:tc>
        <w:tc>
          <w:tcPr>
            <w:tcW w:w="6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345</w:t>
            </w:r>
            <w:bookmarkStart w:id="92" w:name="TBL-3-3-6"/>
            <w:bookmarkEnd w:id="92"/>
            <w:r>
              <w:rPr/>
              <w:t xml:space="preserve"> </w:t>
            </w:r>
          </w:p>
        </w:tc>
        <w:tc>
          <w:tcPr>
            <w:tcW w:w="5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r>
              <w:rPr/>
              <w:t xml:space="preserve">55 </w:t>
            </w:r>
          </w:p>
        </w:tc>
      </w:tr>
      <w:tr>
        <w:trPr/>
        <w:tc>
          <w:tcPr>
            <w:tcW w:w="29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294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TextBodynoindent"/>
        <w:spacing w:lineRule="auto" w:line="480"/>
        <w:rPr/>
      </w:pPr>
      <w:r>
        <w:rPr/>
        <w:t xml:space="preserve">The aim of this study was to develop </w:t>
      </w:r>
      <w:del w:id="363" w:author="Anna Kretzschmar" w:date="2019-06-08T19:53:00Z">
        <w:r>
          <w:rPr/>
          <w:delText>and test</w:delText>
        </w:r>
      </w:del>
      <w:r>
        <w:rPr/>
        <w:t xml:space="preserve"> a qPCR assay to </w:t>
      </w:r>
      <w:ins w:id="364" w:author="Anna Kretzschmar" w:date="2019-06-08T19:53:00Z">
        <w:r>
          <w:rPr/>
          <w:t>exclusively amplify</w:t>
        </w:r>
      </w:ins>
      <w:del w:id="365" w:author="Anna Kretzschmar" w:date="2019-06-08T19:53:00Z">
        <w:r>
          <w:rPr/>
          <w:delText>detect</w:delText>
        </w:r>
      </w:del>
      <w:r>
        <w:rPr/>
        <w:t xml:space="preserve"> </w:t>
      </w:r>
      <w:r>
        <w:rPr>
          <w:i/>
        </w:rPr>
        <w:t>G. lapillus</w:t>
      </w:r>
      <w:ins w:id="366" w:author="Anna Kretzschmar" w:date="2019-06-24T10:36:00Z">
        <w:r>
          <w:rPr>
            <w:i w:val="false"/>
            <w:iCs w:val="false"/>
          </w:rPr>
          <w:t>, as this has not yet been developed</w:t>
        </w:r>
      </w:ins>
      <w:del w:id="367" w:author="Anna Kretzschmar" w:date="2019-06-24T10:36:00Z">
        <w:r>
          <w:rPr>
            <w:i/>
            <w:iCs w:val="false"/>
          </w:rPr>
          <w:delText xml:space="preserve"> </w:delText>
        </w:r>
      </w:del>
      <w:del w:id="368" w:author="Anna Kretzschmar" w:date="2019-06-08T19:54:00Z">
        <w:r>
          <w:rPr>
            <w:i/>
            <w:iCs w:val="false"/>
          </w:rPr>
          <w:delText>that exclusively amplifies the target species without requiring the operator to have a positive control for comparison</w:delText>
        </w:r>
      </w:del>
      <w:r>
        <w:rPr/>
        <w:t xml:space="preserve">. The assay </w:t>
      </w:r>
      <w:ins w:id="369" w:author="Anna Kretzschmar" w:date="2019-06-08T20:41:00Z">
        <w:r>
          <w:rPr/>
          <w:t xml:space="preserve">was </w:t>
        </w:r>
      </w:ins>
      <w:r>
        <w:rPr/>
        <w:t xml:space="preserve">then applied to environmental samples for the detection and enumeration of </w:t>
      </w:r>
      <w:r>
        <w:rPr>
          <w:i/>
        </w:rPr>
        <w:t xml:space="preserve">G. lapillus </w:t>
      </w:r>
      <w:r>
        <w:rPr/>
        <w:t xml:space="preserve">at Heron Island, GBR, in a region in which CFP cases are regularly reported. </w:t>
      </w:r>
      <w:ins w:id="370" w:author="Anna Kretzschmar" w:date="2019-06-08T19:55:00Z">
        <w:r>
          <w:rPr/>
          <w:t>Hence this study adds to the suite of qPCR assays available to quantify organisms that contribute to CFP.</w:t>
        </w:r>
      </w:ins>
    </w:p>
    <w:p>
      <w:pPr>
        <w:pStyle w:val="Heading3"/>
        <w:spacing w:lineRule="auto" w:line="480"/>
        <w:rPr/>
      </w:pPr>
      <w:bookmarkStart w:id="93" w:name="x1-3000"/>
      <w:bookmarkEnd w:id="93"/>
      <w:r>
        <w:rPr/>
        <w:t>Methods</w:t>
      </w:r>
    </w:p>
    <w:p>
      <w:pPr>
        <w:pStyle w:val="Heading4"/>
        <w:spacing w:lineRule="auto" w:line="480"/>
        <w:rPr/>
      </w:pPr>
      <w:bookmarkStart w:id="94" w:name="x1-4000"/>
      <w:bookmarkEnd w:id="94"/>
      <w:r>
        <w:rPr/>
        <w:t>Clonal strains and culturing conditions</w:t>
      </w:r>
    </w:p>
    <w:p>
      <w:pPr>
        <w:pStyle w:val="TextBodynoindent"/>
        <w:spacing w:lineRule="auto" w:line="480"/>
        <w:rPr/>
      </w:pPr>
      <w:r>
        <w:rPr/>
        <w:t xml:space="preserve">Three strains of </w:t>
      </w:r>
      <w:r>
        <w:rPr>
          <w:i/>
        </w:rPr>
        <w:t xml:space="preserve">G. lapillus </w:t>
      </w:r>
      <w:r>
        <w:rPr/>
        <w:t xml:space="preserve">and one strain of </w:t>
      </w:r>
      <w:r>
        <w:rPr>
          <w:i/>
        </w:rPr>
        <w:t xml:space="preserve">G. </w:t>
      </w:r>
      <w:r>
        <w:rPr/>
        <w:t xml:space="preserve">cf. </w:t>
      </w:r>
      <w:r>
        <w:rPr>
          <w:i/>
        </w:rPr>
        <w:t xml:space="preserve">silvae </w:t>
      </w:r>
      <w:r>
        <w:rPr/>
        <w:t xml:space="preserve">were isolated from Heron Island, Australia, </w:t>
      </w:r>
      <w:del w:id="371" w:author="Anna Kretzschmar" w:date="2019-06-08T20:41:00Z">
        <w:r>
          <w:rPr/>
          <w:delText xml:space="preserve">as </w:delText>
        </w:r>
      </w:del>
      <w:r>
        <w:rPr/>
        <w:t>previously described</w:t>
      </w:r>
      <w:ins w:id="372" w:author="Anna Kretzschmar" w:date="2019-06-24T19:33:00Z">
        <w:r>
          <w:rPr/>
          <w:t xml:space="preserve"> and characterised</w:t>
        </w:r>
      </w:ins>
      <w:ins w:id="373" w:author="Anna Kretzschmar" w:date="2019-06-08T20:42:00Z">
        <w:r>
          <w:rPr/>
          <w:t xml:space="preserve"> in</w:t>
        </w:r>
      </w:ins>
      <w:r>
        <w:rPr/>
        <w:t xml:space="preserve"> [</w:t>
      </w:r>
      <w:ins w:id="374" w:author="Anna Kretzschmar" w:date="2019-06-10T17:34:00Z">
        <w:r>
          <w:rPr/>
          <w:t>20</w:t>
        </w:r>
      </w:ins>
      <w:hyperlink w:anchor="Xkretzschmar2017characterization">
        <w:del w:id="375" w:author="Anna Kretzschmar" w:date="2019-06-10T17:34:00Z">
          <w:r>
            <w:rPr>
              <w:rStyle w:val="InternetLink"/>
            </w:rPr>
            <w:delText>1</w:delText>
          </w:r>
        </w:del>
      </w:hyperlink>
      <w:hyperlink w:anchor="Xkretzschmar2017characterization">
        <w:del w:id="376" w:author="Anna Kretzschmar" w:date="2019-06-10T17:34:00Z">
          <w:r>
            <w:rPr>
              <w:rStyle w:val="InternetLink"/>
            </w:rPr>
            <w:delText>9</w:delText>
          </w:r>
        </w:del>
      </w:hyperlink>
      <w:r>
        <w:rPr/>
        <w:t xml:space="preserve">]. Two strains of </w:t>
      </w:r>
      <w:r>
        <w:rPr>
          <w:i/>
        </w:rPr>
        <w:t xml:space="preserve">G. polynesiensis </w:t>
      </w:r>
      <w:r>
        <w:rPr/>
        <w:t>were isolated from Rarotonga, Cook Islands (Table  </w:t>
      </w:r>
      <w:hyperlink w:anchor="x1-40013">
        <w:r>
          <w:rPr>
            <w:rStyle w:val="InternetLink"/>
          </w:rPr>
          <w:t>3</w:t>
        </w:r>
      </w:hyperlink>
      <w:r>
        <w:rPr/>
        <w:t xml:space="preserve">). </w:t>
      </w:r>
      <w:ins w:id="377" w:author="Anna Kretzschmar" w:date="2019-05-24T10:21:00Z">
        <w:r>
          <w:rPr/>
          <w:t xml:space="preserve"> Identification was </w:t>
        </w:r>
      </w:ins>
      <w:ins w:id="378" w:author="Anna Kretzschmar" w:date="2019-05-24T10:22:00Z">
        <w:r>
          <w:rPr/>
          <w:t>performed using rRNA sequencing and phylogenetic inference, as previously described [20]</w:t>
        </w:r>
      </w:ins>
      <w:ins w:id="379" w:author="Anna Kretzschmar" w:date="2019-06-24T11:53:00Z">
        <w:r>
          <w:rPr/>
          <w:t>,</w:t>
        </w:r>
      </w:ins>
      <w:ins w:id="380" w:author="Anna Kretzschmar" w:date="2019-05-24T10:23:00Z">
        <w:r>
          <w:rPr/>
          <w:t xml:space="preserve"> and sequences have been submitted to GenBank </w:t>
        </w:r>
      </w:ins>
      <w:ins w:id="381" w:author="Anna Kretzschmar" w:date="2019-05-24T10:24:00Z">
        <w:r>
          <w:rPr/>
          <w:t xml:space="preserve">(CG14: </w:t>
        </w:r>
      </w:ins>
      <w:ins w:id="382" w:author="Anna Kretzschmar" w:date="2019-05-24T10:26:00Z">
        <w:r>
          <w:rPr>
            <w:sz w:val="22"/>
          </w:rPr>
          <w:t xml:space="preserve">MH930987 </w:t>
        </w:r>
      </w:ins>
      <w:ins w:id="383" w:author="Anna Kretzschmar" w:date="2019-05-24T10:24:00Z">
        <w:r>
          <w:rPr/>
          <w:t xml:space="preserve">for D1-D3 and </w:t>
        </w:r>
      </w:ins>
      <w:ins w:id="384" w:author="Anna Kretzschmar" w:date="2019-05-24T10:25:00Z">
        <w:r>
          <w:rPr>
            <w:sz w:val="22"/>
          </w:rPr>
          <w:t xml:space="preserve">MH915419 </w:t>
        </w:r>
      </w:ins>
      <w:ins w:id="385" w:author="Anna Kretzschmar" w:date="2019-05-24T10:24:00Z">
        <w:r>
          <w:rPr/>
          <w:t xml:space="preserve">for D8-D10; CG15: </w:t>
        </w:r>
      </w:ins>
      <w:ins w:id="386" w:author="Anna Kretzschmar" w:date="2019-05-24T10:26:00Z">
        <w:r>
          <w:rPr>
            <w:sz w:val="22"/>
          </w:rPr>
          <w:t xml:space="preserve">MH930988 </w:t>
        </w:r>
      </w:ins>
      <w:ins w:id="387" w:author="Anna Kretzschmar" w:date="2019-05-24T10:24:00Z">
        <w:r>
          <w:rPr/>
          <w:t xml:space="preserve">for D1-D3 and </w:t>
        </w:r>
      </w:ins>
      <w:ins w:id="388" w:author="Anna Kretzschmar" w:date="2019-05-24T10:25:00Z">
        <w:r>
          <w:rPr>
            <w:sz w:val="22"/>
          </w:rPr>
          <w:t xml:space="preserve">MH915420 </w:t>
        </w:r>
      </w:ins>
      <w:ins w:id="389" w:author="Anna Kretzschmar" w:date="2019-05-24T10:24:00Z">
        <w:r>
          <w:rPr/>
          <w:t>for D8-D10)</w:t>
        </w:r>
      </w:ins>
      <w:r>
        <w:rPr/>
        <w:t>The cultures were maintained in 5x diluted F/2 media [</w:t>
      </w:r>
      <w:hyperlink w:anchor="Xholmes1991strain">
        <w:r>
          <w:rPr>
            <w:rStyle w:val="InternetLink"/>
          </w:rPr>
          <w:t>2</w:t>
        </w:r>
      </w:hyperlink>
      <w:hyperlink w:anchor="Xholmes1991strain">
        <w:del w:id="390" w:author="Anna Kretzschmar" w:date="2019-06-10T17:35:00Z">
          <w:r>
            <w:rPr>
              <w:rStyle w:val="InternetLink"/>
            </w:rPr>
            <w:delText>4</w:delText>
          </w:r>
        </w:del>
      </w:hyperlink>
      <w:ins w:id="391" w:author="Anna Kretzschmar" w:date="2019-06-10T17:35:00Z">
        <w:r>
          <w:rPr>
            <w:rStyle w:val="InternetLink"/>
          </w:rPr>
          <w:t>5</w:t>
        </w:r>
      </w:ins>
      <w:r>
        <w:rPr/>
        <w:t xml:space="preserve">] at 27 </w:t>
      </w:r>
      <w:r>
        <w:rPr>
          <w:position w:val="8"/>
          <w:sz w:val="19"/>
        </w:rPr>
        <w:t>∘</w:t>
      </w:r>
      <w:r>
        <w:rPr/>
        <w:t>C, 60mol∙-m</w:t>
      </w:r>
      <w:r>
        <w:rPr>
          <w:position w:val="8"/>
          <w:sz w:val="19"/>
        </w:rPr>
        <w:t>2</w:t>
      </w:r>
      <w:r>
        <w:rPr/>
        <w:t xml:space="preserve"> ∙-s light in 12hr light to dark cycles. </w:t>
      </w:r>
    </w:p>
    <w:p>
      <w:pPr>
        <w:pStyle w:val="HorizontalLine"/>
        <w:spacing w:lineRule="auto" w:line="480"/>
        <w:rPr/>
      </w:pPr>
      <w:bookmarkStart w:id="95" w:name="x1-40013"/>
      <w:bookmarkStart w:id="96" w:name="x1-40013"/>
      <w:bookmarkEnd w:id="96"/>
      <w:r>
        <w:rPr/>
      </w:r>
    </w:p>
    <w:p>
      <w:pPr>
        <w:pStyle w:val="TextBody"/>
        <w:spacing w:lineRule="auto" w:line="480" w:before="0" w:after="0"/>
        <w:rPr/>
      </w:pPr>
      <w:r>
        <w:rPr/>
        <w:t xml:space="preserve">Table 3: List of </w:t>
      </w:r>
      <w:r>
        <w:rPr>
          <w:i/>
        </w:rPr>
        <w:t xml:space="preserve">Gambierdiscus </w:t>
      </w:r>
      <w:r>
        <w:rPr/>
        <w:t>clonal strains used for the qPCR assay.</w:t>
      </w:r>
    </w:p>
    <w:p>
      <w:pPr>
        <w:pStyle w:val="Normal"/>
        <w:spacing w:lineRule="auto" w:line="480"/>
        <w:rPr>
          <w:sz w:val="4"/>
          <w:szCs w:val="4"/>
        </w:rPr>
      </w:pPr>
      <w:bookmarkStart w:id="97" w:name="TBL-4-3g"/>
      <w:bookmarkStart w:id="98" w:name="TBL-4-6g"/>
      <w:bookmarkStart w:id="99" w:name="TBL-4-3"/>
      <w:bookmarkStart w:id="100" w:name="TBL-4"/>
      <w:bookmarkStart w:id="101" w:name="TBL-4-2g"/>
      <w:bookmarkStart w:id="102" w:name="TBL-4-1g"/>
      <w:bookmarkStart w:id="103" w:name="TBL-4-4g"/>
      <w:bookmarkStart w:id="104" w:name="TBL-4-5g"/>
      <w:bookmarkStart w:id="105" w:name="TBL-4-2"/>
      <w:bookmarkStart w:id="106" w:name="TBL-4-4"/>
      <w:bookmarkStart w:id="107" w:name="TBL-4-5"/>
      <w:bookmarkStart w:id="108" w:name="TBL-4-6"/>
      <w:bookmarkStart w:id="109" w:name="TBL-4-1"/>
      <w:bookmarkStart w:id="110" w:name="TBL-4-3g"/>
      <w:bookmarkStart w:id="111" w:name="TBL-4-6g"/>
      <w:bookmarkStart w:id="112" w:name="TBL-4-3"/>
      <w:bookmarkStart w:id="113" w:name="TBL-4"/>
      <w:bookmarkStart w:id="114" w:name="TBL-4-2g"/>
      <w:bookmarkStart w:id="115" w:name="TBL-4-1g"/>
      <w:bookmarkStart w:id="116" w:name="TBL-4-4g"/>
      <w:bookmarkStart w:id="117" w:name="TBL-4-5g"/>
      <w:bookmarkStart w:id="118" w:name="TBL-4-2"/>
      <w:bookmarkStart w:id="119" w:name="TBL-4-4"/>
      <w:bookmarkStart w:id="120" w:name="TBL-4-5"/>
      <w:bookmarkStart w:id="121" w:name="TBL-4-6"/>
      <w:bookmarkStart w:id="122" w:name="TBL-4-1"/>
      <w:bookmarkEnd w:id="110"/>
      <w:bookmarkEnd w:id="111"/>
      <w:bookmarkEnd w:id="112"/>
      <w:bookmarkEnd w:id="113"/>
      <w:bookmarkEnd w:id="114"/>
      <w:bookmarkEnd w:id="115"/>
      <w:bookmarkEnd w:id="116"/>
      <w:bookmarkEnd w:id="117"/>
      <w:bookmarkEnd w:id="118"/>
      <w:bookmarkEnd w:id="119"/>
      <w:bookmarkEnd w:id="120"/>
      <w:bookmarkEnd w:id="121"/>
      <w:bookmarkEnd w:id="122"/>
      <w:r>
        <w:rPr>
          <w:sz w:val="4"/>
          <w:szCs w:val="4"/>
        </w:rPr>
      </w:r>
    </w:p>
    <w:tbl>
      <w:tblPr>
        <w:tblW w:w="9615"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73"/>
        <w:gridCol w:w="2441"/>
        <w:gridCol w:w="1625"/>
        <w:gridCol w:w="1220"/>
        <w:gridCol w:w="1415"/>
        <w:gridCol w:w="1340"/>
      </w:tblGrid>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Species</w:t>
            </w:r>
            <w:bookmarkStart w:id="123" w:name="TBL-4-1-2"/>
            <w:bookmarkEnd w:id="123"/>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site</w:t>
            </w:r>
            <w:bookmarkStart w:id="124" w:name="TBL-4-1-3"/>
            <w:bookmarkEnd w:id="12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Collection</w:t>
            </w:r>
            <w:r>
              <w:rPr/>
              <w:t xml:space="preserve"> </w:t>
            </w:r>
            <w:r>
              <w:rPr>
                <w:b/>
              </w:rPr>
              <w:t>date</w:t>
            </w:r>
            <w:bookmarkStart w:id="125" w:name="TBL-4-1-4"/>
            <w:bookmarkEnd w:id="12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Latitude</w:t>
            </w:r>
            <w:bookmarkStart w:id="126" w:name="TBL-4-1-5"/>
            <w:bookmarkEnd w:id="12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Longitude</w:t>
            </w:r>
            <w:bookmarkStart w:id="127" w:name="TBL-4-1-6"/>
            <w:bookmarkEnd w:id="12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w:t>
            </w:r>
            <w:r>
              <w:rPr/>
              <w:t xml:space="preserve"> </w:t>
            </w:r>
            <w:r>
              <w:rPr>
                <w:b/>
              </w:rPr>
              <w:t>name</w:t>
            </w:r>
            <w:r>
              <w:rPr/>
              <w:t xml:space="preserve">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128" w:name="TBL-4-2-2"/>
            <w:bookmarkEnd w:id="128"/>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29" w:name="TBL-4-2-3"/>
            <w:bookmarkEnd w:id="129"/>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30" w:name="TBL-4-2-4"/>
            <w:bookmarkEnd w:id="130"/>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31" w:name="TBL-4-2-5"/>
            <w:bookmarkEnd w:id="131"/>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32" w:name="TBL-4-2-6"/>
            <w:bookmarkEnd w:id="132"/>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ins w:id="392" w:author="Anna Kretzschmar" w:date="2019-06-08T20:43:00Z">
              <w:r>
                <w:rPr/>
                <w:t>,</w:t>
              </w:r>
            </w:ins>
            <w:r>
              <w:rPr/>
              <w:t xml:space="preserve"> </w:t>
            </w:r>
            <w:ins w:id="393" w:author="Anna Kretzschmar" w:date="2019-06-08T20:43:00Z">
              <w:r>
                <w:rPr/>
                <w:t>HG7</w:t>
              </w:r>
            </w:ins>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3" w:name="TBL-4-3-2"/>
            <w:bookmarkStart w:id="134" w:name="TBL-4-3-2"/>
            <w:bookmarkEnd w:id="134"/>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5" w:name="TBL-4-3-3"/>
            <w:bookmarkStart w:id="136" w:name="TBL-4-3-3"/>
            <w:bookmarkEnd w:id="13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7" w:name="TBL-4-3-4"/>
            <w:bookmarkStart w:id="138" w:name="TBL-4-3-4"/>
            <w:bookmarkEnd w:id="13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39" w:name="TBL-4-3-5"/>
            <w:bookmarkStart w:id="140" w:name="TBL-4-3-5"/>
            <w:bookmarkEnd w:id="14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1" w:name="TBL-4-3-6"/>
            <w:bookmarkStart w:id="142" w:name="TBL-4-3-6"/>
            <w:bookmarkEnd w:id="14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4" w:author="Anna Kretzschmar" w:date="2019-05-24T10:39:00Z">
              <w:r>
                <w:rPr/>
                <w:delText xml:space="preserve">HG6 </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3" w:name="TBL-4-4-2"/>
            <w:bookmarkStart w:id="144" w:name="TBL-4-4-2"/>
            <w:bookmarkEnd w:id="144"/>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5" w:name="TBL-4-4-3"/>
            <w:bookmarkStart w:id="146" w:name="TBL-4-4-3"/>
            <w:bookmarkEnd w:id="146"/>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7" w:name="TBL-4-4-4"/>
            <w:bookmarkStart w:id="148" w:name="TBL-4-4-4"/>
            <w:bookmarkEnd w:id="148"/>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49" w:name="TBL-4-4-5"/>
            <w:bookmarkStart w:id="150" w:name="TBL-4-4-5"/>
            <w:bookmarkEnd w:id="150"/>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1" w:name="TBL-4-4-6"/>
            <w:bookmarkStart w:id="152" w:name="TBL-4-4-6"/>
            <w:bookmarkEnd w:id="152"/>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5" w:author="Anna Kretzschmar" w:date="2019-06-08T20:43:00Z">
              <w:r>
                <w:rPr/>
                <w:delText>HG7</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r>
              <w:rPr/>
              <w:t xml:space="preserve"> </w:t>
            </w:r>
            <w:bookmarkStart w:id="153" w:name="TBL-4-5-2"/>
            <w:bookmarkEnd w:id="153"/>
            <w:r>
              <w:rPr>
                <w:i/>
              </w:rPr>
              <w:t>polynesiensis</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Rarotonga, Cook Islands</w:t>
            </w:r>
            <w:bookmarkStart w:id="154" w:name="TBL-4-5-3"/>
            <w:bookmarkEnd w:id="154"/>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November 2014</w:t>
            </w:r>
            <w:bookmarkStart w:id="155" w:name="TBL-4-5-4"/>
            <w:bookmarkEnd w:id="155"/>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21</w:t>
            </w:r>
            <w:r>
              <w:rPr>
                <w:position w:val="8"/>
                <w:sz w:val="19"/>
              </w:rPr>
              <w:t>∘</w:t>
            </w:r>
            <w:r>
              <w:rPr/>
              <w:t xml:space="preserve"> 2486’ S</w:t>
            </w:r>
            <w:bookmarkStart w:id="156" w:name="TBL-4-5-5"/>
            <w:bookmarkEnd w:id="156"/>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159</w:t>
            </w:r>
            <w:r>
              <w:rPr>
                <w:position w:val="8"/>
                <w:sz w:val="19"/>
              </w:rPr>
              <w:t>∘</w:t>
            </w:r>
            <w:r>
              <w:rPr/>
              <w:t xml:space="preserve"> 7286’ W</w:t>
            </w:r>
            <w:bookmarkStart w:id="157" w:name="TBL-4-5-6"/>
            <w:bookmarkEnd w:id="157"/>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ins w:id="396" w:author="Anna Kretzschmar" w:date="2019-06-08T20:43:00Z">
              <w:r>
                <w:rPr/>
                <w:t>,</w:t>
              </w:r>
            </w:ins>
            <w:r>
              <w:rPr/>
              <w:t xml:space="preserve"> </w:t>
            </w:r>
            <w:ins w:id="397" w:author="Anna Kretzschmar" w:date="2019-06-08T20:43:00Z">
              <w:r>
                <w:rPr/>
                <w:t>CG15</w:t>
              </w:r>
            </w:ins>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58" w:name="TBL-4-6-2"/>
            <w:bookmarkStart w:id="159" w:name="TBL-4-6-2"/>
            <w:bookmarkEnd w:id="159"/>
            <w:r>
              <w:rPr>
                <w:sz w:val="4"/>
                <w:szCs w:val="4"/>
              </w:rPr>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0" w:name="TBL-4-6-3"/>
            <w:bookmarkStart w:id="161" w:name="TBL-4-6-3"/>
            <w:bookmarkEnd w:id="161"/>
            <w:r>
              <w:rPr>
                <w:sz w:val="4"/>
                <w:szCs w:val="4"/>
              </w:rPr>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2" w:name="TBL-4-6-4"/>
            <w:bookmarkStart w:id="163" w:name="TBL-4-6-4"/>
            <w:bookmarkEnd w:id="163"/>
            <w:r>
              <w:rPr>
                <w:sz w:val="4"/>
                <w:szCs w:val="4"/>
              </w:rPr>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4" w:name="TBL-4-6-5"/>
            <w:bookmarkStart w:id="165" w:name="TBL-4-6-5"/>
            <w:bookmarkEnd w:id="165"/>
            <w:r>
              <w:rPr>
                <w:sz w:val="4"/>
                <w:szCs w:val="4"/>
              </w:rPr>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66" w:name="TBL-4-6-6"/>
            <w:bookmarkStart w:id="167" w:name="TBL-4-6-6"/>
            <w:bookmarkEnd w:id="167"/>
            <w:r>
              <w:rPr>
                <w:sz w:val="4"/>
                <w:szCs w:val="4"/>
              </w:rPr>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398" w:author="Anna Kretzschmar" w:date="2019-06-08T20:43:00Z">
              <w:r>
                <w:rPr/>
                <w:delText xml:space="preserve">CG15 </w:delText>
              </w:r>
            </w:del>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r>
              <w:rPr/>
              <w:t xml:space="preserve"> </w:t>
            </w:r>
          </w:p>
        </w:tc>
        <w:tc>
          <w:tcPr>
            <w:tcW w:w="24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Heron Island, Australia</w:t>
            </w:r>
            <w:bookmarkStart w:id="168" w:name="TBL-4-7-3"/>
            <w:bookmarkEnd w:id="168"/>
            <w:r>
              <w:rPr/>
              <w:t xml:space="preserve"> </w:t>
            </w:r>
          </w:p>
        </w:tc>
        <w:tc>
          <w:tcPr>
            <w:tcW w:w="16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July 2014</w:t>
            </w:r>
            <w:bookmarkStart w:id="169" w:name="TBL-4-7-4"/>
            <w:bookmarkEnd w:id="169"/>
            <w:r>
              <w:rPr/>
              <w:t xml:space="preserve"> </w:t>
            </w:r>
          </w:p>
        </w:tc>
        <w:tc>
          <w:tcPr>
            <w:tcW w:w="12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23</w:t>
            </w:r>
            <w:r>
              <w:rPr>
                <w:position w:val="8"/>
                <w:sz w:val="19"/>
              </w:rPr>
              <w:t>∘</w:t>
            </w:r>
            <w:r>
              <w:rPr/>
              <w:t xml:space="preserve"> 4420’ S</w:t>
            </w:r>
            <w:bookmarkStart w:id="170" w:name="TBL-4-7-5"/>
            <w:bookmarkEnd w:id="170"/>
            <w:r>
              <w:rPr/>
              <w:t xml:space="preserve"> </w:t>
            </w:r>
          </w:p>
        </w:tc>
        <w:tc>
          <w:tcPr>
            <w:tcW w:w="14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151</w:t>
            </w:r>
            <w:r>
              <w:rPr>
                <w:position w:val="8"/>
                <w:sz w:val="19"/>
              </w:rPr>
              <w:t>∘</w:t>
            </w:r>
            <w:r>
              <w:rPr/>
              <w:t xml:space="preserve"> 9140’ E</w:t>
            </w:r>
            <w:bookmarkStart w:id="171" w:name="TBL-4-7-6"/>
            <w:bookmarkEnd w:id="171"/>
            <w:r>
              <w:rPr/>
              <w:t xml:space="preserve"> </w:t>
            </w:r>
          </w:p>
        </w:tc>
        <w:tc>
          <w:tcPr>
            <w:tcW w:w="13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HG5 </w:t>
            </w:r>
          </w:p>
        </w:tc>
      </w:tr>
      <w:tr>
        <w:trPr/>
        <w:tc>
          <w:tcPr>
            <w:tcW w:w="15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vAlign w:val="center"/>
          </w:tcPr>
          <w:p>
            <w:pPr>
              <w:pStyle w:val="TableContents"/>
              <w:spacing w:lineRule="auto" w:line="480" w:before="0" w:after="283"/>
              <w:rPr>
                <w:sz w:val="4"/>
                <w:szCs w:val="4"/>
              </w:rPr>
            </w:pPr>
            <w:r>
              <w:rPr>
                <w:sz w:val="4"/>
                <w:szCs w:val="4"/>
              </w:rPr>
            </w:r>
          </w:p>
        </w:tc>
        <w:tc>
          <w:tcPr>
            <w:tcW w:w="8041"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Pr>
          <w:p>
            <w:pPr>
              <w:pStyle w:val="TableContents"/>
              <w:spacing w:lineRule="auto" w:line="480" w:before="0" w:after="283"/>
              <w:rPr>
                <w:sz w:val="4"/>
                <w:szCs w:val="4"/>
              </w:rPr>
            </w:pPr>
            <w:r>
              <w:rPr>
                <w:sz w:val="4"/>
                <w:szCs w:val="4"/>
              </w:rPr>
            </w:r>
          </w:p>
        </w:tc>
      </w:tr>
    </w:tbl>
    <w:p>
      <w:pPr>
        <w:pStyle w:val="HorizontalLine"/>
        <w:spacing w:lineRule="auto" w:line="480"/>
        <w:rPr/>
      </w:pPr>
      <w:r>
        <w:rPr/>
      </w:r>
    </w:p>
    <w:p>
      <w:pPr>
        <w:pStyle w:val="Heading4"/>
        <w:spacing w:lineRule="auto" w:line="480"/>
        <w:rPr/>
      </w:pPr>
      <w:r>
        <w:rPr/>
        <w:t>DNA extraction and species specific primer design</w:t>
      </w:r>
    </w:p>
    <w:p>
      <w:pPr>
        <w:pStyle w:val="TextBodynoindent"/>
        <w:spacing w:lineRule="auto" w:line="480"/>
        <w:rPr/>
      </w:pPr>
      <w:r>
        <w:rPr/>
        <w:t>Genomic DNA was extracted</w:t>
      </w:r>
      <w:ins w:id="399" w:author="Anna Kretzschmar" w:date="2019-06-10T13:18:00Z">
        <w:r>
          <w:rPr/>
          <w:t xml:space="preserve"> from strains in Table 3</w:t>
        </w:r>
      </w:ins>
      <w:r>
        <w:rPr/>
        <w:t xml:space="preserve"> using a modified </w:t>
      </w:r>
      <w:ins w:id="400" w:author="Anna Kretzschmar" w:date="2019-06-08T20:45:00Z">
        <w:r>
          <w:rPr/>
          <w:t>hexadecyltrimethylammonium bromide (</w:t>
        </w:r>
      </w:ins>
      <w:r>
        <w:rPr/>
        <w:t>CTAB</w:t>
      </w:r>
      <w:ins w:id="401" w:author="Anna Kretzschmar" w:date="2019-06-08T20:45:00Z">
        <w:r>
          <w:rPr/>
          <w:t>)</w:t>
        </w:r>
      </w:ins>
      <w:r>
        <w:rPr/>
        <w:t xml:space="preserve"> method [</w:t>
      </w:r>
      <w:hyperlink w:anchor="Xverma2016molecular">
        <w:r>
          <w:rPr>
            <w:rStyle w:val="InternetLink"/>
          </w:rPr>
          <w:t>5</w:t>
        </w:r>
      </w:hyperlink>
      <w:hyperlink w:anchor="Xverma2016molecular">
        <w:del w:id="402" w:author="Anna Kretzschmar" w:date="2019-05-17T19:18:00Z">
          <w:r>
            <w:rPr>
              <w:rStyle w:val="InternetLink"/>
            </w:rPr>
            <w:delText>4</w:delText>
          </w:r>
        </w:del>
      </w:hyperlink>
      <w:ins w:id="403" w:author="Anna Kretzschmar" w:date="2019-06-10T17:35:00Z">
        <w:r>
          <w:rPr>
            <w:rStyle w:val="InternetLink"/>
          </w:rPr>
          <w:t>8</w:t>
        </w:r>
      </w:ins>
      <w:r>
        <w:rPr/>
        <w:t>]. The purity and concentration of the extracted DNA was measured using the Nanodrop (Nanodrop2000, Thermo Scientific), and the integrity of the DNA was visualised on 1% agarose gel. A unique primer set was designed for the small-subunit</w:t>
      </w:r>
      <w:ins w:id="404" w:author="Anna Kretzschmar" w:date="2019-06-08T20:46:00Z">
        <w:r>
          <w:rPr/>
          <w:t xml:space="preserve"> ribosomal RN</w:t>
        </w:r>
      </w:ins>
      <w:ins w:id="405" w:author="Anna Kretzschmar" w:date="2019-06-08T20:47:00Z">
        <w:r>
          <w:rPr/>
          <w:t>A</w:t>
        </w:r>
      </w:ins>
      <w:r>
        <w:rPr/>
        <w:t xml:space="preserve"> (SSU</w:t>
      </w:r>
      <w:del w:id="406" w:author="Anna Kretzschmar" w:date="2019-06-08T20:46:00Z">
        <w:r>
          <w:rPr/>
          <w:delText>)</w:delText>
        </w:r>
      </w:del>
      <w:r>
        <w:rPr/>
        <w:t xml:space="preserve"> r</w:t>
      </w:r>
      <w:ins w:id="407" w:author="Anna Kretzschmar" w:date="2019-06-08T20:02:00Z">
        <w:r>
          <w:rPr/>
          <w:t>R</w:t>
        </w:r>
      </w:ins>
      <w:del w:id="408" w:author="Anna Kretzschmar" w:date="2019-06-08T20:02:00Z">
        <w:r>
          <w:rPr/>
          <w:delText>D</w:delText>
        </w:r>
      </w:del>
      <w:r>
        <w:rPr/>
        <w:t>NA</w:t>
      </w:r>
      <w:ins w:id="409" w:author="Anna Kretzschmar" w:date="2019-06-08T20:46:00Z">
        <w:r>
          <w:rPr/>
          <w:t>)</w:t>
        </w:r>
      </w:ins>
      <w:r>
        <w:rPr/>
        <w:t xml:space="preserve"> region of </w:t>
      </w:r>
      <w:r>
        <w:rPr>
          <w:i/>
        </w:rPr>
        <w:t xml:space="preserve">G. lapillus </w:t>
      </w:r>
      <w:r>
        <w:rPr/>
        <w:t>based on sequences available in the GenBank reference database (</w:t>
      </w:r>
      <w:ins w:id="410" w:author="Anna Kretzschmar" w:date="2019-06-08T20:47:00Z">
        <w:r>
          <w:rPr/>
          <w:t xml:space="preserve">accession numbers </w:t>
        </w:r>
      </w:ins>
      <w:del w:id="411" w:author="Anna Kretzschmar" w:date="2019-05-24T09:45:00Z">
        <w:r>
          <w:rPr/>
          <w:delText xml:space="preserve"> </w:delText>
        </w:r>
      </w:del>
      <w:r>
        <w:rPr/>
        <w:t xml:space="preserve">KU558929-33). The target sequences were aligned against sequences of all other </w:t>
      </w:r>
      <w:r>
        <w:rPr>
          <w:i/>
        </w:rPr>
        <w:t xml:space="preserve">Gambierdiscus </w:t>
      </w:r>
      <w:r>
        <w:rPr/>
        <w:t>spp. that were available on GenBank reference database, with the MUSCLE algorithm (maximum of 8 iterations) [</w:t>
      </w:r>
      <w:hyperlink w:anchor="Xedgar2004muscle">
        <w:r>
          <w:rPr>
            <w:rStyle w:val="InternetLink"/>
          </w:rPr>
          <w:t>5</w:t>
        </w:r>
      </w:hyperlink>
      <w:ins w:id="412" w:author="Anna Kretzschmar" w:date="2019-06-10T17:35:00Z">
        <w:r>
          <w:rPr>
            <w:rStyle w:val="InternetLink"/>
          </w:rPr>
          <w:t>9</w:t>
        </w:r>
      </w:ins>
      <w:hyperlink w:anchor="Xedgar2004muscle">
        <w:del w:id="413" w:author="Anna Kretzschmar" w:date="2019-05-17T19:18:00Z">
          <w:r>
            <w:rPr>
              <w:rStyle w:val="InternetLink"/>
            </w:rPr>
            <w:delText>5</w:delText>
          </w:r>
        </w:del>
      </w:hyperlink>
      <w:r>
        <w:rPr/>
        <w:t>] used through the Geneious software, version 8.1.7 [</w:t>
      </w:r>
      <w:hyperlink w:anchor="Xkearse2012geneious">
        <w:del w:id="414" w:author="Anna Kretzschmar" w:date="2019-06-10T17:35:00Z">
          <w:r>
            <w:rPr>
              <w:rStyle w:val="InternetLink"/>
            </w:rPr>
            <w:delText>5</w:delText>
          </w:r>
        </w:del>
      </w:hyperlink>
      <w:hyperlink w:anchor="Xkearse2012geneious">
        <w:del w:id="415" w:author="Anna Kretzschmar" w:date="2019-05-17T19:18:00Z">
          <w:r>
            <w:rPr>
              <w:rStyle w:val="InternetLink"/>
            </w:rPr>
            <w:delText>6</w:delText>
          </w:r>
        </w:del>
      </w:hyperlink>
      <w:ins w:id="416" w:author="Anna Kretzschmar" w:date="2019-06-10T17:35:00Z">
        <w:r>
          <w:rPr>
            <w:rStyle w:val="InternetLink"/>
          </w:rPr>
          <w:t>60</w:t>
        </w:r>
      </w:ins>
      <w:r>
        <w:rPr/>
        <w:t>]. Unique sites were determined manually (Table  </w:t>
      </w:r>
      <w:hyperlink w:anchor="x1-50014">
        <w:r>
          <w:rPr>
            <w:rStyle w:val="InternetLink"/>
          </w:rPr>
          <w:t>4</w:t>
        </w:r>
      </w:hyperlink>
      <w:ins w:id="417" w:author="Anna Kretzschmar" w:date="2019-05-24T09:46:00Z">
        <w:r>
          <w:rPr>
            <w:rStyle w:val="InternetLink"/>
          </w:rPr>
          <w:t>,</w:t>
        </w:r>
      </w:ins>
      <w:ins w:id="418" w:author="Anna Kretzschmar" w:date="2019-05-24T09:46:00Z">
        <w:r>
          <w:rPr>
            <w:rStyle w:val="InternetLink"/>
            <w:u w:val="none"/>
          </w:rPr>
          <w:t xml:space="preserve"> </w:t>
        </w:r>
      </w:ins>
      <w:ins w:id="419" w:author="Anna Kretzschmar" w:date="2019-05-24T09:47:00Z">
        <w:r>
          <w:rPr>
            <w:rStyle w:val="InternetLink"/>
            <w:u w:val="none"/>
          </w:rPr>
          <w:t>alignment is available on request</w:t>
        </w:r>
      </w:ins>
      <w:r>
        <w:rPr/>
        <w:t xml:space="preserve">). Primers were synthesised by Integrated DNA Technologies (IA, USA). The primer set was tested systematically for secondary product formation for all 3 strains of </w:t>
      </w:r>
      <w:r>
        <w:rPr>
          <w:i/>
        </w:rPr>
        <w:t>G.</w:t>
      </w:r>
      <w:r>
        <w:rPr/>
        <w:t xml:space="preserve"> </w:t>
      </w:r>
      <w:r>
        <w:rPr>
          <w:i/>
        </w:rPr>
        <w:t xml:space="preserve">lapillus </w:t>
      </w:r>
      <w:r>
        <w:rPr/>
        <w:t>(Table  </w:t>
      </w:r>
      <w:hyperlink w:anchor="x1-40013">
        <w:r>
          <w:rPr>
            <w:rStyle w:val="InternetLink"/>
          </w:rPr>
          <w:t>3</w:t>
        </w:r>
      </w:hyperlink>
      <w:r>
        <w:rPr/>
        <w:t>) via standard PCR in 25</w:t>
      </w:r>
      <w:r>
        <w:rPr>
          <w:i/>
        </w:rPr>
        <w:t>μ</w:t>
      </w:r>
      <w:r>
        <w:rPr/>
        <w:t xml:space="preserve">l mixture in PCR tubes. The mixture contained 0.6 </w:t>
      </w:r>
      <w:r>
        <w:rPr>
          <w:i/>
        </w:rPr>
        <w:t>μ</w:t>
      </w:r>
      <w:r>
        <w:rPr/>
        <w:t xml:space="preserve">M forward and reverse primer, 0.4 </w:t>
      </w:r>
      <w:r>
        <w:rPr>
          <w:i/>
        </w:rPr>
        <w:t>μ</w:t>
      </w:r>
      <w:r>
        <w:rPr/>
        <w:t>M BSA</w:t>
      </w:r>
      <w:ins w:id="420" w:author="Anna Kretzschmar" w:date="2019-06-24T11:59:00Z">
        <w:r>
          <w:rPr/>
          <w:t xml:space="preserve"> (Biolabs, Arundel, Australia)</w:t>
        </w:r>
      </w:ins>
      <w:r>
        <w:rPr/>
        <w:t xml:space="preserve">, 2 - 20 ng DNA, 12.5 </w:t>
      </w:r>
      <w:r>
        <w:rPr>
          <w:i/>
        </w:rPr>
        <w:t>μ</w:t>
      </w:r>
      <w:r>
        <w:rPr/>
        <w:t>l 2xEconoTaq (Lucigen</w:t>
      </w:r>
      <w:ins w:id="421" w:author="Anna Kretzschmar" w:date="2019-06-24T11:55:00Z">
        <w:r>
          <w:rPr/>
          <w:t xml:space="preserve"> Corporation, Middleton, WI, USA</w:t>
        </w:r>
      </w:ins>
      <w:r>
        <w:rPr/>
        <w:t xml:space="preserve">) and 7.5 </w:t>
      </w:r>
      <w:r>
        <w:rPr>
          <w:i/>
        </w:rPr>
        <w:t>μ</w:t>
      </w:r>
      <w:r>
        <w:rPr/>
        <w:t xml:space="preserve">l PCR grade water. The PCR cycling comprised of an initial 10 min step at 94 </w:t>
      </w:r>
      <w:r>
        <w:rPr>
          <w:position w:val="8"/>
          <w:sz w:val="19"/>
        </w:rPr>
        <w:t>∘</w:t>
      </w:r>
      <w:r>
        <w:rPr/>
        <w:t xml:space="preserve">C, followed by 30 cycles of denaturing at 94 </w:t>
      </w:r>
      <w:r>
        <w:rPr>
          <w:position w:val="8"/>
          <w:sz w:val="19"/>
        </w:rPr>
        <w:t>∘</w:t>
      </w:r>
      <w:r>
        <w:rPr/>
        <w:t xml:space="preserve">C for 30 sec, annealing at 60 </w:t>
      </w:r>
      <w:r>
        <w:rPr>
          <w:position w:val="8"/>
          <w:sz w:val="19"/>
        </w:rPr>
        <w:t>∘</w:t>
      </w:r>
      <w:r>
        <w:rPr/>
        <w:t xml:space="preserve">C for 30 sec and extension at 72 </w:t>
      </w:r>
      <w:r>
        <w:rPr>
          <w:position w:val="8"/>
          <w:sz w:val="19"/>
        </w:rPr>
        <w:t>∘</w:t>
      </w:r>
      <w:r>
        <w:rPr/>
        <w:t xml:space="preserve">C for 1 min, finalised with 3 minutes of extension at 72 </w:t>
      </w:r>
      <w:r>
        <w:rPr>
          <w:position w:val="8"/>
          <w:sz w:val="19"/>
        </w:rPr>
        <w:t>∘</w:t>
      </w:r>
      <w:r>
        <w:rPr/>
        <w:t xml:space="preserve">C. Products were visualised on a 1% agarose gel. </w:t>
      </w:r>
    </w:p>
    <w:p>
      <w:pPr>
        <w:pStyle w:val="HorizontalLine"/>
        <w:spacing w:lineRule="auto" w:line="480"/>
        <w:rPr/>
      </w:pPr>
      <w:bookmarkStart w:id="172" w:name="x1-50014"/>
      <w:bookmarkStart w:id="173" w:name="x1-50014"/>
      <w:bookmarkEnd w:id="173"/>
      <w:r>
        <w:rPr/>
      </w:r>
    </w:p>
    <w:p>
      <w:pPr>
        <w:pStyle w:val="TextBody"/>
        <w:spacing w:lineRule="auto" w:line="480" w:before="0" w:after="0"/>
        <w:rPr/>
      </w:pPr>
      <w:r>
        <w:rPr/>
        <w:t xml:space="preserve">Table 4: </w:t>
      </w:r>
      <w:r>
        <w:rPr>
          <w:i/>
        </w:rPr>
        <w:t xml:space="preserve">G. lapillus </w:t>
      </w:r>
      <w:r>
        <w:rPr/>
        <w:t>specific qPCR primer set for SSU r</w:t>
      </w:r>
      <w:ins w:id="422" w:author="Anna Kretzschmar" w:date="2019-06-08T20:03:00Z">
        <w:r>
          <w:rPr/>
          <w:t>R</w:t>
        </w:r>
      </w:ins>
      <w:del w:id="423" w:author="Anna Kretzschmar" w:date="2019-06-08T20:03:00Z">
        <w:r>
          <w:rPr/>
          <w:delText>D</w:delText>
        </w:r>
      </w:del>
      <w:r>
        <w:rPr/>
        <w:t>NA designed in this study.</w:t>
      </w:r>
    </w:p>
    <w:p>
      <w:pPr>
        <w:pStyle w:val="Normal"/>
        <w:spacing w:lineRule="auto" w:line="480"/>
        <w:rPr>
          <w:sz w:val="4"/>
          <w:szCs w:val="4"/>
        </w:rPr>
      </w:pPr>
      <w:bookmarkStart w:id="174" w:name="TBL-5-4"/>
      <w:bookmarkStart w:id="175" w:name="TBL-5-4g"/>
      <w:bookmarkStart w:id="176" w:name="TBL-5-3g"/>
      <w:bookmarkStart w:id="177" w:name="TBL-5-1"/>
      <w:bookmarkStart w:id="178" w:name="TBL-5-3"/>
      <w:bookmarkStart w:id="179" w:name="TBL-5-2g"/>
      <w:bookmarkStart w:id="180" w:name="TBL-5-1g"/>
      <w:bookmarkStart w:id="181" w:name="TBL-5"/>
      <w:bookmarkStart w:id="182" w:name="TBL-5-2"/>
      <w:bookmarkStart w:id="183" w:name="TBL-5-4"/>
      <w:bookmarkStart w:id="184" w:name="TBL-5-4g"/>
      <w:bookmarkStart w:id="185" w:name="TBL-5-3g"/>
      <w:bookmarkStart w:id="186" w:name="TBL-5-1"/>
      <w:bookmarkStart w:id="187" w:name="TBL-5-3"/>
      <w:bookmarkStart w:id="188" w:name="TBL-5-2g"/>
      <w:bookmarkStart w:id="189" w:name="TBL-5-1g"/>
      <w:bookmarkStart w:id="190" w:name="TBL-5"/>
      <w:bookmarkStart w:id="191" w:name="TBL-5-2"/>
      <w:bookmarkEnd w:id="183"/>
      <w:bookmarkEnd w:id="184"/>
      <w:bookmarkEnd w:id="185"/>
      <w:bookmarkEnd w:id="186"/>
      <w:bookmarkEnd w:id="187"/>
      <w:bookmarkEnd w:id="188"/>
      <w:bookmarkEnd w:id="189"/>
      <w:bookmarkEnd w:id="190"/>
      <w:bookmarkEnd w:id="191"/>
      <w:r>
        <w:rPr>
          <w:sz w:val="4"/>
          <w:szCs w:val="4"/>
        </w:rPr>
      </w:r>
    </w:p>
    <w:tbl>
      <w:tblPr>
        <w:tblW w:w="9590" w:type="dxa"/>
        <w:jc w:val="left"/>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426"/>
        <w:gridCol w:w="1494"/>
        <w:gridCol w:w="2990"/>
        <w:gridCol w:w="3679"/>
      </w:tblGrid>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Primer</w:t>
            </w:r>
            <w:r>
              <w:rPr/>
              <w:t xml:space="preserve"> </w:t>
            </w:r>
            <w:r>
              <w:rPr>
                <w:b/>
              </w:rPr>
              <w:t>name</w:t>
            </w:r>
            <w:bookmarkStart w:id="192" w:name="TBL-5-1-2"/>
            <w:bookmarkEnd w:id="192"/>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Amplicon</w:t>
            </w:r>
            <w:r>
              <w:rPr/>
              <w:t xml:space="preserve"> </w:t>
            </w:r>
            <w:r>
              <w:rPr>
                <w:b/>
              </w:rPr>
              <w:t>size</w:t>
            </w:r>
            <w:bookmarkStart w:id="193" w:name="TBL-5-1-3"/>
            <w:bookmarkEnd w:id="193"/>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Synthesis</w:t>
            </w:r>
            <w:r>
              <w:rPr/>
              <w:t xml:space="preserve"> </w:t>
            </w:r>
            <w:r>
              <w:rPr>
                <w:b/>
              </w:rPr>
              <w:t>direction</w:t>
            </w:r>
            <w:r>
              <w:rPr/>
              <w:t xml:space="preserve"> </w:t>
            </w:r>
            <w:r>
              <w:rPr>
                <w:b/>
              </w:rPr>
              <w:t>of primer</w:t>
            </w:r>
            <w:bookmarkStart w:id="194" w:name="TBL-5-1-4"/>
            <w:bookmarkEnd w:id="194"/>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Sequence (5’-3’)</w:t>
            </w:r>
            <w:r>
              <w:rPr/>
              <w:t xml:space="preserve">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qGlapSSU2F</w:t>
            </w:r>
            <w:bookmarkStart w:id="195" w:name="TBL-5-2-2"/>
            <w:bookmarkEnd w:id="195"/>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138bp</w:t>
            </w:r>
            <w:bookmarkStart w:id="196" w:name="TBL-5-2-3"/>
            <w:bookmarkEnd w:id="196"/>
            <w:r>
              <w:rPr/>
              <w:t xml:space="preserve"> </w:t>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Forward</w:t>
            </w:r>
            <w:bookmarkStart w:id="197" w:name="TBL-5-2-4"/>
            <w:bookmarkEnd w:id="197"/>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TTTTTGTCCCAGGAGGGTGA </w:t>
            </w:r>
          </w:p>
        </w:tc>
      </w:tr>
      <w:tr>
        <w:trPr/>
        <w:tc>
          <w:tcPr>
            <w:tcW w:w="142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qGlapSSU2R</w:t>
            </w:r>
            <w:bookmarkStart w:id="198" w:name="TBL-5-3-2"/>
            <w:bookmarkEnd w:id="198"/>
            <w:r>
              <w:rPr/>
              <w:t xml:space="preserve"> </w:t>
            </w:r>
          </w:p>
        </w:tc>
        <w:tc>
          <w:tcPr>
            <w:tcW w:w="14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199" w:name="TBL-5-3-3"/>
            <w:bookmarkStart w:id="200" w:name="TBL-5-3-3"/>
            <w:bookmarkEnd w:id="200"/>
            <w:r>
              <w:rPr>
                <w:sz w:val="4"/>
                <w:szCs w:val="4"/>
              </w:rPr>
            </w:r>
          </w:p>
        </w:tc>
        <w:tc>
          <w:tcPr>
            <w:tcW w:w="299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Reverse</w:t>
            </w:r>
            <w:bookmarkStart w:id="201" w:name="TBL-5-3-4"/>
            <w:bookmarkEnd w:id="201"/>
            <w:r>
              <w:rPr/>
              <w:t xml:space="preserve"> </w:t>
            </w:r>
          </w:p>
        </w:tc>
        <w:tc>
          <w:tcPr>
            <w:tcW w:w="36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TGAGGCCAAAACTCGAAAATC </w:t>
            </w:r>
          </w:p>
        </w:tc>
      </w:tr>
    </w:tbl>
    <w:p>
      <w:pPr>
        <w:pStyle w:val="HorizontalLine"/>
        <w:spacing w:lineRule="auto" w:line="480"/>
        <w:rPr/>
      </w:pPr>
      <w:r>
        <w:rPr/>
      </w:r>
    </w:p>
    <w:p>
      <w:pPr>
        <w:pStyle w:val="Heading4"/>
        <w:spacing w:lineRule="auto" w:line="480"/>
        <w:rPr/>
      </w:pPr>
      <w:bookmarkStart w:id="202" w:name="x1-6000"/>
      <w:bookmarkEnd w:id="202"/>
      <w:r>
        <w:rPr/>
        <w:t>Evaluation of primer specificity</w:t>
      </w:r>
    </w:p>
    <w:p>
      <w:pPr>
        <w:pStyle w:val="TextBodynoindent"/>
        <w:spacing w:lineRule="auto" w:line="480"/>
        <w:rPr/>
      </w:pPr>
      <w:r>
        <w:rPr/>
        <w:t>To verify primer set specificity as listed in Table  </w:t>
      </w:r>
      <w:hyperlink w:anchor="x1-50014">
        <w:r>
          <w:rPr>
            <w:rStyle w:val="InternetLink"/>
          </w:rPr>
          <w:t>4</w:t>
        </w:r>
      </w:hyperlink>
      <w:r>
        <w:rPr/>
        <w:t xml:space="preserve">, DNA was extracted using CTAB buffer </w:t>
      </w:r>
      <w:del w:id="424" w:author="Anna Kretzschmar" w:date="2019-06-10T17:35:00Z">
        <w:r>
          <w:rPr/>
          <w:delText>[</w:delText>
        </w:r>
      </w:del>
      <w:hyperlink w:anchor="Xzhou1999analysis">
        <w:del w:id="425" w:author="Anna Kretzschmar" w:date="2019-06-10T17:35:00Z">
          <w:r>
            <w:rPr>
              <w:rStyle w:val="InternetLink"/>
            </w:rPr>
            <w:delText>5</w:delText>
          </w:r>
        </w:del>
      </w:hyperlink>
      <w:hyperlink w:anchor="Xzhou1999analysis">
        <w:del w:id="426" w:author="Anna Kretzschmar" w:date="2019-05-17T19:18:00Z">
          <w:r>
            <w:rPr>
              <w:rStyle w:val="InternetLink"/>
            </w:rPr>
            <w:delText>7</w:delText>
          </w:r>
        </w:del>
      </w:hyperlink>
      <w:ins w:id="427" w:author="Anna Kretzschmar" w:date="2019-06-10T17:35:00Z">
        <w:r>
          <w:rPr>
            <w:rStyle w:val="InternetLink"/>
          </w:rPr>
          <w:t>61</w:t>
        </w:r>
      </w:ins>
      <w:del w:id="428" w:author="Anna Kretzschmar" w:date="2019-05-17T19:18:00Z">
        <w:r>
          <w:rPr>
            <w:rStyle w:val="InternetLink"/>
          </w:rPr>
          <w:delText xml:space="preserve"> </w:delText>
        </w:r>
      </w:del>
      <w:r>
        <w:rPr/>
        <w:t xml:space="preserve">] from </w:t>
      </w:r>
      <w:r>
        <w:rPr>
          <w:i/>
        </w:rPr>
        <w:t xml:space="preserve">G. australes </w:t>
      </w:r>
      <w:r>
        <w:rPr/>
        <w:t xml:space="preserve">(CCMP1650 and CG61), </w:t>
      </w:r>
      <w:r>
        <w:rPr>
          <w:i/>
        </w:rPr>
        <w:t xml:space="preserve">G. belizeanus </w:t>
      </w:r>
      <w:r>
        <w:rPr/>
        <w:t xml:space="preserve">(CCMP401), </w:t>
      </w:r>
      <w:r>
        <w:rPr>
          <w:i/>
        </w:rPr>
        <w:t>G. carpenteri</w:t>
      </w:r>
      <w:r>
        <w:rPr/>
        <w:t xml:space="preserve"> (UTSMER9A3), </w:t>
      </w:r>
      <w:r>
        <w:rPr>
          <w:i/>
        </w:rPr>
        <w:t xml:space="preserve">G. pacificus </w:t>
      </w:r>
      <w:r>
        <w:rPr/>
        <w:t xml:space="preserve">(CAWD149) and </w:t>
      </w:r>
      <w:r>
        <w:rPr>
          <w:i/>
        </w:rPr>
        <w:t xml:space="preserve">G. </w:t>
      </w:r>
      <w:r>
        <w:rPr/>
        <w:t xml:space="preserve">cf. </w:t>
      </w:r>
      <w:r>
        <w:rPr>
          <w:i/>
        </w:rPr>
        <w:t xml:space="preserve">silvae </w:t>
      </w:r>
      <w:r>
        <w:rPr/>
        <w:t xml:space="preserve">(HG5). </w:t>
      </w:r>
      <w:r>
        <w:rPr>
          <w:i/>
        </w:rPr>
        <w:t xml:space="preserve">G. cheloniae </w:t>
      </w:r>
      <w:r>
        <w:rPr/>
        <w:t xml:space="preserve">(CAWD232) DNA was extracted using a PowerSoil DNA isolation kit (Mo Bio Inc., CA, USA). </w:t>
      </w:r>
      <w:r>
        <w:rPr>
          <w:i/>
        </w:rPr>
        <w:t>G.</w:t>
      </w:r>
      <w:r>
        <w:rPr/>
        <w:t xml:space="preserve"> </w:t>
      </w:r>
      <w:r>
        <w:rPr>
          <w:i/>
        </w:rPr>
        <w:t xml:space="preserve">scabrosus </w:t>
      </w:r>
      <w:r>
        <w:rPr/>
        <w:t>(KW070922_1) DNA was extracted using DNeasy Plant Mini Kit (Q</w:t>
      </w:r>
      <w:del w:id="429" w:author="Anna Kretzschmar" w:date="2019-06-08T20:48:00Z">
        <w:r>
          <w:rPr/>
          <w:delText>u</w:delText>
        </w:r>
      </w:del>
      <w:r>
        <w:rPr/>
        <w:t xml:space="preserve">iagen, Tokyo, Japan) </w:t>
      </w:r>
      <w:ins w:id="430" w:author="Anna Kretzschmar" w:date="2019-06-10T14:17:00Z">
        <w:r>
          <w:rPr/>
          <w:t>as per</w:t>
        </w:r>
      </w:ins>
      <w:del w:id="431" w:author="Anna Kretzschmar" w:date="2019-06-10T14:17:00Z">
        <w:r>
          <w:rPr/>
          <w:delText>according to</w:delText>
        </w:r>
      </w:del>
      <w:r>
        <w:rPr/>
        <w:t xml:space="preserve"> the manufacturer’s protocol.</w:t>
      </w:r>
      <w:ins w:id="432" w:author="Anna Kretzschmar" w:date="2019-06-09T10:39:00Z">
        <w:r>
          <w:rPr/>
          <w:t xml:space="preserve"> As DNA extracts for the purpose of specificity testing were supplied by four different researchers, the extraction methods varied. However, </w:t>
        </w:r>
      </w:ins>
      <w:ins w:id="433" w:author="Anna Kretzschmar" w:date="2019-06-09T10:40:00Z">
        <w:r>
          <w:rPr/>
          <w:t>as these served as negative controls for primer specificity</w:t>
        </w:r>
      </w:ins>
      <w:ins w:id="434" w:author="Anna Kretzschmar" w:date="2019-06-09T10:41:00Z">
        <w:r>
          <w:rPr/>
          <w:t xml:space="preserve"> only, the difference in extraction methods would not be expected to impact any of the following cell enumeration methods.</w:t>
        </w:r>
      </w:ins>
      <w:r>
        <w:rPr/>
        <w:t xml:space="preserve"> </w:t>
      </w:r>
      <w:ins w:id="435" w:author="Anna Kretzschmar" w:date="2019-06-09T10:41:00Z">
        <w:r>
          <w:rPr/>
          <w:br/>
        </w:r>
      </w:ins>
      <w:r>
        <w:rPr/>
        <w:t xml:space="preserve">For all extracted samples, the presence and integrity of genomic DNA was assessed on </w:t>
      </w:r>
      <w:ins w:id="436" w:author="Anna Kretzschmar" w:date="2019-06-24T12:02:00Z">
        <w:r>
          <w:rPr/>
          <w:t xml:space="preserve">a </w:t>
        </w:r>
      </w:ins>
      <w:r>
        <w:rPr/>
        <w:t>1% agarose gel.</w:t>
      </w:r>
      <w:ins w:id="437" w:author="Anna Kretzschmar" w:date="2019-05-24T10:44:00Z">
        <w:r>
          <w:rPr/>
          <w:t xml:space="preserve"> The presence of PCR inhibitors was tested for each DNA extract</w:t>
        </w:r>
      </w:ins>
      <w:ins w:id="438" w:author="Anna Kretzschmar" w:date="2019-05-24T10:45:00Z">
        <w:r>
          <w:rPr/>
          <w:t xml:space="preserve"> by amplifying SSU region</w:t>
        </w:r>
      </w:ins>
      <w:ins w:id="439" w:author="Anna Kretzschmar" w:date="2019-05-24T10:46:00Z">
        <w:r>
          <w:rPr/>
          <w:t xml:space="preserve"> as per methodology in [20].</w:t>
        </w:r>
      </w:ins>
      <w:r>
        <w:rPr/>
        <w:t xml:space="preserve"> The primer set designed for </w:t>
      </w:r>
      <w:r>
        <w:rPr>
          <w:i/>
        </w:rPr>
        <w:t xml:space="preserve">G. lapillus </w:t>
      </w:r>
      <w:r>
        <w:rPr/>
        <w:t xml:space="preserve">was tested for cross-reactivity against all other </w:t>
      </w:r>
      <w:r>
        <w:rPr>
          <w:i/>
        </w:rPr>
        <w:t xml:space="preserve">Gambierdiscus </w:t>
      </w:r>
      <w:r>
        <w:rPr/>
        <w:t>spp. available via PCR (BioRadT100 Thermal Cycler (CA, USA))</w:t>
      </w:r>
      <w:ins w:id="440" w:author="Anna Kretzschmar" w:date="2019-06-24T12:03:00Z">
        <w:r>
          <w:rPr/>
          <w:t xml:space="preserve"> as well as </w:t>
        </w:r>
      </w:ins>
      <w:ins w:id="441" w:author="Anna Kretzschmar" w:date="2019-06-24T12:03:00Z">
        <w:r>
          <w:rPr>
            <w:i/>
            <w:iCs/>
          </w:rPr>
          <w:t xml:space="preserve">Ostreopsis </w:t>
        </w:r>
      </w:ins>
      <w:ins w:id="442" w:author="Anna Kretzschmar" w:date="2019-06-24T12:03:00Z">
        <w:r>
          <w:rPr>
            <w:i w:val="false"/>
            <w:iCs w:val="false"/>
          </w:rPr>
          <w:t>cf. o</w:t>
        </w:r>
      </w:ins>
      <w:ins w:id="443" w:author="Anna Kretzschmar" w:date="2019-06-24T12:03:00Z">
        <w:r>
          <w:rPr>
            <w:i/>
            <w:iCs/>
          </w:rPr>
          <w:t xml:space="preserve">vata, O. </w:t>
        </w:r>
      </w:ins>
      <w:ins w:id="444" w:author="Anna Kretzschmar" w:date="2019-06-24T12:03:00Z">
        <w:r>
          <w:rPr>
            <w:i w:val="false"/>
            <w:iCs w:val="false"/>
          </w:rPr>
          <w:t xml:space="preserve"> cf. </w:t>
        </w:r>
      </w:ins>
      <w:ins w:id="445" w:author="Anna Kretzschmar" w:date="2019-06-24T12:03:00Z">
        <w:r>
          <w:rPr>
            <w:i/>
            <w:iCs/>
          </w:rPr>
          <w:t xml:space="preserve">siamensis </w:t>
        </w:r>
      </w:ins>
      <w:ins w:id="446" w:author="Anna Kretzschmar" w:date="2019-06-24T12:03:00Z">
        <w:r>
          <w:rPr>
            <w:i w:val="false"/>
            <w:iCs w:val="false"/>
          </w:rPr>
          <w:t xml:space="preserve">and </w:t>
        </w:r>
      </w:ins>
      <w:ins w:id="447" w:author="Anna Kretzschmar" w:date="2019-06-24T12:03:00Z">
        <w:r>
          <w:rPr>
            <w:i/>
            <w:iCs/>
          </w:rPr>
          <w:t xml:space="preserve">O. rhodesiae </w:t>
        </w:r>
      </w:ins>
      <w:ins w:id="448" w:author="Anna Kretzschmar" w:date="2019-06-24T12:03:00Z">
        <w:r>
          <w:rPr>
            <w:i w:val="false"/>
            <w:iCs w:val="false"/>
          </w:rPr>
          <w:t>from [58]</w:t>
        </w:r>
      </w:ins>
      <w:ins w:id="449" w:author="Anna Kretzschmar" w:date="2019-06-24T12:03:00Z">
        <w:r>
          <w:rPr>
            <w:i/>
            <w:iCs/>
          </w:rPr>
          <w:t xml:space="preserve"> </w:t>
        </w:r>
      </w:ins>
      <w:del w:id="450" w:author="Anna Kretzschmar" w:date="2019-06-08T20:49:00Z">
        <w:r>
          <w:rPr>
            <w:i/>
            <w:iCs/>
          </w:rPr>
          <w:delText>, appropriate positive and negative controls were applied</w:delText>
        </w:r>
      </w:del>
      <w:r>
        <w:rPr/>
        <w:t xml:space="preserve">. PCR amplicons were visually assessed on 1% agarose gel. </w:t>
      </w:r>
    </w:p>
    <w:p>
      <w:pPr>
        <w:pStyle w:val="Heading4"/>
        <w:spacing w:lineRule="auto" w:line="480"/>
        <w:rPr/>
      </w:pPr>
      <w:bookmarkStart w:id="203" w:name="x1-7000"/>
      <w:bookmarkEnd w:id="203"/>
      <w:r>
        <w:rPr/>
        <w:t>Evaluation of primer sensitivity</w:t>
      </w:r>
    </w:p>
    <w:p>
      <w:pPr>
        <w:pStyle w:val="TextBodynoindent"/>
        <w:spacing w:lineRule="auto" w:line="480"/>
        <w:rPr/>
      </w:pPr>
      <w:ins w:id="451" w:author="Anna Kretzschmar" w:date="2019-06-10T08:18:00Z">
        <w:r>
          <w:rPr/>
          <w:t xml:space="preserve">To test the primer sensitivity, qPCR assays were run with the specifications below. Initially the amplifications were screened for a single melt curve to show binding </w:t>
        </w:r>
      </w:ins>
      <w:ins w:id="452" w:author="Anna Kretzschmar" w:date="2019-06-10T08:18:00Z">
        <w:r>
          <w:rPr>
            <w:rFonts w:eastAsia="WenQuanYi Micro Hei" w:cs="Lohit Devanagari"/>
            <w:color w:val="00000A"/>
            <w:sz w:val="24"/>
            <w:szCs w:val="24"/>
            <w:lang w:val="en-AU" w:eastAsia="zh-CN" w:bidi="hi-IN"/>
          </w:rPr>
          <w:t>occurred</w:t>
        </w:r>
      </w:ins>
      <w:ins w:id="453" w:author="Anna Kretzschmar" w:date="2019-06-10T08:18:00Z">
        <w:r>
          <w:rPr/>
          <w:t xml:space="preserve"> at only one gene in the </w:t>
        </w:r>
      </w:ins>
      <w:ins w:id="454" w:author="Anna Kretzschmar" w:date="2019-06-10T08:18:00Z">
        <w:r>
          <w:rPr>
            <w:i/>
            <w:iCs/>
          </w:rPr>
          <w:t>G. lapillus</w:t>
        </w:r>
      </w:ins>
      <w:ins w:id="455" w:author="Anna Kretzschmar" w:date="2019-06-10T08:18:00Z">
        <w:r>
          <w:rPr>
            <w:i w:val="false"/>
            <w:iCs w:val="false"/>
          </w:rPr>
          <w:t xml:space="preserve"> genome</w:t>
        </w:r>
      </w:ins>
      <w:ins w:id="456" w:author="Anna Kretzschmar" w:date="2019-06-10T08:18:00Z">
        <w:r>
          <w:rPr/>
          <w:t>, then calibration curves to determine the range of detection were conducted.</w:t>
        </w:r>
      </w:ins>
      <w:ins w:id="457" w:author="Anna Kretzschmar" w:date="2019-06-10T07:51:00Z">
        <w:r>
          <w:rPr/>
          <w:br/>
        </w:r>
      </w:ins>
      <w:r>
        <w:rPr/>
        <w:t xml:space="preserve">The qPCR reaction mixture contained 10 </w:t>
      </w:r>
      <w:r>
        <w:rPr>
          <w:i/>
        </w:rPr>
        <w:t>μ</w:t>
      </w:r>
      <w:r>
        <w:rPr/>
        <w:t>l SYBR Select Master Mix (Thermo Fisher Scientific</w:t>
      </w:r>
      <w:ins w:id="458" w:author="Anna Kretzschmar" w:date="2019-06-24T12:21:00Z">
        <w:r>
          <w:rPr/>
          <w:t>, Australia</w:t>
        </w:r>
      </w:ins>
      <w:r>
        <w:rPr/>
        <w:t xml:space="preserve">), 7 </w:t>
      </w:r>
      <w:r>
        <w:rPr>
          <w:i/>
        </w:rPr>
        <w:t>μ</w:t>
      </w:r>
      <w:r>
        <w:rPr/>
        <w:t xml:space="preserve">l MilliQ water, 0.5 </w:t>
      </w:r>
      <w:r>
        <w:rPr>
          <w:i/>
        </w:rPr>
        <w:t>μ</w:t>
      </w:r>
      <w:r>
        <w:rPr/>
        <w:t xml:space="preserve">M forward and reverse primers and 2 - 20 ng DNA template, for a final volume of 20 </w:t>
      </w:r>
      <w:r>
        <w:rPr>
          <w:i/>
        </w:rPr>
        <w:t>μ</w:t>
      </w:r>
      <w:r>
        <w:rPr/>
        <w:t xml:space="preserve">l. Cycling conditions consisted of 10 min at 95, then 40 cycles of 95 </w:t>
      </w:r>
      <w:r>
        <w:rPr>
          <w:position w:val="8"/>
          <w:sz w:val="19"/>
        </w:rPr>
        <w:t>∘</w:t>
      </w:r>
      <w:r>
        <w:rPr/>
        <w:t xml:space="preserve">C for 15 seconds and 60 </w:t>
      </w:r>
      <w:r>
        <w:rPr>
          <w:position w:val="8"/>
          <w:sz w:val="19"/>
        </w:rPr>
        <w:t>∘</w:t>
      </w:r>
      <w:r>
        <w:rPr/>
        <w:t xml:space="preserve">C for 30 seconds, followed by a temperature gradient for melt curve construction. </w:t>
      </w:r>
    </w:p>
    <w:p>
      <w:pPr>
        <w:pStyle w:val="Heading4"/>
        <w:spacing w:lineRule="auto" w:line="480"/>
        <w:rPr/>
      </w:pPr>
      <w:del w:id="459" w:author="Anna Kretzschmar" w:date="2019-06-10T08:19:00Z">
        <w:r>
          <w:rPr/>
          <w:delText>Calibration curve construction</w:delText>
        </w:r>
      </w:del>
    </w:p>
    <w:p>
      <w:pPr>
        <w:pStyle w:val="TextBodynoindent"/>
        <w:spacing w:lineRule="auto" w:line="480"/>
        <w:rPr/>
      </w:pPr>
      <w:r>
        <w:rPr/>
        <w:t>Standard curves were constructed to determine the efficiency of the assay, using a synthetic gene fragment</w:t>
      </w:r>
      <w:ins w:id="460" w:author="Anna Kretzschmar" w:date="2019-06-08T20:52:00Z">
        <w:r>
          <w:rPr/>
          <w:t xml:space="preserve"> (gBlocks ®)</w:t>
        </w:r>
      </w:ins>
      <w:r>
        <w:rPr/>
        <w:t xml:space="preserve"> approach, and also to </w:t>
      </w:r>
      <w:del w:id="461" w:author="Anna Kretzschmar" w:date="2019-06-08T20:52:00Z">
        <w:r>
          <w:rPr/>
          <w:delText xml:space="preserve">use to </w:delText>
        </w:r>
      </w:del>
      <w:r>
        <w:rPr/>
        <w:t xml:space="preserve">quantify species presence, using calibration curves based on DNA extracted from known cell numbers. </w:t>
      </w:r>
      <w:del w:id="462" w:author="Anna Kretzschmar" w:date="2019-06-10T13:21:00Z">
        <w:r>
          <w:rPr/>
          <w:delText>For curves based on synthetic gene fragments, a 10-fold serial dilution of a synthesised fragment containing the SSU target sequence, forward and reverse primer sites and 50bp flanking both primer sites matching sequencing results were generated. Cell-based standard curves were constructed using 10-fold dilutions of gDNA extract of known cell concentrations.</w:delText>
        </w:r>
      </w:del>
      <w:r>
        <w:rPr/>
        <w:t xml:space="preserve"> The calibration curves for both methods were calculated (R</w:t>
      </w:r>
      <w:r>
        <w:rPr>
          <w:position w:val="8"/>
          <w:sz w:val="19"/>
        </w:rPr>
        <w:t>2</w:t>
      </w:r>
      <w:r>
        <w:rPr/>
        <w:t>, PCR efficiency and regression line slope) and graphed in R version 3.2.3 [</w:t>
      </w:r>
      <w:hyperlink w:anchor="Xrlang">
        <w:del w:id="463" w:author="Anna Kretzschmar" w:date="2019-06-10T17:36:00Z">
          <w:r>
            <w:rPr>
              <w:rStyle w:val="InternetLink"/>
            </w:rPr>
            <w:delText>5</w:delText>
          </w:r>
        </w:del>
      </w:hyperlink>
      <w:hyperlink w:anchor="Xrlang">
        <w:del w:id="464" w:author="Anna Kretzschmar" w:date="2019-05-17T19:19:00Z">
          <w:r>
            <w:rPr>
              <w:rStyle w:val="InternetLink"/>
            </w:rPr>
            <w:delText>8</w:delText>
          </w:r>
        </w:del>
      </w:hyperlink>
      <w:ins w:id="465" w:author="Anna Kretzschmar" w:date="2019-06-10T17:36:00Z">
        <w:r>
          <w:rPr>
            <w:rStyle w:val="InternetLink"/>
          </w:rPr>
          <w:t>62</w:t>
        </w:r>
      </w:ins>
      <w:r>
        <w:rPr/>
        <w:t>], using R studio version 1.0.136 [</w:t>
      </w:r>
      <w:hyperlink w:anchor="Xrstudio">
        <w:del w:id="466" w:author="Anna Kretzschmar" w:date="2019-05-17T19:19:00Z">
          <w:r>
            <w:rPr>
              <w:rStyle w:val="InternetLink"/>
            </w:rPr>
            <w:delText>59</w:delText>
          </w:r>
        </w:del>
      </w:hyperlink>
      <w:hyperlink w:anchor="Xrstudio">
        <w:ins w:id="467" w:author="Anna Kretzschmar" w:date="2019-05-17T19:19:00Z">
          <w:r>
            <w:rPr>
              <w:rStyle w:val="InternetLink"/>
            </w:rPr>
            <w:t>6</w:t>
          </w:r>
        </w:ins>
      </w:hyperlink>
      <w:ins w:id="468" w:author="Anna Kretzschmar" w:date="2019-06-10T17:36:00Z">
        <w:r>
          <w:rPr>
            <w:rStyle w:val="InternetLink"/>
          </w:rPr>
          <w:t>3</w:t>
        </w:r>
      </w:ins>
      <w:r>
        <w:rPr/>
        <w:t>] and the ggplot2 package [</w:t>
      </w:r>
      <w:hyperlink w:anchor="Xggplot2">
        <w:r>
          <w:rPr>
            <w:rStyle w:val="InternetLink"/>
          </w:rPr>
          <w:t>6</w:t>
        </w:r>
      </w:hyperlink>
      <w:ins w:id="469" w:author="Anna Kretzschmar" w:date="2019-06-10T17:36:00Z">
        <w:r>
          <w:rPr>
            <w:rStyle w:val="InternetLink"/>
          </w:rPr>
          <w:t>4</w:t>
        </w:r>
      </w:ins>
      <w:hyperlink w:anchor="Xggplot2">
        <w:del w:id="470" w:author="Anna Kretzschmar" w:date="2019-05-17T19:19:00Z">
          <w:r>
            <w:rPr>
              <w:rStyle w:val="InternetLink"/>
            </w:rPr>
            <w:delText>0</w:delText>
          </w:r>
        </w:del>
      </w:hyperlink>
      <w:del w:id="471" w:author="Anna Kretzschmar" w:date="2019-05-17T17:01:00Z">
        <w:r>
          <w:rPr>
            <w:rStyle w:val="InternetLink"/>
          </w:rPr>
          <w:delText xml:space="preserve"> </w:delText>
        </w:r>
      </w:del>
      <w:r>
        <w:rPr/>
        <w:t xml:space="preserve">]. </w:t>
      </w:r>
    </w:p>
    <w:p>
      <w:pPr>
        <w:pStyle w:val="Heading5"/>
        <w:spacing w:lineRule="auto" w:line="480"/>
        <w:rPr/>
      </w:pPr>
      <w:bookmarkStart w:id="204" w:name="x1-9000"/>
      <w:bookmarkEnd w:id="204"/>
      <w:r>
        <w:rPr/>
        <w:t>Gene based calibration curve</w:t>
      </w:r>
    </w:p>
    <w:p>
      <w:pPr>
        <w:pStyle w:val="TextBodynoindent"/>
        <w:spacing w:lineRule="auto" w:line="480"/>
        <w:rPr/>
      </w:pPr>
      <w:r>
        <w:rPr/>
        <w:t xml:space="preserve">For the target amplicons of </w:t>
      </w:r>
      <w:r>
        <w:rPr>
          <w:i/>
        </w:rPr>
        <w:t>G. lapillus</w:t>
      </w:r>
      <w:r>
        <w:rPr/>
        <w:t>, a DNA fragment spanning the target sequence, the reverse and forward primer sites and an extra 50bp on either end was synthesised</w:t>
      </w:r>
      <w:ins w:id="472" w:author="Anna Kretzschmar" w:date="2019-06-10T13:16:00Z">
        <w:r>
          <w:rPr/>
          <w:t xml:space="preserve"> to a total length of 238bp</w:t>
        </w:r>
      </w:ins>
      <w:r>
        <w:rPr/>
        <w:t xml:space="preserve"> </w:t>
      </w:r>
      <w:ins w:id="473" w:author="Anna Kretzschmar" w:date="2019-06-10T13:02:00Z">
        <w:r>
          <w:rPr/>
          <w:t>(</w:t>
        </w:r>
      </w:ins>
      <w:del w:id="474" w:author="Anna Kretzschmar" w:date="2019-06-10T13:02:00Z">
        <w:r>
          <w:rPr/>
          <w:delText xml:space="preserve">called </w:delText>
        </w:r>
      </w:del>
      <w:r>
        <w:rPr/>
        <w:t>gBlocks ®</w:t>
      </w:r>
      <w:del w:id="475" w:author="Anna Kretzschmar" w:date="2019-06-10T13:02:00Z">
        <w:r>
          <w:rPr/>
          <w:delText>;</w:delText>
        </w:r>
      </w:del>
      <w:r>
        <w:rPr/>
        <w:t xml:space="preserve"> by Integrated DNA Technologies </w:t>
      </w:r>
      <w:del w:id="476" w:author="Anna Kretzschmar" w:date="2019-06-10T13:02:00Z">
        <w:r>
          <w:rPr/>
          <w:delText>(</w:delText>
        </w:r>
      </w:del>
      <w:r>
        <w:rPr/>
        <w:t>IDT, IA, USA).</w:t>
      </w:r>
      <w:ins w:id="477" w:author="Anna Kretzschmar" w:date="2019-06-10T13:03:00Z">
        <w:r>
          <w:rPr/>
          <w:t xml:space="preserve"> The molecular weight and the amount of the synthesized gene fragment was supplied by IDT, </w:t>
        </w:r>
      </w:ins>
      <w:ins w:id="478" w:author="Anna Kretzschmar" w:date="2019-06-10T13:03:00Z">
        <w:r>
          <w:rPr>
            <w:rFonts w:eastAsia="WenQuanYi Micro Hei" w:cs="Lohit Devanagari"/>
            <w:color w:val="00000A"/>
            <w:sz w:val="24"/>
            <w:szCs w:val="24"/>
            <w:lang w:val="en-AU" w:eastAsia="zh-CN" w:bidi="hi-IN"/>
          </w:rPr>
          <w:t>from which the exact number of copies of the gene fragment per mico</w:t>
        </w:r>
      </w:ins>
      <w:ins w:id="479" w:author="Anna Kretzschmar" w:date="2019-06-10T13:04:00Z">
        <w:r>
          <w:rPr>
            <w:rFonts w:eastAsia="WenQuanYi Micro Hei" w:cs="Lohit Devanagari"/>
            <w:color w:val="00000A"/>
            <w:sz w:val="24"/>
            <w:szCs w:val="24"/>
            <w:lang w:val="en-AU" w:eastAsia="zh-CN" w:bidi="hi-IN"/>
          </w:rPr>
          <w:t>liter can be calculated [</w:t>
        </w:r>
      </w:ins>
      <w:ins w:id="480" w:author="Anna Kretzschmar" w:date="2019-06-10T17:36:00Z">
        <w:r>
          <w:rPr>
            <w:rFonts w:eastAsia="WenQuanYi Micro Hei" w:cs="Lohit Devanagari"/>
            <w:color w:val="00000A"/>
            <w:sz w:val="24"/>
            <w:szCs w:val="24"/>
            <w:lang w:val="en-AU" w:eastAsia="zh-CN" w:bidi="hi-IN"/>
          </w:rPr>
          <w:t>42,43</w:t>
        </w:r>
      </w:ins>
      <w:ins w:id="481" w:author="Anna Kretzschmar" w:date="2019-06-10T13:04:00Z">
        <w:r>
          <w:rPr>
            <w:rFonts w:eastAsia="WenQuanYi Micro Hei" w:cs="Lohit Devanagari"/>
            <w:color w:val="00000A"/>
            <w:sz w:val="24"/>
            <w:szCs w:val="24"/>
            <w:lang w:val="en-AU" w:eastAsia="zh-CN" w:bidi="hi-IN"/>
          </w:rPr>
          <w:t>].</w:t>
        </w:r>
      </w:ins>
      <w:r>
        <w:rPr/>
        <w:t xml:space="preserve"> Lyophilized gBlocks ®; was re-suspended in 1x TE (Tris 1M, EDTA 0.5 pH8) to a concentration of 1 ng/</w:t>
      </w:r>
      <w:r>
        <w:rPr>
          <w:i/>
        </w:rPr>
        <w:t>μ</w:t>
      </w:r>
      <w:r>
        <w:rPr/>
        <w:t xml:space="preserve">l. The </w:t>
      </w:r>
      <w:ins w:id="482" w:author="Anna Kretzschmar" w:date="2019-06-10T08:00:00Z">
        <w:r>
          <w:rPr/>
          <w:t>total</w:t>
        </w:r>
      </w:ins>
      <w:del w:id="483" w:author="Anna Kretzschmar" w:date="2019-06-10T08:00:00Z">
        <w:r>
          <w:rPr/>
          <w:delText>copy</w:delText>
        </w:r>
      </w:del>
      <w:r>
        <w:rPr/>
        <w:t xml:space="preserve"> number of</w:t>
      </w:r>
      <w:ins w:id="484" w:author="Anna Kretzschmar" w:date="2019-06-10T08:00:00Z">
        <w:r>
          <w:rPr/>
          <w:t xml:space="preserve"> the gBlocks ®</w:t>
        </w:r>
      </w:ins>
      <w:r>
        <w:rPr/>
        <w:t xml:space="preserve"> gene fragment</w:t>
      </w:r>
      <w:ins w:id="485" w:author="Anna Kretzschmar" w:date="2019-06-10T08:01:00Z">
        <w:r>
          <w:rPr/>
          <w:t xml:space="preserve"> in </w:t>
        </w:r>
      </w:ins>
      <w:ins w:id="486" w:author="Anna Kretzschmar" w:date="2019-06-10T08:01:00Z">
        <w:r>
          <w:rPr>
            <w:rFonts w:eastAsia="WenQuanYi Micro Hei" w:cs="Lohit Devanagari"/>
            <w:color w:val="00000A"/>
            <w:sz w:val="24"/>
            <w:szCs w:val="24"/>
            <w:lang w:val="en-AU" w:eastAsia="zh-CN" w:bidi="hi-IN"/>
          </w:rPr>
          <w:t>the</w:t>
        </w:r>
      </w:ins>
      <w:ins w:id="487" w:author="Anna Kretzschmar" w:date="2019-06-10T08:01:00Z">
        <w:r>
          <w:rPr/>
          <w:t xml:space="preserve"> suspension</w:t>
        </w:r>
      </w:ins>
      <w:r>
        <w:rPr/>
        <w:t xml:space="preserve"> was then calculated as 2.88x10</w:t>
      </w:r>
      <w:r>
        <w:rPr>
          <w:position w:val="8"/>
          <w:sz w:val="19"/>
        </w:rPr>
        <w:t>10</w:t>
      </w:r>
      <w:r>
        <w:rPr/>
        <w:t xml:space="preserve"> for </w:t>
      </w:r>
      <w:r>
        <w:rPr>
          <w:i/>
        </w:rPr>
        <w:t>G. lapillus</w:t>
      </w:r>
      <w:r>
        <w:rPr/>
        <w:t>. The stock solution was serially diluted (10-fold) and dilutions between 10</w:t>
      </w:r>
      <w:r>
        <w:rPr>
          <w:position w:val="8"/>
          <w:sz w:val="19"/>
        </w:rPr>
        <w:t>3</w:t>
      </w:r>
      <w:r>
        <w:rPr/>
        <w:t xml:space="preserve"> and 10</w:t>
      </w:r>
      <w:r>
        <w:rPr>
          <w:position w:val="8"/>
          <w:sz w:val="19"/>
        </w:rPr>
        <w:t>8</w:t>
      </w:r>
      <w:r>
        <w:rPr/>
        <w:t xml:space="preserve"> were amplified by qPCR (on StepOnePlus System by Applied Biosystems (Thermo Fisher Scientific, Waltham, MA, USA) in triplicate. </w:t>
      </w:r>
    </w:p>
    <w:p>
      <w:pPr>
        <w:pStyle w:val="Heading5"/>
        <w:spacing w:lineRule="auto" w:line="480"/>
        <w:rPr/>
      </w:pPr>
      <w:bookmarkStart w:id="205" w:name="x1-10000"/>
      <w:bookmarkEnd w:id="205"/>
      <w:r>
        <w:rPr/>
        <w:t>Cell based calibration curve</w:t>
      </w:r>
    </w:p>
    <w:p>
      <w:pPr>
        <w:pStyle w:val="TextBodynoindent"/>
        <w:spacing w:lineRule="auto" w:line="480"/>
        <w:rPr/>
      </w:pPr>
      <w:r>
        <w:rPr/>
        <w:t xml:space="preserve">Two strains of </w:t>
      </w:r>
      <w:r>
        <w:rPr>
          <w:i/>
        </w:rPr>
        <w:t xml:space="preserve">G. lapillus </w:t>
      </w:r>
      <w:r>
        <w:rPr/>
        <w:t xml:space="preserve">(HG4 and HG7) were used to construct cell based standard curves. Cells were counted under a Nikon Eclipse TS100 (Australia) microscope using a Sedgwick Rafter counting chamber. DNA was extracted with the FastDNA spin kit for soil by MP Biomedicals (CA, USA), as per the manufacturer’s instructions. The gDNA extracts were 10-fold serially diluted. Dilutions ranging from 3880 to 0.04 cells and 5328 to 0.05 for HG4 and HG7 respectively. Samples were amplified via qPCR (on StepOnePlus System by Applied Biosystems (Thermo Fisher Scientific, Waltham, MA, USA) in triplicate. </w:t>
      </w:r>
    </w:p>
    <w:p>
      <w:pPr>
        <w:pStyle w:val="Heading4"/>
        <w:spacing w:lineRule="auto" w:line="480"/>
        <w:rPr/>
      </w:pPr>
      <w:bookmarkStart w:id="206" w:name="x1-11000"/>
      <w:bookmarkEnd w:id="206"/>
      <w:r>
        <w:rPr/>
        <w:t xml:space="preserve">Determination of gene copies per cell for </w:t>
      </w:r>
      <w:r>
        <w:rPr>
          <w:i/>
        </w:rPr>
        <w:t>G. lapillus</w:t>
      </w:r>
    </w:p>
    <w:p>
      <w:pPr>
        <w:pStyle w:val="TextBodynoindent"/>
        <w:spacing w:lineRule="auto" w:line="480"/>
        <w:rPr/>
      </w:pPr>
      <w:r>
        <w:rPr/>
        <w:t>To determine the mean SSU r</w:t>
      </w:r>
      <w:ins w:id="488" w:author="Anna Kretzschmar" w:date="2019-06-08T20:03:00Z">
        <w:r>
          <w:rPr/>
          <w:t>R</w:t>
        </w:r>
      </w:ins>
      <w:del w:id="489" w:author="Anna Kretzschmar" w:date="2019-06-08T20:03:00Z">
        <w:r>
          <w:rPr/>
          <w:delText>D</w:delText>
        </w:r>
      </w:del>
      <w:r>
        <w:rPr/>
        <w:t xml:space="preserve">NA copies per cell, </w:t>
      </w:r>
      <w:ins w:id="490" w:author="Anna Kretzschmar" w:date="2019-06-24T12:23:00Z">
        <w:r>
          <w:rPr/>
          <w:t>a 10 fold</w:t>
        </w:r>
      </w:ins>
      <w:del w:id="491" w:author="Anna Kretzschmar" w:date="2019-06-24T12:23:00Z">
        <w:r>
          <w:rPr/>
          <w:delText>the</w:delText>
        </w:r>
      </w:del>
      <w:r>
        <w:rPr/>
        <w:t xml:space="preserve"> dilution series</w:t>
      </w:r>
      <w:ins w:id="492" w:author="Anna Kretzschmar" w:date="2019-06-24T12:23:00Z">
        <w:r>
          <w:rPr/>
          <w:t xml:space="preserve"> of strains HG4 and HG7 were used, as described previously</w:t>
        </w:r>
      </w:ins>
      <w:ins w:id="493" w:author="Anna Kretzschmar" w:date="2019-06-10T07:57:00Z">
        <w:r>
          <w:rPr>
            <w:i w:val="false"/>
            <w:iCs w:val="false"/>
          </w:rPr>
          <w:t>. These dilution series were based on DNA extracted from known numbers of cells, and then serially diluted</w:t>
        </w:r>
      </w:ins>
      <w:del w:id="494" w:author="Anna Kretzschmar" w:date="2019-06-10T07:57:00Z">
        <w:r>
          <w:rPr>
            <w:i w:val="false"/>
            <w:iCs w:val="false"/>
          </w:rPr>
          <w:delText xml:space="preserve"> with a</w:delText>
        </w:r>
      </w:del>
      <w:del w:id="495" w:author="Anna Kretzschmar" w:date="2019-06-24T12:24:00Z">
        <w:r>
          <w:rPr>
            <w:i w:val="false"/>
            <w:iCs w:val="false"/>
          </w:rPr>
          <w:delText xml:space="preserve"> known cell count</w:delText>
        </w:r>
      </w:del>
      <w:r>
        <w:rPr/>
        <w:t xml:space="preserve"> (3880 to 0.04 cells and 5328 to 0.05 for HG4 and HG7 respectively</w:t>
      </w:r>
      <w:del w:id="496" w:author="Anna Kretzschmar" w:date="2019-06-10T07:57:00Z">
        <w:r>
          <w:rPr/>
          <w:delText>, see</w:delText>
        </w:r>
      </w:del>
      <w:del w:id="497" w:author="Anna Kretzschmar" w:date="2019-06-10T07:56:00Z">
        <w:r>
          <w:rPr/>
          <w:delText xml:space="preserve"> section </w:delText>
        </w:r>
      </w:del>
      <w:del w:id="498" w:author="Anna Kretzschmar" w:date="2019-06-10T07:56:00Z">
        <w:r>
          <w:rPr>
            <w:i/>
          </w:rPr>
          <w:delText>Cell based</w:delText>
        </w:r>
      </w:del>
      <w:del w:id="499" w:author="Anna Kretzschmar" w:date="2019-06-10T07:56:00Z">
        <w:r>
          <w:rPr/>
          <w:delText xml:space="preserve"> </w:delText>
        </w:r>
      </w:del>
      <w:del w:id="500" w:author="Anna Kretzschmar" w:date="2019-06-10T07:56:00Z">
        <w:r>
          <w:rPr>
            <w:i/>
          </w:rPr>
          <w:delText>calibration curve</w:delText>
        </w:r>
      </w:del>
      <w:r>
        <w:rPr/>
        <w:t>)</w:t>
      </w:r>
      <w:del w:id="501" w:author="Anna Kretzschmar" w:date="2019-06-10T07:57:00Z">
        <w:r>
          <w:rPr/>
          <w:delText xml:space="preserve"> were used as input for calculation</w:delText>
        </w:r>
      </w:del>
      <w:r>
        <w:rPr/>
        <w:t xml:space="preserve">. </w:t>
      </w:r>
    </w:p>
    <w:p>
      <w:pPr>
        <w:pStyle w:val="TextBodynoindent"/>
        <w:spacing w:lineRule="auto" w:line="480"/>
        <w:rPr/>
      </w:pPr>
      <w:r>
        <w:rPr/>
        <w:t>The slope of the linear regression of SSU copies was used to determine copy number by correlating the qPCR detection of the gene based calibration curves and cell numbers. This slope of the linear regression was then used to determine the gene copy number per cell [</w:t>
      </w:r>
      <w:hyperlink w:anchor="Xkon2015spatial">
        <w:del w:id="502" w:author="Anna Kretzschmar" w:date="2019-06-10T17:37:00Z">
          <w:r>
            <w:rPr>
              <w:rStyle w:val="InternetLink"/>
            </w:rPr>
            <w:delText>6</w:delText>
          </w:r>
        </w:del>
      </w:hyperlink>
      <w:hyperlink w:anchor="Xkon2015spatial">
        <w:del w:id="503" w:author="Anna Kretzschmar" w:date="2019-05-17T19:19:00Z">
          <w:r>
            <w:rPr>
              <w:rStyle w:val="InternetLink"/>
            </w:rPr>
            <w:delText>1</w:delText>
          </w:r>
        </w:del>
      </w:hyperlink>
      <w:ins w:id="504" w:author="Anna Kretzschmar" w:date="2019-06-10T17:37:00Z">
        <w:r>
          <w:rPr>
            <w:rStyle w:val="InternetLink"/>
          </w:rPr>
          <w:t>43</w:t>
        </w:r>
      </w:ins>
      <w:del w:id="505" w:author="Anna Kretzschmar" w:date="2019-05-17T17:01:00Z">
        <w:r>
          <w:rPr>
            <w:rStyle w:val="InternetLink"/>
          </w:rPr>
          <w:delText xml:space="preserve"> </w:delText>
        </w:r>
      </w:del>
      <w:r>
        <w:rPr/>
        <w:t xml:space="preserve">]. </w:t>
      </w:r>
    </w:p>
    <w:p>
      <w:pPr>
        <w:pStyle w:val="Heading4"/>
        <w:spacing w:lineRule="auto" w:line="480"/>
        <w:rPr/>
      </w:pPr>
      <w:bookmarkStart w:id="207" w:name="x1-12000"/>
      <w:bookmarkEnd w:id="207"/>
      <w:r>
        <w:rPr/>
        <w:t xml:space="preserve">Screening environmental samples for </w:t>
      </w:r>
      <w:r>
        <w:rPr>
          <w:i/>
        </w:rPr>
        <w:t>G. lapillus</w:t>
      </w:r>
    </w:p>
    <w:p>
      <w:pPr>
        <w:pStyle w:val="TextBodynoindent"/>
        <w:spacing w:lineRule="auto" w:line="480" w:before="0" w:after="0"/>
        <w:rPr/>
      </w:pPr>
      <w:r>
        <w:rPr/>
        <w:t>Around Heron Reef (Fig.  </w:t>
      </w:r>
      <w:hyperlink w:anchor="x1-120012">
        <w:r>
          <w:rPr>
            <w:rStyle w:val="InternetLink"/>
          </w:rPr>
          <w:t>2</w:t>
        </w:r>
      </w:hyperlink>
      <w:r>
        <w:rPr/>
        <w:t xml:space="preserve">) 25 sites (within 1km of the shore) were sampled in October 2015, in spatial replicates (A, B, C) within a 2m radius. Representatives of three genera of macroalgae that commonly grow on this reef, </w:t>
      </w:r>
      <w:r>
        <w:rPr>
          <w:i/>
        </w:rPr>
        <w:t xml:space="preserve">Chnoospora </w:t>
      </w:r>
      <w:r>
        <w:rPr/>
        <w:t>sp</w:t>
      </w:r>
      <w:ins w:id="506" w:author="Anna Kretzschmar" w:date="2019-06-24T12:25:00Z">
        <w:r>
          <w:rPr/>
          <w:t>.</w:t>
        </w:r>
      </w:ins>
      <w:del w:id="507" w:author="Anna Kretzschmar" w:date="2019-06-24T12:25:00Z">
        <w:r>
          <w:rPr/>
          <w:delText>p</w:delText>
        </w:r>
      </w:del>
      <w:r>
        <w:rPr/>
        <w:t xml:space="preserve">, </w:t>
      </w:r>
      <w:r>
        <w:rPr>
          <w:i/>
        </w:rPr>
        <w:t xml:space="preserve">Padina </w:t>
      </w:r>
      <w:r>
        <w:rPr/>
        <w:t xml:space="preserve">sp. and </w:t>
      </w:r>
      <w:r>
        <w:rPr>
          <w:i/>
        </w:rPr>
        <w:t xml:space="preserve">Saragassum </w:t>
      </w:r>
      <w:r>
        <w:rPr/>
        <w:t xml:space="preserve">sp., were sampled for the presence of epiphytic </w:t>
      </w:r>
      <w:r>
        <w:rPr>
          <w:i/>
        </w:rPr>
        <w:t xml:space="preserve">Gambierdiscus </w:t>
      </w:r>
      <w:r>
        <w:rPr/>
        <w:t xml:space="preserve">spp. For each sample, about 200 g of macroalgae was collected from approximately 1 m deep water at low tide and briefly placed in plastic bags containing 200 to 300 ml of ambient seawater. They were shaken vigorously for 5 min to detach the epiphytic dinoflagellates from the macroalgae. This seawater was passed through </w:t>
      </w:r>
      <w:r>
        <w:rPr>
          <w:i/>
        </w:rPr>
        <w:t xml:space="preserve">&gt; </w:t>
      </w:r>
      <w:r>
        <w:rPr/>
        <w:t xml:space="preserve">120 </w:t>
      </w:r>
      <w:ins w:id="508" w:author="Anna Kretzschmar" w:date="2019-06-08T20:56:00Z">
        <w:r>
          <w:rPr/>
          <w:t>µ</w:t>
        </w:r>
      </w:ins>
      <w:r>
        <w:rPr/>
        <w:t xml:space="preserve">m mesh filter to remove any remaining larger fauna and debris. The collected seawater was centrifuged at </w:t>
      </w:r>
      <w:del w:id="509" w:author="Anna Kretzschmar" w:date="2019-06-24T13:06:00Z">
        <w:r>
          <w:rPr/>
          <w:delText>1000 rpm</w:delText>
        </w:r>
      </w:del>
      <w:ins w:id="510" w:author="Anna Kretzschmar" w:date="2019-06-24T13:06:00Z">
        <w:r>
          <w:rPr/>
          <w:t>500</w:t>
        </w:r>
      </w:ins>
      <w:ins w:id="511" w:author="Anna Kretzschmar" w:date="2019-06-24T13:07:00Z">
        <w:r>
          <w:rPr/>
          <w:t xml:space="preserve"> rcf</w:t>
        </w:r>
      </w:ins>
      <w:r>
        <w:rPr/>
        <w:t>. The supernatant was discarded and the pellet was dissolved in 10 ml RNAlater (Ambion, Austin, TX, USA) for preservation and stored at 4</w:t>
      </w:r>
      <w:r>
        <w:rPr>
          <w:position w:val="8"/>
          <w:sz w:val="19"/>
        </w:rPr>
        <w:t xml:space="preserve">∘ </w:t>
      </w:r>
      <w:r>
        <w:rPr/>
        <w:t>C.</w:t>
      </w:r>
      <w:ins w:id="512" w:author="Anna Kretzschmar" w:date="2019-05-24T09:53:00Z">
        <w:r>
          <w:rPr/>
          <w:t xml:space="preserve"> Community DNA was extracted </w:t>
        </w:r>
      </w:ins>
      <w:ins w:id="513" w:author="Anna Kretzschmar" w:date="2019-05-24T10:10:00Z">
        <w:r>
          <w:rPr/>
          <w:t>via modified CTAB method [58].</w:t>
        </w:r>
      </w:ins>
      <w:r>
        <w:rPr/>
        <w:t xml:space="preserve"> Samples were screened in triplicate for both </w:t>
      </w:r>
      <w:r>
        <w:rPr>
          <w:i/>
        </w:rPr>
        <w:t xml:space="preserve">G. lapillus </w:t>
      </w:r>
      <w:r>
        <w:rPr/>
        <w:t xml:space="preserve">on a StepOnePlus System by Applied Biosystems (Thermo Fisher Scientific, Waltham, MA, USA). </w:t>
      </w:r>
      <w:ins w:id="514" w:author="Anna Kretzschmar" w:date="2019-06-10T13:33:00Z">
        <w:r>
          <w:rPr/>
          <w:t xml:space="preserve">The amplification threshold was compared to the cell based calibration curve using the </w:t>
        </w:r>
      </w:ins>
      <w:ins w:id="515" w:author="Anna Kretzschmar" w:date="2019-06-10T13:33:00Z">
        <w:r>
          <w:rPr>
            <w:i/>
            <w:iCs/>
          </w:rPr>
          <w:t>G. lapillus</w:t>
        </w:r>
      </w:ins>
      <w:ins w:id="516" w:author="Anna Kretzschmar" w:date="2019-06-10T13:33:00Z">
        <w:r>
          <w:rPr>
            <w:i w:val="false"/>
            <w:iCs w:val="false"/>
          </w:rPr>
          <w:t xml:space="preserve"> type species, HG7. </w:t>
        </w:r>
      </w:ins>
      <w:ins w:id="517" w:author="Anna Kretzschmar" w:date="2019-06-10T13:34:00Z">
        <w:r>
          <w:rPr>
            <w:i w:val="false"/>
            <w:iCs w:val="false"/>
          </w:rPr>
          <w:t>The cells.g</w:t>
        </w:r>
      </w:ins>
      <w:ins w:id="518" w:author="Anna Kretzschmar" w:date="2019-06-10T13:34:00Z">
        <w:r>
          <w:rPr>
            <w:i w:val="false"/>
            <w:iCs w:val="false"/>
            <w:vertAlign w:val="superscript"/>
          </w:rPr>
          <w:t>-1</w:t>
        </w:r>
      </w:ins>
      <w:ins w:id="519" w:author="Anna Kretzschmar" w:date="2019-06-10T13:34:00Z">
        <w:r>
          <w:rPr>
            <w:i w:val="false"/>
            <w:iCs w:val="false"/>
          </w:rPr>
          <w:t xml:space="preserve"> wet weight macroalgae was calculated </w:t>
        </w:r>
      </w:ins>
      <w:ins w:id="520" w:author="Anna Kretzschmar" w:date="2019-06-24T12:26:00Z">
        <w:r>
          <w:rPr>
            <w:i w:val="false"/>
            <w:iCs w:val="false"/>
          </w:rPr>
          <w:t>by determining the proport</w:t>
        </w:r>
      </w:ins>
      <w:ins w:id="521" w:author="Anna Kretzschmar" w:date="2019-06-24T12:27:00Z">
        <w:r>
          <w:rPr>
            <w:i w:val="false"/>
            <w:iCs w:val="false"/>
          </w:rPr>
          <w:t xml:space="preserve">ion of the total volume of DNA extract used in an individual qPCR reaction (i.e. 1 µl DNA per qPCR reaction from a 50 µL total DNA extraction volume =0.02), quantifying the equivalent number of cells detected per qPCR reaction </w:t>
        </w:r>
      </w:ins>
      <w:ins w:id="522" w:author="Anna Kretzschmar" w:date="2019-06-24T12:28:00Z">
        <w:r>
          <w:rPr>
            <w:i w:val="false"/>
            <w:iCs w:val="false"/>
          </w:rPr>
          <w:t>using the standard curve and multiplying this to deternine total cells 200 g</w:t>
        </w:r>
      </w:ins>
      <w:ins w:id="523" w:author="Anna Kretzschmar" w:date="2019-06-24T12:28:00Z">
        <w:r>
          <w:rPr>
            <w:i w:val="false"/>
            <w:iCs w:val="false"/>
            <w:vertAlign w:val="superscript"/>
          </w:rPr>
          <w:t>-1</w:t>
        </w:r>
      </w:ins>
      <w:ins w:id="524" w:author="Anna Kretzschmar" w:date="2019-06-24T12:28:00Z">
        <w:r>
          <w:rPr>
            <w:i w:val="false"/>
            <w:iCs w:val="false"/>
          </w:rPr>
          <w:t xml:space="preserve"> wet weight macroalgae sample.</w:t>
        </w:r>
      </w:ins>
    </w:p>
    <w:p>
      <w:pPr>
        <w:pStyle w:val="HorizontalLine"/>
        <w:spacing w:lineRule="auto" w:line="480"/>
        <w:rPr/>
      </w:pPr>
      <w:r>
        <w:rPr/>
      </w:r>
    </w:p>
    <w:p>
      <w:pPr>
        <w:pStyle w:val="TextBodynoindent"/>
        <w:spacing w:lineRule="auto" w:line="480" w:before="0" w:after="0"/>
        <w:rPr/>
      </w:pPr>
      <w:bookmarkStart w:id="208" w:name="x1-120012"/>
      <w:bookmarkEnd w:id="208"/>
      <w:r>
        <w:rPr/>
        <w:t xml:space="preserve"> </w:t>
      </w:r>
    </w:p>
    <w:p>
      <w:pPr>
        <w:pStyle w:val="TextBodynoindent"/>
        <w:spacing w:lineRule="auto" w:line="480"/>
        <w:rPr/>
      </w:pPr>
      <w:r>
        <w:rPr/>
        <w:t>Figure 2: (A) Map of Australia, with the position of Heron Island (red circle); (B) Heron Island including surrounding reefs</w:t>
      </w:r>
      <w:ins w:id="525" w:author="Anna Kretzschmar" w:date="2019-05-17T12:11:00Z">
        <w:r>
          <w:rPr/>
          <w:t xml:space="preserve"> (dotted lines)</w:t>
        </w:r>
      </w:ins>
      <w:r>
        <w:rPr/>
        <w:t>; (C) Approximate location of sampling sites around Heron I</w:t>
      </w:r>
      <w:r>
        <w:rPr>
          <w:color w:val="000000"/>
        </w:rPr>
        <w:t xml:space="preserve">sland. Map adapted from Kretzschmar et al. (2017) </w:t>
      </w:r>
      <w:del w:id="526" w:author="Anna Kretzschmar" w:date="2019-06-10T14:19:00Z">
        <w:r>
          <w:rPr>
            <w:color w:val="000000"/>
          </w:rPr>
          <w:delText xml:space="preserve"> </w:delText>
        </w:r>
      </w:del>
      <w:r>
        <w:rPr>
          <w:color w:val="000000"/>
        </w:rPr>
        <w:t>[</w:t>
      </w:r>
      <w:del w:id="527" w:author="Anna Kretzschmar" w:date="2019-06-10T17:37:00Z">
        <w:r>
          <w:rPr>
            <w:color w:val="000000"/>
          </w:rPr>
          <w:delText>19</w:delText>
        </w:r>
      </w:del>
      <w:ins w:id="528" w:author="Anna Kretzschmar" w:date="2019-06-10T17:37:00Z">
        <w:r>
          <w:rPr>
            <w:color w:val="000000"/>
          </w:rPr>
          <w:t>20</w:t>
        </w:r>
      </w:ins>
      <w:r>
        <w:rPr>
          <w:color w:val="000000"/>
        </w:rPr>
        <w:t>] and edited in the GNU Image Manipulation Program 2.8 (http://gimp.org)</w:t>
      </w:r>
    </w:p>
    <w:p>
      <w:pPr>
        <w:pStyle w:val="TextBodynoindent"/>
        <w:spacing w:lineRule="auto" w:line="480"/>
        <w:rPr>
          <w:color w:val="000000"/>
        </w:rPr>
      </w:pPr>
      <w:r>
        <w:rPr>
          <w:color w:val="000000"/>
        </w:rPr>
      </w:r>
    </w:p>
    <w:p>
      <w:pPr>
        <w:pStyle w:val="HorizontalLine"/>
        <w:spacing w:lineRule="auto" w:line="480"/>
        <w:rPr/>
      </w:pPr>
      <w:r>
        <w:rPr/>
      </w:r>
    </w:p>
    <w:p>
      <w:pPr>
        <w:pStyle w:val="Heading3"/>
        <w:spacing w:lineRule="auto" w:line="480"/>
        <w:rPr/>
      </w:pPr>
      <w:bookmarkStart w:id="209" w:name="x1-13000"/>
      <w:bookmarkEnd w:id="209"/>
      <w:r>
        <w:rPr/>
        <w:t>Results</w:t>
      </w:r>
    </w:p>
    <w:p>
      <w:pPr>
        <w:pStyle w:val="Heading4"/>
        <w:spacing w:lineRule="auto" w:line="480"/>
        <w:rPr/>
      </w:pPr>
      <w:bookmarkStart w:id="210" w:name="x1-14000"/>
      <w:bookmarkEnd w:id="210"/>
      <w:r>
        <w:rPr/>
        <w:t>Evaluation of primer specificity</w:t>
      </w:r>
    </w:p>
    <w:p>
      <w:pPr>
        <w:pStyle w:val="TextBodynoindent"/>
        <w:spacing w:lineRule="auto" w:line="480"/>
        <w:rPr/>
      </w:pPr>
      <w:r>
        <w:rPr/>
        <w:t>The qGlapSSU2F - qGlapSSU2R primer pair (Table  </w:t>
      </w:r>
      <w:hyperlink w:anchor="x1-50014">
        <w:r>
          <w:rPr>
            <w:rStyle w:val="InternetLink"/>
          </w:rPr>
          <w:t>4</w:t>
        </w:r>
      </w:hyperlink>
      <w:r>
        <w:rPr/>
        <w:t xml:space="preserve">) produced an amplified product of 138 bp for all five strains of </w:t>
      </w:r>
      <w:r>
        <w:rPr>
          <w:i/>
        </w:rPr>
        <w:t>G. lapillus</w:t>
      </w:r>
      <w:r>
        <w:rPr/>
        <w:t>,</w:t>
      </w:r>
      <w:ins w:id="529" w:author="Anna Kretzschmar" w:date="2019-05-24T10:49:00Z">
        <w:r>
          <w:rPr/>
          <w:t xml:space="preserve"> with a single peak at the same temperature for each strain in the melt curve. No signal for primer dimers or unspecific amplification was detected.</w:t>
        </w:r>
      </w:ins>
      <w:r>
        <w:rPr/>
        <w:t xml:space="preserve"> </w:t>
      </w:r>
      <w:del w:id="530" w:author="Anna Kretzschmar" w:date="2019-05-24T10:49:00Z">
        <w:r>
          <w:rPr/>
          <w:delText>while n</w:delText>
        </w:r>
      </w:del>
      <w:del w:id="531" w:author="Anna Kretzschmar" w:date="2019-06-09T11:50:00Z">
        <w:r>
          <w:rPr/>
          <w:delText>o amplification</w:delText>
        </w:r>
      </w:del>
      <w:ins w:id="532" w:author="Anna Kretzschmar" w:date="2019-06-09T11:50:00Z">
        <w:r>
          <w:rPr/>
          <w:t xml:space="preserve">While genomic DNA was visible for each strain on </w:t>
        </w:r>
      </w:ins>
      <w:ins w:id="533" w:author="Anna Kretzschmar" w:date="2019-06-09T11:51:00Z">
        <w:r>
          <w:rPr/>
          <w:t xml:space="preserve">the agarose gel (gDNA band, Table 5) and </w:t>
        </w:r>
      </w:ins>
      <w:ins w:id="534" w:author="Anna Kretzschmar" w:date="2019-06-09T11:52:00Z">
        <w:r>
          <w:rPr/>
          <w:t>the DNA could be amplified via PCR (SSU PRC amplification, Table 5), no cross-reaction</w:t>
        </w:r>
      </w:ins>
      <w:r>
        <w:rPr/>
        <w:t xml:space="preserve"> was observed for genetically closely related species </w:t>
      </w:r>
      <w:r>
        <w:rPr>
          <w:i/>
        </w:rPr>
        <w:t>G. belizeanus</w:t>
      </w:r>
      <w:r>
        <w:rPr/>
        <w:t xml:space="preserve">, </w:t>
      </w:r>
      <w:r>
        <w:rPr>
          <w:i/>
        </w:rPr>
        <w:t>G. cheloniae</w:t>
      </w:r>
      <w:r>
        <w:rPr/>
        <w:t xml:space="preserve">, </w:t>
      </w:r>
      <w:r>
        <w:rPr>
          <w:i/>
        </w:rPr>
        <w:t xml:space="preserve">G. pacificus </w:t>
      </w:r>
      <w:r>
        <w:rPr/>
        <w:t xml:space="preserve">and </w:t>
      </w:r>
      <w:r>
        <w:rPr>
          <w:i/>
        </w:rPr>
        <w:t>G. scabrosus</w:t>
      </w:r>
      <w:r>
        <w:rPr/>
        <w:t xml:space="preserve">. Other species of </w:t>
      </w:r>
      <w:r>
        <w:rPr>
          <w:i/>
        </w:rPr>
        <w:t xml:space="preserve">Gambierdiscus </w:t>
      </w:r>
      <w:r>
        <w:rPr/>
        <w:t xml:space="preserve">from different clades, </w:t>
      </w:r>
      <w:r>
        <w:rPr>
          <w:i/>
        </w:rPr>
        <w:t>G. australes</w:t>
      </w:r>
      <w:r>
        <w:rPr/>
        <w:t xml:space="preserve">, </w:t>
      </w:r>
      <w:r>
        <w:rPr>
          <w:i/>
        </w:rPr>
        <w:t>G. carpenteri</w:t>
      </w:r>
      <w:r>
        <w:rPr/>
        <w:t xml:space="preserve">, </w:t>
      </w:r>
      <w:r>
        <w:rPr>
          <w:i/>
        </w:rPr>
        <w:t>G.</w:t>
      </w:r>
      <w:r>
        <w:rPr/>
        <w:t xml:space="preserve"> </w:t>
      </w:r>
      <w:r>
        <w:rPr>
          <w:i/>
        </w:rPr>
        <w:t xml:space="preserve">polynesiensis </w:t>
      </w:r>
      <w:r>
        <w:rPr/>
        <w:t xml:space="preserve">and </w:t>
      </w:r>
      <w:r>
        <w:rPr>
          <w:i/>
        </w:rPr>
        <w:t xml:space="preserve">G. </w:t>
      </w:r>
      <w:r>
        <w:rPr/>
        <w:t xml:space="preserve">cf. </w:t>
      </w:r>
      <w:r>
        <w:rPr>
          <w:i/>
        </w:rPr>
        <w:t xml:space="preserve">silvae </w:t>
      </w:r>
      <w:r>
        <w:rPr/>
        <w:t>(Table  </w:t>
      </w:r>
      <w:hyperlink w:anchor="x1-140015">
        <w:r>
          <w:rPr>
            <w:rStyle w:val="InternetLink"/>
          </w:rPr>
          <w:t>5</w:t>
        </w:r>
      </w:hyperlink>
      <w:r>
        <w:rPr/>
        <w:t>) were also not amplified using this primer set [</w:t>
      </w:r>
      <w:hyperlink w:anchor="Xsmith2016new">
        <w:r>
          <w:rPr>
            <w:rStyle w:val="InternetLink"/>
          </w:rPr>
          <w:t>1</w:t>
        </w:r>
      </w:hyperlink>
      <w:hyperlink w:anchor="Xsmith2016new">
        <w:del w:id="535" w:author="Anna Kretzschmar" w:date="2019-06-10T17:37:00Z">
          <w:r>
            <w:rPr>
              <w:rStyle w:val="InternetLink"/>
            </w:rPr>
            <w:delText>1</w:delText>
          </w:r>
        </w:del>
      </w:hyperlink>
      <w:ins w:id="536" w:author="Anna Kretzschmar" w:date="2019-06-10T17:37:00Z">
        <w:r>
          <w:rPr>
            <w:rStyle w:val="InternetLink"/>
          </w:rPr>
          <w:t>2</w:t>
        </w:r>
      </w:ins>
      <w:r>
        <w:rPr/>
        <w:t xml:space="preserve"> ,</w:t>
      </w:r>
      <w:del w:id="537" w:author="Anna Kretzschmar" w:date="2019-06-10T17:37:00Z">
        <w:r>
          <w:rPr/>
          <w:delText> </w:delText>
        </w:r>
      </w:del>
      <w:hyperlink w:anchor="Xkretzschmar2017characterization">
        <w:del w:id="538" w:author="Anna Kretzschmar" w:date="2019-06-10T17:37:00Z">
          <w:r>
            <w:rPr>
              <w:rStyle w:val="InternetLink"/>
            </w:rPr>
            <w:delText>1</w:delText>
          </w:r>
        </w:del>
      </w:hyperlink>
      <w:hyperlink w:anchor="Xkretzschmar2017characterization">
        <w:del w:id="539" w:author="Anna Kretzschmar" w:date="2019-06-10T17:37:00Z">
          <w:r>
            <w:rPr>
              <w:rStyle w:val="InternetLink"/>
            </w:rPr>
            <w:delText>9</w:delText>
          </w:r>
        </w:del>
      </w:hyperlink>
      <w:ins w:id="540" w:author="Anna Kretzschmar" w:date="2019-06-10T17:37:00Z">
        <w:r>
          <w:rPr>
            <w:rStyle w:val="InternetLink"/>
          </w:rPr>
          <w:t>20</w:t>
        </w:r>
      </w:ins>
      <w:r>
        <w:rPr/>
        <w:t xml:space="preserve">]. </w:t>
      </w:r>
    </w:p>
    <w:p>
      <w:pPr>
        <w:pStyle w:val="HorizontalLine"/>
        <w:spacing w:lineRule="auto" w:line="480"/>
        <w:rPr/>
      </w:pPr>
      <w:bookmarkStart w:id="211" w:name="x1-140015"/>
      <w:bookmarkStart w:id="212" w:name="x1-140015"/>
      <w:bookmarkEnd w:id="212"/>
      <w:r>
        <w:rPr/>
      </w:r>
    </w:p>
    <w:p>
      <w:pPr>
        <w:pStyle w:val="TextBody"/>
        <w:spacing w:lineRule="auto" w:line="480" w:before="0" w:after="0"/>
        <w:rPr/>
      </w:pPr>
      <w:r>
        <w:rPr/>
        <w:t>Table 5: Cross-reactivity of the qPCR primer set based on presence absence of PCR product visualised in agarose gel.</w:t>
      </w:r>
    </w:p>
    <w:p>
      <w:pPr>
        <w:pStyle w:val="Normal"/>
        <w:spacing w:lineRule="auto" w:line="480"/>
        <w:rPr>
          <w:sz w:val="4"/>
          <w:szCs w:val="4"/>
        </w:rPr>
      </w:pPr>
      <w:bookmarkStart w:id="213" w:name="TBL-6-2"/>
      <w:bookmarkStart w:id="214" w:name="TBL-6-4g"/>
      <w:bookmarkStart w:id="215" w:name="TBL-6-3"/>
      <w:bookmarkStart w:id="216" w:name="TBL-6-3g"/>
      <w:bookmarkStart w:id="217" w:name="TBL-6-2g"/>
      <w:bookmarkStart w:id="218" w:name="TBL-6-4"/>
      <w:bookmarkStart w:id="219" w:name="TBL-6"/>
      <w:bookmarkStart w:id="220" w:name="TBL-6-1g"/>
      <w:bookmarkStart w:id="221" w:name="TBL-6-1"/>
      <w:bookmarkStart w:id="222" w:name="TBL-6-2"/>
      <w:bookmarkStart w:id="223" w:name="TBL-6-4g"/>
      <w:bookmarkStart w:id="224" w:name="TBL-6-3"/>
      <w:bookmarkStart w:id="225" w:name="TBL-6-3g"/>
      <w:bookmarkStart w:id="226" w:name="TBL-6-2g"/>
      <w:bookmarkStart w:id="227" w:name="TBL-6-4"/>
      <w:bookmarkStart w:id="228" w:name="TBL-6"/>
      <w:bookmarkStart w:id="229" w:name="TBL-6-1g"/>
      <w:bookmarkStart w:id="230" w:name="TBL-6-1"/>
      <w:bookmarkEnd w:id="222"/>
      <w:bookmarkEnd w:id="223"/>
      <w:bookmarkEnd w:id="224"/>
      <w:bookmarkEnd w:id="225"/>
      <w:bookmarkEnd w:id="226"/>
      <w:bookmarkEnd w:id="227"/>
      <w:bookmarkEnd w:id="228"/>
      <w:bookmarkEnd w:id="229"/>
      <w:bookmarkEnd w:id="230"/>
      <w:r>
        <w:rPr>
          <w:sz w:val="4"/>
          <w:szCs w:val="4"/>
        </w:rPr>
      </w:r>
    </w:p>
    <w:tbl>
      <w:tblPr>
        <w:tblW w:w="9236" w:type="dxa"/>
        <w:jc w:val="left"/>
        <w:tblInd w:w="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584"/>
        <w:gridCol w:w="1522"/>
        <w:gridCol w:w="1929"/>
        <w:gridCol w:w="2046"/>
        <w:gridCol w:w="2155"/>
      </w:tblGrid>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Template</w:t>
            </w:r>
            <w:bookmarkStart w:id="231" w:name="TBL-6-1-2"/>
            <w:bookmarkEnd w:id="231"/>
            <w:r>
              <w:rPr/>
              <w:t xml:space="preserve"> </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Strain name</w:t>
            </w:r>
            <w:bookmarkStart w:id="232" w:name="TBL-6-1-3"/>
            <w:bookmarkEnd w:id="232"/>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gDNA</w:t>
            </w:r>
            <w:r>
              <w:rPr/>
              <w:t xml:space="preserve"> </w:t>
            </w:r>
            <w:r>
              <w:rPr>
                <w:b/>
              </w:rPr>
              <w:t>gel band</w:t>
            </w:r>
            <w:bookmarkStart w:id="233" w:name="TBL-6-1-4"/>
            <w:bookmarkEnd w:id="233"/>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1" w:author="Anna Kretzschmar" w:date="2019-06-09T11:52:00Z">
              <w:r>
                <w:rPr>
                  <w:b/>
                  <w:bCs/>
                </w:rPr>
                <w:t>SSU PCR amplification</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b/>
              </w:rPr>
              <w:t>GlapSSU2F-GlapSSU2R</w:t>
            </w: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australes</w:t>
            </w:r>
            <w:bookmarkStart w:id="234" w:name="TBL-6-2-2"/>
            <w:bookmarkEnd w:id="234"/>
            <w:r>
              <w:rPr/>
              <w:t xml:space="preserve"> </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CCMP1650</w:t>
            </w:r>
            <w:bookmarkStart w:id="235" w:name="TBL-6-2-3"/>
            <w:bookmarkEnd w:id="235"/>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36" w:name="TBL-6-2-4"/>
            <w:bookmarkEnd w:id="236"/>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2"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37" w:name="TBL-6-3-2"/>
            <w:bookmarkStart w:id="238" w:name="TBL-6-3-2"/>
            <w:bookmarkEnd w:id="238"/>
            <w:r>
              <w:rPr>
                <w:sz w:val="4"/>
                <w:szCs w:val="4"/>
              </w:rPr>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CG61</w:t>
            </w:r>
            <w:bookmarkStart w:id="239" w:name="TBL-6-3-3"/>
            <w:bookmarkEnd w:id="239"/>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0" w:name="TBL-6-3-4"/>
            <w:bookmarkEnd w:id="240"/>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3"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belizeanus</w:t>
            </w:r>
            <w:bookmarkStart w:id="241" w:name="TBL-6-4-2"/>
            <w:bookmarkEnd w:id="241"/>
            <w:r>
              <w:rPr/>
              <w:t xml:space="preserve"> </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CCMP401</w:t>
            </w:r>
            <w:bookmarkStart w:id="242" w:name="TBL-6-4-3"/>
            <w:bookmarkEnd w:id="242"/>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3" w:name="TBL-6-4-4"/>
            <w:bookmarkEnd w:id="243"/>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4"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carpenteri</w:t>
            </w:r>
            <w:bookmarkStart w:id="244" w:name="TBL-6-5-2"/>
            <w:bookmarkEnd w:id="244"/>
            <w:r>
              <w:rPr/>
              <w:t xml:space="preserve"> </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UTSMER9A3</w:t>
            </w:r>
            <w:bookmarkStart w:id="245" w:name="TBL-6-5-3"/>
            <w:bookmarkEnd w:id="245"/>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6" w:name="TBL-6-5-4"/>
            <w:bookmarkEnd w:id="246"/>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5"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w:t>
            </w:r>
            <w:ins w:id="546" w:author="Anna Kretzschmar" w:date="2019-06-10T14:20:00Z">
              <w:r>
                <w:rPr>
                  <w:i/>
                </w:rPr>
                <w:t xml:space="preserve"> </w:t>
              </w:r>
            </w:ins>
            <w:r>
              <w:rPr>
                <w:i/>
              </w:rPr>
              <w:t>cheloniae</w:t>
            </w:r>
            <w:bookmarkStart w:id="247" w:name="TBL-6-6-2"/>
            <w:bookmarkEnd w:id="247"/>
            <w:r>
              <w:rPr/>
              <w:t xml:space="preserve"> </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CAWD232</w:t>
            </w:r>
            <w:bookmarkStart w:id="248" w:name="TBL-6-6-3"/>
            <w:bookmarkEnd w:id="248"/>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49" w:name="TBL-6-6-4"/>
            <w:bookmarkEnd w:id="249"/>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lapillus</w:t>
            </w:r>
            <w:bookmarkStart w:id="250" w:name="TBL-6-7-2"/>
            <w:bookmarkEnd w:id="250"/>
            <w:r>
              <w:rPr/>
              <w:t xml:space="preserve"> </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HG1</w:t>
            </w:r>
            <w:bookmarkStart w:id="251" w:name="TBL-6-7-3"/>
            <w:bookmarkEnd w:id="251"/>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2" w:name="TBL-6-7-4"/>
            <w:bookmarkEnd w:id="252"/>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8"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3" w:name="TBL-6-8-2"/>
            <w:bookmarkStart w:id="254" w:name="TBL-6-8-2"/>
            <w:bookmarkEnd w:id="254"/>
            <w:r>
              <w:rPr>
                <w:sz w:val="4"/>
                <w:szCs w:val="4"/>
              </w:rPr>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HG4</w:t>
            </w:r>
            <w:bookmarkStart w:id="255" w:name="TBL-6-8-3"/>
            <w:bookmarkEnd w:id="255"/>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56" w:name="TBL-6-8-4"/>
            <w:bookmarkEnd w:id="256"/>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49"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57" w:name="TBL-6-9-2"/>
            <w:bookmarkStart w:id="258" w:name="TBL-6-9-2"/>
            <w:bookmarkEnd w:id="258"/>
            <w:r>
              <w:rPr>
                <w:sz w:val="4"/>
                <w:szCs w:val="4"/>
              </w:rPr>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HG6</w:t>
            </w:r>
            <w:bookmarkStart w:id="259" w:name="TBL-6-9-3"/>
            <w:bookmarkEnd w:id="259"/>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0" w:name="TBL-6-9-4"/>
            <w:bookmarkEnd w:id="260"/>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0"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1" w:name="TBL-6-10-2"/>
            <w:bookmarkStart w:id="262" w:name="TBL-6-10-2"/>
            <w:bookmarkEnd w:id="262"/>
            <w:r>
              <w:rPr>
                <w:sz w:val="4"/>
                <w:szCs w:val="4"/>
              </w:rPr>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HG7</w:t>
            </w:r>
            <w:bookmarkStart w:id="263" w:name="TBL-6-10-3"/>
            <w:bookmarkEnd w:id="263"/>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4" w:name="TBL-6-10-4"/>
            <w:bookmarkEnd w:id="264"/>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1"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65" w:name="TBL-6-11-2"/>
            <w:bookmarkStart w:id="266" w:name="TBL-6-11-2"/>
            <w:bookmarkEnd w:id="266"/>
            <w:r>
              <w:rPr>
                <w:sz w:val="4"/>
                <w:szCs w:val="4"/>
              </w:rPr>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HG26</w:t>
            </w:r>
            <w:bookmarkStart w:id="267" w:name="TBL-6-11-3"/>
            <w:bookmarkEnd w:id="267"/>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68" w:name="TBL-6-11-4"/>
            <w:bookmarkEnd w:id="268"/>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2"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pacificus</w:t>
            </w:r>
            <w:bookmarkStart w:id="269" w:name="TBL-6-12-2"/>
            <w:bookmarkEnd w:id="269"/>
            <w:r>
              <w:rPr/>
              <w:t xml:space="preserve"> </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CAWD149</w:t>
            </w:r>
            <w:bookmarkStart w:id="270" w:name="TBL-6-12-3"/>
            <w:bookmarkEnd w:id="270"/>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1" w:name="TBL-6-12-4"/>
            <w:bookmarkEnd w:id="271"/>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3"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polynesiensis</w:t>
            </w:r>
            <w:bookmarkStart w:id="272" w:name="TBL-6-13-2"/>
            <w:bookmarkEnd w:id="272"/>
            <w:r>
              <w:rPr/>
              <w:t xml:space="preserve"> </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CG14</w:t>
            </w:r>
            <w:bookmarkStart w:id="273" w:name="TBL-6-13-3"/>
            <w:bookmarkEnd w:id="273"/>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4" w:name="TBL-6-13-4"/>
            <w:bookmarkEnd w:id="274"/>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4"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sz w:val="4"/>
                <w:szCs w:val="4"/>
              </w:rPr>
            </w:pPr>
            <w:bookmarkStart w:id="275" w:name="TBL-6-14-2"/>
            <w:bookmarkStart w:id="276" w:name="TBL-6-14-2"/>
            <w:bookmarkEnd w:id="276"/>
            <w:r>
              <w:rPr>
                <w:sz w:val="4"/>
                <w:szCs w:val="4"/>
              </w:rPr>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CG15</w:t>
            </w:r>
            <w:bookmarkStart w:id="277" w:name="TBL-6-14-3"/>
            <w:bookmarkEnd w:id="277"/>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78" w:name="TBL-6-14-4"/>
            <w:bookmarkEnd w:id="278"/>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5"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G. scabrosus</w:t>
            </w:r>
            <w:bookmarkStart w:id="279" w:name="TBL-6-15-2"/>
            <w:bookmarkEnd w:id="279"/>
            <w:r>
              <w:rPr/>
              <w:t xml:space="preserve"> </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KW070922_1</w:t>
            </w:r>
            <w:bookmarkStart w:id="280" w:name="TBL-6-15-3"/>
            <w:bookmarkEnd w:id="280"/>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1" w:name="TBL-6-15-4"/>
            <w:bookmarkEnd w:id="281"/>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6"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i/>
              </w:rPr>
              <w:t xml:space="preserve">G. </w:t>
            </w:r>
            <w:r>
              <w:rPr/>
              <w:t xml:space="preserve">cf. </w:t>
            </w:r>
            <w:r>
              <w:rPr>
                <w:i/>
              </w:rPr>
              <w:t>silvae</w:t>
            </w:r>
            <w:bookmarkStart w:id="282" w:name="TBL-6-16-2"/>
            <w:bookmarkEnd w:id="282"/>
            <w:r>
              <w:rPr/>
              <w:t xml:space="preserve"> </w:t>
            </w:r>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HG5</w:t>
            </w:r>
            <w:bookmarkStart w:id="283" w:name="TBL-6-16-3"/>
            <w:bookmarkEnd w:id="283"/>
            <w:r>
              <w:rPr/>
              <w:t xml:space="preserve"> </w:t>
            </w:r>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w:t>
            </w:r>
            <w:bookmarkStart w:id="284" w:name="TBL-6-16-4"/>
            <w:bookmarkEnd w:id="284"/>
            <w:r>
              <w:rPr/>
              <w:t xml:space="preserve"> </w:t>
            </w:r>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557" w:author="Anna Kretzschmar" w:date="2019-06-09T11:52: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r>
              <w:rPr/>
              <w:t xml:space="preserve">- </w:t>
            </w:r>
          </w:p>
        </w:tc>
      </w:tr>
      <w:tr>
        <w:trPr>
          <w:trHeight w:val="563" w:hRule="atLeast"/>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58" w:author="Anna Kretzschmar" w:date="2019-06-24T12:12:00Z">
              <w:bookmarkStart w:id="285" w:name="cch_f33d07dc910aa24"/>
              <w:bookmarkEnd w:id="285"/>
              <w:r>
                <w:rPr>
                  <w:i/>
                  <w:iCs/>
                </w:rPr>
                <w:t>O.</w:t>
              </w:r>
            </w:ins>
            <w:ins w:id="559" w:author="Anna Kretzschmar" w:date="2019-06-24T12:12:00Z">
              <w:r>
                <w:rPr/>
                <w:t xml:space="preserve"> cf. </w:t>
              </w:r>
            </w:ins>
            <w:ins w:id="560" w:author="Anna Kretzschmar" w:date="2019-06-24T12:12:00Z">
              <w:r>
                <w:rPr>
                  <w:i/>
                  <w:iCs/>
                </w:rPr>
                <w:t>ovata</w:t>
              </w:r>
            </w:ins>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61" w:author="Anna Kretzschmar" w:date="2019-06-24T12:13:00Z">
              <w:bookmarkStart w:id="286" w:name="cch_f33d07dc910aa243"/>
              <w:bookmarkEnd w:id="286"/>
              <w:r>
                <w:rPr/>
                <w:t>HER27</w:t>
              </w:r>
            </w:ins>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2" w:author="Anna Kretzschmar" w:date="2019-06-24T12:14:00Z">
              <w:r>
                <w:rPr/>
                <w:t>+</w:t>
              </w:r>
            </w:ins>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3" w:author="Anna Kretzschmar" w:date="2019-06-24T12:14: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4" w:author="Anna Kretzschmar" w:date="2019-06-24T12:14:00Z">
              <w:r>
                <w:rPr/>
                <w:t>-</w:t>
              </w:r>
            </w:ins>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65" w:author="Anna Kretzschmar" w:date="2019-06-24T12:13:00Z">
              <w:bookmarkStart w:id="287" w:name="cch_f33d07dc910aa241"/>
              <w:bookmarkEnd w:id="287"/>
              <w:r>
                <w:rPr>
                  <w:i/>
                  <w:iCs/>
                </w:rPr>
                <w:t>O. rhodesae</w:t>
              </w:r>
            </w:ins>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66" w:author="Anna Kretzschmar" w:date="2019-06-24T12:13:00Z">
              <w:bookmarkStart w:id="288" w:name="cch_f33d07dc910aa244"/>
              <w:bookmarkEnd w:id="288"/>
              <w:r>
                <w:rPr/>
                <w:t>HER26</w:t>
              </w:r>
            </w:ins>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7" w:author="Anna Kretzschmar" w:date="2019-06-24T12:14:00Z">
              <w:r>
                <w:rPr/>
                <w:t>+</w:t>
              </w:r>
            </w:ins>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8" w:author="Anna Kretzschmar" w:date="2019-06-24T12:14: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69" w:author="Anna Kretzschmar" w:date="2019-06-24T12:14:00Z">
              <w:r>
                <w:rPr/>
                <w:t>-</w:t>
              </w:r>
            </w:ins>
          </w:p>
        </w:tc>
      </w:tr>
      <w:tr>
        <w:trPr/>
        <w:tc>
          <w:tcPr>
            <w:tcW w:w="158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70" w:author="Anna Kretzschmar" w:date="2019-06-24T12:13:00Z">
              <w:bookmarkStart w:id="289" w:name="cch_f33d07dc910aa242"/>
              <w:bookmarkEnd w:id="289"/>
              <w:r>
                <w:rPr>
                  <w:i/>
                  <w:iCs/>
                </w:rPr>
                <w:t>O.</w:t>
              </w:r>
            </w:ins>
            <w:ins w:id="571" w:author="Anna Kretzschmar" w:date="2019-06-24T12:13:00Z">
              <w:r>
                <w:rPr/>
                <w:t xml:space="preserve"> cf. </w:t>
              </w:r>
            </w:ins>
            <w:ins w:id="572" w:author="Anna Kretzschmar" w:date="2019-06-24T12:13:00Z">
              <w:r>
                <w:rPr>
                  <w:i/>
                  <w:iCs/>
                </w:rPr>
                <w:t>siamensis</w:t>
              </w:r>
            </w:ins>
          </w:p>
        </w:tc>
        <w:tc>
          <w:tcPr>
            <w:tcW w:w="152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Normal"/>
              <w:spacing w:lineRule="auto" w:line="480" w:before="0" w:after="283"/>
              <w:jc w:val="left"/>
              <w:rPr/>
            </w:pPr>
            <w:ins w:id="573" w:author="Anna Kretzschmar" w:date="2019-06-24T12:13:00Z">
              <w:bookmarkStart w:id="290" w:name="cch_f33d07dc910aa245"/>
              <w:bookmarkEnd w:id="290"/>
              <w:r>
                <w:rPr/>
                <w:t>HER24</w:t>
              </w:r>
            </w:ins>
          </w:p>
        </w:tc>
        <w:tc>
          <w:tcPr>
            <w:tcW w:w="19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4" w:author="Anna Kretzschmar" w:date="2019-06-24T12:14:00Z">
              <w:r>
                <w:rPr/>
                <w:t>+</w:t>
              </w:r>
            </w:ins>
          </w:p>
        </w:tc>
        <w:tc>
          <w:tcPr>
            <w:tcW w:w="20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5" w:author="Anna Kretzschmar" w:date="2019-06-24T12:14:00Z">
              <w:r>
                <w:rPr/>
                <w:t>+</w:t>
              </w:r>
            </w:ins>
          </w:p>
        </w:tc>
        <w:tc>
          <w:tcPr>
            <w:tcW w:w="215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jc w:val="left"/>
              <w:rPr/>
            </w:pPr>
            <w:ins w:id="576" w:author="Anna Kretzschmar" w:date="2019-06-24T12:14:00Z">
              <w:r>
                <w:rPr/>
                <w:t>-</w:t>
              </w:r>
            </w:ins>
          </w:p>
        </w:tc>
      </w:tr>
    </w:tbl>
    <w:p>
      <w:pPr>
        <w:pStyle w:val="HorizontalLine"/>
        <w:spacing w:lineRule="auto" w:line="480"/>
        <w:rPr/>
      </w:pPr>
      <w:r>
        <w:rPr/>
      </w:r>
    </w:p>
    <w:p>
      <w:pPr>
        <w:pStyle w:val="Heading4"/>
        <w:spacing w:lineRule="auto" w:line="480"/>
        <w:rPr/>
      </w:pPr>
      <w:bookmarkStart w:id="291" w:name="x1-15000"/>
      <w:bookmarkEnd w:id="291"/>
      <w:r>
        <w:rPr/>
        <w:t>Evaluation of primer sensitivity</w:t>
      </w:r>
    </w:p>
    <w:p>
      <w:pPr>
        <w:pStyle w:val="TextBodynoindent"/>
        <w:spacing w:lineRule="auto" w:line="480" w:before="0" w:after="0"/>
        <w:rPr/>
      </w:pPr>
      <w:r>
        <w:rPr/>
        <w:t xml:space="preserve">The cell-based standard curves for </w:t>
      </w:r>
      <w:r>
        <w:rPr>
          <w:i/>
        </w:rPr>
        <w:t xml:space="preserve">G. lapillus </w:t>
      </w:r>
      <w:r>
        <w:rPr/>
        <w:t>(HG4 and HG7, Fig.  </w:t>
      </w:r>
      <w:hyperlink w:anchor="x1-150013">
        <w:r>
          <w:rPr>
            <w:rStyle w:val="InternetLink"/>
          </w:rPr>
          <w:t>3</w:t>
        </w:r>
      </w:hyperlink>
      <w:r>
        <w:rPr/>
        <w:t>a) showed high linearity with R</w:t>
      </w:r>
      <w:r>
        <w:rPr>
          <w:position w:val="8"/>
          <w:sz w:val="19"/>
        </w:rPr>
        <w:t>2</w:t>
      </w:r>
      <w:r>
        <w:rPr/>
        <w:t xml:space="preserve"> approaching 1.00. The slope for the Ct vs. log</w:t>
      </w:r>
      <w:r>
        <w:rPr>
          <w:sz w:val="19"/>
        </w:rPr>
        <w:t xml:space="preserve"> 10</w:t>
      </w:r>
      <w:r>
        <w:rPr/>
        <w:t xml:space="preserve"> cell for HG4 was -3.4, which corresponds to an efficiency 96.8 %; and -3.51, which corresponds to an efficiency of 92.7 % for HG7 (Fig.  </w:t>
      </w:r>
      <w:hyperlink w:anchor="x1-150013">
        <w:r>
          <w:rPr>
            <w:rStyle w:val="InternetLink"/>
          </w:rPr>
          <w:t>3</w:t>
        </w:r>
      </w:hyperlink>
      <w:r>
        <w:rPr/>
        <w:t xml:space="preserve">). The linear detection for both </w:t>
      </w:r>
      <w:r>
        <w:rPr>
          <w:i/>
        </w:rPr>
        <w:t xml:space="preserve">G. lapillus </w:t>
      </w:r>
      <w:r>
        <w:rPr/>
        <w:t xml:space="preserve">isolates covered </w:t>
      </w:r>
      <w:ins w:id="577" w:author="Anna Kretzschmar" w:date="2019-06-10T13:15:00Z">
        <w:r>
          <w:rPr/>
          <w:t>five</w:t>
        </w:r>
      </w:ins>
      <w:del w:id="578" w:author="Anna Kretzschmar" w:date="2019-06-10T13:15:00Z">
        <w:r>
          <w:rPr/>
          <w:delText>six</w:delText>
        </w:r>
      </w:del>
      <w:r>
        <w:rPr/>
        <w:t xml:space="preserve"> orders of magnitude. The lowest number of cells detected were 0.04 and 0.05 cells for HG4 and HG7 respectively (Fig.  </w:t>
      </w:r>
      <w:hyperlink w:anchor="x1-150013">
        <w:r>
          <w:rPr>
            <w:rStyle w:val="InternetLink"/>
          </w:rPr>
          <w:t>3</w:t>
        </w:r>
      </w:hyperlink>
      <w:r>
        <w:rPr/>
        <w:t xml:space="preserve">a). </w:t>
        <w:br/>
      </w:r>
    </w:p>
    <w:p>
      <w:pPr>
        <w:pStyle w:val="TextBodynoindent"/>
        <w:spacing w:lineRule="auto" w:line="480"/>
        <w:rPr/>
      </w:pPr>
      <w:bookmarkStart w:id="292" w:name="x1-150013"/>
      <w:bookmarkEnd w:id="292"/>
      <w:r>
        <w:rPr/>
        <w:t xml:space="preserve">Figure 3: qPCR cell based standard curves of </w:t>
      </w:r>
      <w:r>
        <w:rPr>
          <w:i/>
        </w:rPr>
        <w:t xml:space="preserve">G. lapillus </w:t>
      </w:r>
      <w:r>
        <w:rPr/>
        <w:t>strains HG4 (circle) and HG7 (triangle). Error bars represent the deviation of technical replicates during reactions</w:t>
      </w:r>
      <w:ins w:id="579" w:author="Anna Kretzschmar" w:date="2019-06-09T11:07:00Z">
        <w:r>
          <w:rPr/>
          <w:t>; x-axis is log scale</w:t>
        </w:r>
      </w:ins>
      <w:r>
        <w:rPr/>
        <w:t>.</w:t>
      </w:r>
    </w:p>
    <w:p>
      <w:pPr>
        <w:pStyle w:val="TextBodynoindent"/>
        <w:spacing w:lineRule="auto" w:line="480" w:before="0" w:after="0"/>
        <w:rPr/>
      </w:pPr>
      <w:r>
        <w:rPr/>
        <w:t xml:space="preserve">The gene based (gBlocks) standard curve for </w:t>
      </w:r>
      <w:r>
        <w:rPr>
          <w:i/>
        </w:rPr>
        <w:t xml:space="preserve">G. lapillus </w:t>
      </w:r>
      <w:r>
        <w:rPr/>
        <w:t xml:space="preserve">covered linear detection over </w:t>
      </w:r>
      <w:ins w:id="580" w:author="Anna Kretzschmar" w:date="2019-06-10T13:15:00Z">
        <w:r>
          <w:rPr/>
          <w:t>five</w:t>
        </w:r>
      </w:ins>
      <w:del w:id="581" w:author="Anna Kretzschmar" w:date="2019-06-10T13:14:00Z">
        <w:r>
          <w:rPr/>
          <w:delText>7</w:delText>
        </w:r>
      </w:del>
      <w:r>
        <w:rPr/>
        <w:t xml:space="preserve"> orders of magnitude, with a slope of -3.42, and a PCR efficiency of 96 % (Fig.  </w:t>
      </w:r>
      <w:hyperlink w:anchor="x1-150024">
        <w:r>
          <w:rPr>
            <w:rStyle w:val="InternetLink"/>
          </w:rPr>
          <w:t>4</w:t>
        </w:r>
      </w:hyperlink>
      <w:r>
        <w:rPr/>
        <w:t>). The detection limit tested was less than 10</w:t>
      </w:r>
      <w:r>
        <w:rPr>
          <w:position w:val="8"/>
          <w:sz w:val="19"/>
        </w:rPr>
        <w:t>5</w:t>
      </w:r>
      <w:r>
        <w:rPr/>
        <w:t xml:space="preserve"> gene copy numbers. The Ct for the lowest gene copy number tested was less than 25, so it is likely that the sensitivity is lower than 10</w:t>
      </w:r>
      <w:r>
        <w:rPr>
          <w:position w:val="8"/>
          <w:sz w:val="19"/>
        </w:rPr>
        <w:t>5</w:t>
      </w:r>
      <w:r>
        <w:rPr/>
        <w:t xml:space="preserve"> gene copy numbers (Fig.  </w:t>
      </w:r>
      <w:hyperlink w:anchor="x1-150024">
        <w:r>
          <w:rPr>
            <w:rStyle w:val="InternetLink"/>
          </w:rPr>
          <w:t>4</w:t>
        </w:r>
      </w:hyperlink>
      <w:r>
        <w:rPr/>
        <w:t>).</w:t>
      </w:r>
    </w:p>
    <w:p>
      <w:pPr>
        <w:pStyle w:val="HorizontalLine"/>
        <w:spacing w:lineRule="auto" w:line="480"/>
        <w:rPr/>
      </w:pPr>
      <w:r>
        <w:rPr/>
      </w:r>
    </w:p>
    <w:p>
      <w:pPr>
        <w:pStyle w:val="TextBodynoindent"/>
        <w:spacing w:lineRule="auto" w:line="480"/>
        <w:rPr/>
      </w:pPr>
      <w:bookmarkStart w:id="293" w:name="x1-150024"/>
      <w:bookmarkEnd w:id="293"/>
      <w:r>
        <w:rPr/>
        <w:t xml:space="preserve">Figure 4: qPCR gene based standard curves of </w:t>
      </w:r>
      <w:r>
        <w:rPr>
          <w:i/>
        </w:rPr>
        <w:t>G. lapillus</w:t>
      </w:r>
      <w:r>
        <w:rPr/>
        <w:t>. Error bars represent the deviation of technical replicates during reactions</w:t>
      </w:r>
      <w:ins w:id="582" w:author="Anna Kretzschmar" w:date="2019-06-09T11:06:00Z">
        <w:r>
          <w:rPr/>
          <w:t>; x-a</w:t>
        </w:r>
      </w:ins>
      <w:ins w:id="583" w:author="Anna Kretzschmar" w:date="2019-06-09T11:07:00Z">
        <w:r>
          <w:rPr/>
          <w:t>xis is log scale</w:t>
        </w:r>
      </w:ins>
      <w:r>
        <w:rPr/>
        <w:t>.</w:t>
      </w:r>
    </w:p>
    <w:p>
      <w:pPr>
        <w:pStyle w:val="HorizontalLine"/>
        <w:spacing w:lineRule="auto" w:line="480"/>
        <w:rPr/>
      </w:pPr>
      <w:r>
        <w:rPr/>
      </w:r>
    </w:p>
    <w:p>
      <w:pPr>
        <w:pStyle w:val="Heading4"/>
        <w:spacing w:lineRule="auto" w:line="480"/>
        <w:rPr/>
      </w:pPr>
      <w:bookmarkStart w:id="294" w:name="x1-16000"/>
      <w:bookmarkEnd w:id="294"/>
      <w:r>
        <w:rPr/>
        <w:t>Quantification of SSU r</w:t>
      </w:r>
      <w:ins w:id="584" w:author="Anna Kretzschmar" w:date="2019-06-08T20:03:00Z">
        <w:r>
          <w:rPr/>
          <w:t>R</w:t>
        </w:r>
      </w:ins>
      <w:del w:id="585" w:author="Anna Kretzschmar" w:date="2019-06-08T20:03:00Z">
        <w:r>
          <w:rPr/>
          <w:delText>D</w:delText>
        </w:r>
      </w:del>
      <w:r>
        <w:rPr/>
        <w:t xml:space="preserve">NA copy number per cell of </w:t>
      </w:r>
      <w:r>
        <w:rPr>
          <w:i/>
        </w:rPr>
        <w:t>G. lapillus</w:t>
      </w:r>
    </w:p>
    <w:p>
      <w:pPr>
        <w:pStyle w:val="TextBodynoindent"/>
        <w:spacing w:lineRule="auto" w:line="480"/>
        <w:rPr/>
      </w:pPr>
      <w:r>
        <w:rPr/>
        <w:t xml:space="preserve">The detectable SSU copies for </w:t>
      </w:r>
      <w:r>
        <w:rPr>
          <w:i/>
        </w:rPr>
        <w:t>G.</w:t>
      </w:r>
      <w:ins w:id="586" w:author="Anna Kretzschmar" w:date="2019-06-10T14:20:00Z">
        <w:r>
          <w:rPr>
            <w:i/>
          </w:rPr>
          <w:t xml:space="preserve"> </w:t>
        </w:r>
      </w:ins>
      <w:r>
        <w:rPr>
          <w:i/>
        </w:rPr>
        <w:t xml:space="preserve">lapillus </w:t>
      </w:r>
      <w:r>
        <w:rPr/>
        <w:t>were 2.24 x 10</w:t>
      </w:r>
      <w:r>
        <w:rPr>
          <w:position w:val="8"/>
          <w:sz w:val="19"/>
        </w:rPr>
        <w:t>4</w:t>
      </w:r>
      <w:r>
        <w:rPr/>
        <w:t xml:space="preserve"> and 5.85 x 10</w:t>
      </w:r>
      <w:r>
        <w:rPr>
          <w:position w:val="8"/>
          <w:sz w:val="19"/>
        </w:rPr>
        <w:t>3</w:t>
      </w:r>
      <w:r>
        <w:rPr/>
        <w:t xml:space="preserve"> copies per cell for HG4 and HG7 respectively. </w:t>
      </w:r>
    </w:p>
    <w:p>
      <w:pPr>
        <w:pStyle w:val="Heading4"/>
        <w:spacing w:lineRule="auto" w:line="480"/>
        <w:rPr/>
      </w:pPr>
      <w:bookmarkStart w:id="295" w:name="x1-17000"/>
      <w:bookmarkEnd w:id="295"/>
      <w:r>
        <w:rPr/>
        <w:t xml:space="preserve">Screening environmental samples for </w:t>
      </w:r>
      <w:r>
        <w:rPr>
          <w:i/>
        </w:rPr>
        <w:t xml:space="preserve">G. lapillus </w:t>
      </w:r>
      <w:r>
        <w:rPr/>
        <w:t xml:space="preserve">abundance </w:t>
      </w:r>
    </w:p>
    <w:p>
      <w:pPr>
        <w:pStyle w:val="TextBodynoindent"/>
        <w:spacing w:lineRule="auto" w:line="480" w:before="0" w:after="0"/>
        <w:rPr/>
      </w:pPr>
      <w:r>
        <w:rPr/>
        <w:t xml:space="preserve">To evaluate the adequacy of the </w:t>
      </w:r>
      <w:r>
        <w:rPr>
          <w:i/>
        </w:rPr>
        <w:t xml:space="preserve">G. lapillus </w:t>
      </w:r>
      <w:r>
        <w:rPr/>
        <w:t>qPCR assay for environmental screening, the assay was applied to environmental community DNA extracts collected</w:t>
      </w:r>
      <w:ins w:id="587" w:author="Anna Kretzschmar" w:date="2019-05-17T12:13:00Z">
        <w:r>
          <w:rPr/>
          <w:t xml:space="preserve"> from macroalgae</w:t>
        </w:r>
      </w:ins>
      <w:r>
        <w:rPr/>
        <w:t xml:space="preserve"> around Heron Island (Fig.  </w:t>
      </w:r>
      <w:hyperlink w:anchor="x1-120012">
        <w:r>
          <w:rPr>
            <w:rStyle w:val="InternetLink"/>
          </w:rPr>
          <w:t>2</w:t>
        </w:r>
      </w:hyperlink>
      <w:r>
        <w:rPr/>
        <w:t xml:space="preserve">). A relatively low cell abundance was detectable for </w:t>
      </w:r>
      <w:r>
        <w:rPr>
          <w:i/>
        </w:rPr>
        <w:t>G. lapillus</w:t>
      </w:r>
      <w:r>
        <w:rPr/>
        <w:t xml:space="preserve">. Ct values for </w:t>
      </w:r>
      <w:r>
        <w:rPr>
          <w:i/>
        </w:rPr>
        <w:t>G.</w:t>
      </w:r>
      <w:r>
        <w:rPr/>
        <w:t xml:space="preserve"> </w:t>
      </w:r>
      <w:r>
        <w:rPr>
          <w:i/>
        </w:rPr>
        <w:t xml:space="preserve">lapillus </w:t>
      </w:r>
      <w:r>
        <w:rPr/>
        <w:t>detection in environmental samples were calibrated to the HG7 standard curve and calculated as cells.g</w:t>
      </w:r>
      <w:r>
        <w:rPr>
          <w:position w:val="8"/>
          <w:sz w:val="19"/>
        </w:rPr>
        <w:t>−1</w:t>
      </w:r>
      <w:r>
        <w:rPr/>
        <w:t xml:space="preserve"> wet weight macroalgae (</w:t>
      </w:r>
      <w:ins w:id="588" w:author="Anna Kretzschmar" w:date="2019-05-24T09:40:00Z">
        <w:r>
          <w:rPr/>
          <w:t>Table S1</w:t>
        </w:r>
      </w:ins>
      <w:del w:id="589" w:author="Anna Kretzschmar" w:date="2019-05-24T09:40:00Z">
        <w:r>
          <w:rPr/>
          <w:delText>Table  </w:delText>
        </w:r>
      </w:del>
      <w:hyperlink w:anchor="x1-17001r6">
        <w:del w:id="590" w:author="Anna Kretzschmar" w:date="2019-05-24T09:40:00Z">
          <w:r>
            <w:rPr>
              <w:rStyle w:val="InternetLink"/>
            </w:rPr>
            <w:delText>6</w:delText>
          </w:r>
        </w:del>
      </w:hyperlink>
      <w:r>
        <w:rPr/>
        <w:t xml:space="preserve">). </w:t>
      </w:r>
      <w:r>
        <w:rPr>
          <w:i/>
        </w:rPr>
        <w:t xml:space="preserve">G. lapillus </w:t>
      </w:r>
      <w:r>
        <w:rPr/>
        <w:t xml:space="preserve">was detected across 24 of the 25 sampling sites. At sites at which </w:t>
      </w:r>
      <w:r>
        <w:rPr>
          <w:i/>
        </w:rPr>
        <w:t xml:space="preserve">G. lapillus </w:t>
      </w:r>
      <w:r>
        <w:rPr/>
        <w:t>was present, it showed a patchy distribution, being present at two of the three spatial replicates in the majority of samples (17 of 25 sample sites), followed by all three spatial replicates testing positive (6 out of 25 sites) and at one site only one of the spatial replicates was positive (Fig.  </w:t>
      </w:r>
      <w:hyperlink w:anchor="x1-170035">
        <w:r>
          <w:rPr>
            <w:rStyle w:val="InternetLink"/>
          </w:rPr>
          <w:t>5</w:t>
        </w:r>
      </w:hyperlink>
      <w:r>
        <w:rPr/>
        <w:t xml:space="preserve">). </w:t>
        <w:br/>
      </w:r>
      <w:r>
        <w:rPr>
          <w:i/>
        </w:rPr>
        <w:t xml:space="preserve">G. lapillus </w:t>
      </w:r>
      <w:r>
        <w:rPr/>
        <w:t xml:space="preserve">was detected at 71 out of the 75 spatial replicates, specifically at 24/32, 22/33 and 8/10 samples from </w:t>
      </w:r>
      <w:r>
        <w:rPr>
          <w:i/>
        </w:rPr>
        <w:t xml:space="preserve">Chnoospora </w:t>
      </w:r>
      <w:r>
        <w:rPr/>
        <w:t xml:space="preserve">sp., </w:t>
      </w:r>
      <w:r>
        <w:rPr>
          <w:i/>
        </w:rPr>
        <w:t xml:space="preserve">Padina </w:t>
      </w:r>
      <w:r>
        <w:rPr/>
        <w:t xml:space="preserve">sp. and </w:t>
      </w:r>
      <w:r>
        <w:rPr>
          <w:i/>
        </w:rPr>
        <w:t xml:space="preserve">Saragassum </w:t>
      </w:r>
      <w:r>
        <w:rPr/>
        <w:t>sp. as substrate respectively (Table  </w:t>
      </w:r>
      <w:hyperlink w:anchor="x1-17001r6">
        <w:del w:id="591" w:author="Anna Kretzschmar" w:date="2019-06-24T13:02:00Z">
          <w:r>
            <w:rPr>
              <w:rStyle w:val="InternetLink"/>
            </w:rPr>
            <w:delText>6</w:delText>
          </w:r>
        </w:del>
      </w:hyperlink>
      <w:ins w:id="592" w:author="Anna Kretzschmar" w:date="2019-06-24T13:02:00Z">
        <w:r>
          <w:rPr>
            <w:rStyle w:val="InternetLink"/>
          </w:rPr>
          <w:t>S1</w:t>
        </w:r>
      </w:ins>
      <w:r>
        <w:rPr/>
        <w:t xml:space="preserve">). Patchiness was also found in the abundance as well as the distribution of </w:t>
      </w:r>
      <w:r>
        <w:rPr>
          <w:i/>
        </w:rPr>
        <w:t>G.</w:t>
      </w:r>
      <w:r>
        <w:rPr/>
        <w:t xml:space="preserve"> </w:t>
      </w:r>
      <w:r>
        <w:rPr>
          <w:i/>
        </w:rPr>
        <w:t>lapillus</w:t>
      </w:r>
      <w:r>
        <w:rPr/>
        <w:t>, from 0.24 cells.g</w:t>
      </w:r>
      <w:r>
        <w:rPr>
          <w:position w:val="8"/>
          <w:sz w:val="19"/>
        </w:rPr>
        <w:t>−1</w:t>
      </w:r>
      <w:r>
        <w:rPr/>
        <w:t xml:space="preserve"> wet weight macroalgae to 49.51 cells.g</w:t>
      </w:r>
      <w:r>
        <w:rPr>
          <w:position w:val="8"/>
          <w:sz w:val="19"/>
        </w:rPr>
        <w:t>−1</w:t>
      </w:r>
      <w:r>
        <w:rPr/>
        <w:t xml:space="preserve"> wet weight macroalgae, with a mean of 5.84 cells.g</w:t>
      </w:r>
      <w:r>
        <w:rPr>
          <w:position w:val="8"/>
          <w:sz w:val="19"/>
        </w:rPr>
        <w:t>−1</w:t>
      </w:r>
      <w:r>
        <w:rPr/>
        <w:t xml:space="preserve"> wet weight macroalgae. For example</w:t>
      </w:r>
      <w:ins w:id="593" w:author="Anna Kretzschmar" w:date="2019-06-10T14:21:00Z">
        <w:r>
          <w:rPr/>
          <w:t>,</w:t>
        </w:r>
      </w:ins>
      <w:r>
        <w:rPr/>
        <w:t xml:space="preserve"> (4A - </w:t>
      </w:r>
      <w:r>
        <w:rPr>
          <w:i/>
        </w:rPr>
        <w:t xml:space="preserve">Chnoospora </w:t>
      </w:r>
      <w:r>
        <w:rPr/>
        <w:t xml:space="preserve">sp.) and (4B - </w:t>
      </w:r>
      <w:r>
        <w:rPr>
          <w:i/>
        </w:rPr>
        <w:t xml:space="preserve">Padina </w:t>
      </w:r>
      <w:r>
        <w:rPr/>
        <w:t>sp.) hosted comparable cell numbers (1.12 cells and 1.65 cells.g</w:t>
      </w:r>
      <w:r>
        <w:rPr>
          <w:position w:val="8"/>
          <w:sz w:val="19"/>
        </w:rPr>
        <w:t>−1</w:t>
      </w:r>
      <w:r>
        <w:rPr/>
        <w:t xml:space="preserve"> wet weight algae respectively) while no </w:t>
      </w:r>
      <w:r>
        <w:rPr>
          <w:i/>
        </w:rPr>
        <w:t xml:space="preserve">G. lapillus </w:t>
      </w:r>
      <w:r>
        <w:rPr/>
        <w:t xml:space="preserve">cells were detected on (4C - </w:t>
      </w:r>
      <w:r>
        <w:rPr>
          <w:i/>
        </w:rPr>
        <w:t xml:space="preserve">Padina </w:t>
      </w:r>
      <w:r>
        <w:rPr/>
        <w:t xml:space="preserve">sp.). Only at one of 25 sampling sites, no </w:t>
      </w:r>
      <w:r>
        <w:rPr>
          <w:i/>
        </w:rPr>
        <w:t xml:space="preserve">G. lapillus </w:t>
      </w:r>
      <w:r>
        <w:rPr/>
        <w:t xml:space="preserve">presence was detected across all three spatial replicates (19A, B, C). At all other sites, the presence of </w:t>
      </w:r>
      <w:r>
        <w:rPr>
          <w:i/>
        </w:rPr>
        <w:t xml:space="preserve">G. lapillus </w:t>
      </w:r>
      <w:r>
        <w:rPr/>
        <w:t>varied between spatial replicates but did not significantly differ between macroalgal host or location (Fig.  </w:t>
      </w:r>
      <w:hyperlink w:anchor="x1-170046">
        <w:r>
          <w:rPr>
            <w:rStyle w:val="InternetLink"/>
          </w:rPr>
          <w:t>6</w:t>
        </w:r>
      </w:hyperlink>
      <w:r>
        <w:rPr/>
        <w:t>).</w:t>
      </w:r>
      <w:bookmarkStart w:id="296" w:name="x1-17001r6"/>
      <w:bookmarkEnd w:id="296"/>
      <w:r>
        <w:rPr/>
        <w:t xml:space="preserve"> </w:t>
      </w:r>
    </w:p>
    <w:p>
      <w:pPr>
        <w:pStyle w:val="TextBodynoindent"/>
        <w:spacing w:lineRule="auto" w:line="480" w:before="0" w:after="0"/>
        <w:rPr/>
      </w:pPr>
      <w:r>
        <w:rPr/>
      </w:r>
    </w:p>
    <w:p>
      <w:pPr>
        <w:pStyle w:val="TableContents"/>
        <w:spacing w:lineRule="auto" w:line="480" w:before="0" w:after="0"/>
        <w:ind w:right="-18" w:hanging="0"/>
        <w:jc w:val="center"/>
        <w:rPr/>
      </w:pPr>
      <w:del w:id="594" w:author="Anna Kretzschmar" w:date="2019-05-24T09:35:00Z">
        <w:r>
          <w:rPr/>
          <w:delText xml:space="preserve">Table 6: Screening of macroalgal samples for </w:delText>
        </w:r>
      </w:del>
      <w:del w:id="595" w:author="Anna Kretzschmar" w:date="2019-05-24T09:35:00Z">
        <w:r>
          <w:rPr>
            <w:i/>
          </w:rPr>
          <w:delText>G. lapillus</w:delText>
        </w:r>
      </w:del>
      <w:del w:id="596" w:author="Anna Kretzschmar" w:date="2019-05-24T09:35:00Z">
        <w:r>
          <w:rPr/>
          <w:delText xml:space="preserve"> and cell density estimates via qPCR. Cell numbers were modeled on the type strain HG7. N/D denotes not detected; N/A denotes not attempted due to loss of sample.</w:delText>
        </w:r>
      </w:del>
    </w:p>
    <w:tbl>
      <w:tblPr>
        <w:tblW w:w="7445"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597" w:author="Anna Kretzschmar" w:date="2019-05-24T09:35:00Z">
              <w:r>
                <w:rPr>
                  <w:b/>
                </w:rPr>
                <w:delText>Sample</w:delText>
              </w:r>
            </w:del>
            <w:del w:id="598" w:author="Anna Kretzschmar" w:date="2019-05-24T09:35:00Z">
              <w:r>
                <w:rPr/>
                <w:delText xml:space="preserve"> </w:delText>
              </w:r>
            </w:del>
            <w:del w:id="599" w:author="Anna Kretzschmar" w:date="2019-05-24T09:35:00Z">
              <w:r>
                <w:rPr>
                  <w:b/>
                </w:rPr>
                <w:delText>ID</w:delText>
              </w:r>
            </w:del>
            <w:del w:id="600" w:author="Anna Kretzschmar" w:date="2019-05-24T09:35:00Z">
              <w:bookmarkStart w:id="297" w:name="TBL-7-2-21111111111111111111111111111111111"/>
              <w:bookmarkEnd w:id="29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1" w:author="Anna Kretzschmar" w:date="2019-05-24T09:35:00Z">
              <w:r>
                <w:rPr>
                  <w:b/>
                </w:rPr>
                <w:delText>Spatial</w:delText>
              </w:r>
            </w:del>
            <w:del w:id="602" w:author="Anna Kretzschmar" w:date="2019-05-24T09:35:00Z">
              <w:r>
                <w:rPr/>
                <w:delText xml:space="preserve"> </w:delText>
              </w:r>
            </w:del>
            <w:del w:id="603" w:author="Anna Kretzschmar" w:date="2019-05-24T09:35:00Z">
              <w:r>
                <w:rPr>
                  <w:b/>
                </w:rPr>
                <w:delText>replicate</w:delText>
              </w:r>
            </w:del>
            <w:del w:id="604" w:author="Anna Kretzschmar" w:date="2019-05-24T09:35:00Z">
              <w:bookmarkStart w:id="298" w:name="TBL-7-2-31111111111111111111111111111111111"/>
              <w:bookmarkEnd w:id="29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5" w:author="Anna Kretzschmar" w:date="2019-05-24T09:35:00Z">
              <w:r>
                <w:rPr>
                  <w:b/>
                </w:rPr>
                <w:delText>Macroalgal</w:delText>
              </w:r>
            </w:del>
            <w:del w:id="606" w:author="Anna Kretzschmar" w:date="2019-05-24T09:35:00Z">
              <w:r>
                <w:rPr/>
                <w:delText xml:space="preserve"> </w:delText>
              </w:r>
            </w:del>
            <w:del w:id="607" w:author="Anna Kretzschmar" w:date="2019-05-24T09:35:00Z">
              <w:r>
                <w:rPr>
                  <w:b/>
                </w:rPr>
                <w:delText>substrate</w:delText>
              </w:r>
            </w:del>
            <w:del w:id="608" w:author="Anna Kretzschmar" w:date="2019-05-24T09:35:00Z">
              <w:bookmarkStart w:id="299" w:name="TBL-7-2-41111111111111111111111111111111111"/>
              <w:bookmarkEnd w:id="29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09" w:author="Anna Kretzschmar" w:date="2019-05-24T09:35:00Z">
              <w:r>
                <w:rPr>
                  <w:b/>
                  <w:i/>
                </w:rPr>
                <w:delText xml:space="preserve">G. lapillus </w:delText>
              </w:r>
            </w:del>
            <w:del w:id="610" w:author="Anna Kretzschmar" w:date="2019-05-24T09:35:00Z">
              <w:r>
                <w:rPr>
                  <w:b/>
                </w:rPr>
                <w:delText>cell</w:delText>
              </w:r>
            </w:del>
            <w:del w:id="611" w:author="Anna Kretzschmar" w:date="2019-05-24T09:35:00Z">
              <w:r>
                <w:rPr/>
                <w:delText xml:space="preserve"> </w:delText>
              </w:r>
            </w:del>
            <w:del w:id="612" w:author="Anna Kretzschmar" w:date="2019-05-24T09:35:00Z">
              <w:r>
                <w:rPr>
                  <w:b/>
                </w:rPr>
                <w:delText>number</w:delText>
              </w:r>
            </w:del>
            <w:del w:id="613" w:author="Anna Kretzschmar" w:date="2019-05-24T09:35:00Z">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4" w:author="Anna Kretzschmar" w:date="2019-05-24T09:35:00Z">
              <w:r>
                <w:rPr/>
                <w:delText>1</w:delText>
              </w:r>
            </w:del>
            <w:del w:id="615" w:author="Anna Kretzschmar" w:date="2019-05-24T09:35:00Z">
              <w:bookmarkStart w:id="300" w:name="TBL-7-3-21111111111111111111111111111111111"/>
              <w:bookmarkEnd w:id="30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6" w:author="Anna Kretzschmar" w:date="2019-05-24T09:35:00Z">
              <w:r>
                <w:rPr/>
                <w:delText>A</w:delText>
              </w:r>
            </w:del>
            <w:del w:id="617" w:author="Anna Kretzschmar" w:date="2019-05-24T09:35:00Z">
              <w:bookmarkStart w:id="301" w:name="TBL-7-3-31111111111111111111111111111111111"/>
              <w:bookmarkEnd w:id="30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18" w:author="Anna Kretzschmar" w:date="2019-05-24T09:35:00Z">
              <w:r>
                <w:rPr>
                  <w:i/>
                </w:rPr>
                <w:delText xml:space="preserve">Padina </w:delText>
              </w:r>
            </w:del>
            <w:del w:id="619" w:author="Anna Kretzschmar" w:date="2019-05-24T09:35:00Z">
              <w:r>
                <w:rPr/>
                <w:delText>sp.</w:delText>
              </w:r>
            </w:del>
            <w:del w:id="620" w:author="Anna Kretzschmar" w:date="2019-05-24T09:35:00Z">
              <w:bookmarkStart w:id="302" w:name="TBL-7-3-41111111111111111111111111111111111"/>
              <w:bookmarkEnd w:id="30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2" w:author="Anna Kretzschmar" w:date="2019-05-24T09:35:00Z">
              <w:r>
                <w:rPr/>
                <w:delText>1</w:delText>
              </w:r>
            </w:del>
            <w:del w:id="623" w:author="Anna Kretzschmar" w:date="2019-05-24T09:35:00Z">
              <w:bookmarkStart w:id="303" w:name="TBL-7-4-21111111111111111111111111111111111"/>
              <w:bookmarkEnd w:id="30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4" w:author="Anna Kretzschmar" w:date="2019-05-24T09:35:00Z">
              <w:r>
                <w:rPr/>
                <w:delText>B</w:delText>
              </w:r>
            </w:del>
            <w:del w:id="625" w:author="Anna Kretzschmar" w:date="2019-05-24T09:35:00Z">
              <w:bookmarkStart w:id="304" w:name="TBL-7-4-31111111111111111111111111111111111"/>
              <w:bookmarkEnd w:id="30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6" w:author="Anna Kretzschmar" w:date="2019-05-24T09:35:00Z">
              <w:r>
                <w:rPr>
                  <w:i/>
                </w:rPr>
                <w:delText xml:space="preserve">Sargassum </w:delText>
              </w:r>
            </w:del>
            <w:del w:id="627" w:author="Anna Kretzschmar" w:date="2019-05-24T09:35:00Z">
              <w:r>
                <w:rPr/>
                <w:delText>sp.</w:delText>
              </w:r>
            </w:del>
            <w:del w:id="628" w:author="Anna Kretzschmar" w:date="2019-05-24T09:35:00Z">
              <w:bookmarkStart w:id="305" w:name="TBL-7-4-41111111111111111111111111111111111"/>
              <w:bookmarkEnd w:id="30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29" w:author="Anna Kretzschmar" w:date="2019-05-24T09:35:00Z">
              <w:r>
                <w:rPr/>
                <w:delText xml:space="preserve">10.55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0" w:author="Anna Kretzschmar" w:date="2019-05-24T09:35:00Z">
              <w:r>
                <w:rPr/>
                <w:delText>1</w:delText>
              </w:r>
            </w:del>
            <w:del w:id="631" w:author="Anna Kretzschmar" w:date="2019-05-24T09:35:00Z">
              <w:bookmarkStart w:id="306" w:name="TBL-7-5-21111111111111111111111111111111111"/>
              <w:bookmarkEnd w:id="30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2" w:author="Anna Kretzschmar" w:date="2019-05-24T09:35:00Z">
              <w:r>
                <w:rPr/>
                <w:delText>C</w:delText>
              </w:r>
            </w:del>
            <w:del w:id="633" w:author="Anna Kretzschmar" w:date="2019-05-24T09:35:00Z">
              <w:bookmarkStart w:id="307" w:name="TBL-7-5-31111111111111111111111111111111111"/>
              <w:bookmarkEnd w:id="30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4" w:author="Anna Kretzschmar" w:date="2019-05-24T09:35:00Z">
              <w:r>
                <w:rPr>
                  <w:i/>
                </w:rPr>
                <w:delText xml:space="preserve">Padina </w:delText>
              </w:r>
            </w:del>
            <w:del w:id="635" w:author="Anna Kretzschmar" w:date="2019-05-24T09:35:00Z">
              <w:r>
                <w:rPr/>
                <w:delText>sp.</w:delText>
              </w:r>
            </w:del>
            <w:del w:id="636" w:author="Anna Kretzschmar" w:date="2019-05-24T09:35:00Z">
              <w:bookmarkStart w:id="308" w:name="TBL-7-5-41111111111111111111111111111111111"/>
              <w:bookmarkEnd w:id="30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7" w:author="Anna Kretzschmar" w:date="2019-05-24T09:35:00Z">
              <w:r>
                <w:rPr/>
                <w:delText xml:space="preserve">2.75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38" w:author="Anna Kretzschmar" w:date="2019-05-24T09:35:00Z">
              <w:r>
                <w:rPr/>
                <w:delText>2</w:delText>
              </w:r>
            </w:del>
            <w:del w:id="639" w:author="Anna Kretzschmar" w:date="2019-05-24T09:35:00Z">
              <w:bookmarkStart w:id="309" w:name="TBL-7-6-21111111111111111111111111111111111"/>
              <w:bookmarkEnd w:id="30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0" w:author="Anna Kretzschmar" w:date="2019-05-24T09:35:00Z">
              <w:r>
                <w:rPr/>
                <w:delText>A</w:delText>
              </w:r>
            </w:del>
            <w:del w:id="641" w:author="Anna Kretzschmar" w:date="2019-05-24T09:35:00Z">
              <w:bookmarkStart w:id="310" w:name="TBL-7-6-31111111111111111111111111111111111"/>
              <w:bookmarkEnd w:id="31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2" w:author="Anna Kretzschmar" w:date="2019-05-24T09:35:00Z">
              <w:r>
                <w:rPr>
                  <w:i/>
                </w:rPr>
                <w:delText xml:space="preserve">Padina </w:delText>
              </w:r>
            </w:del>
            <w:del w:id="643" w:author="Anna Kretzschmar" w:date="2019-05-24T09:35:00Z">
              <w:r>
                <w:rPr/>
                <w:delText>sp.</w:delText>
              </w:r>
            </w:del>
            <w:del w:id="644" w:author="Anna Kretzschmar" w:date="2019-05-24T09:35:00Z">
              <w:bookmarkStart w:id="311" w:name="TBL-7-6-41111111111111111111111111111111111"/>
              <w:bookmarkEnd w:id="31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6" w:author="Anna Kretzschmar" w:date="2019-05-24T09:35:00Z">
              <w:r>
                <w:rPr/>
                <w:delText>2</w:delText>
              </w:r>
            </w:del>
            <w:del w:id="647" w:author="Anna Kretzschmar" w:date="2019-05-24T09:35:00Z">
              <w:bookmarkStart w:id="312" w:name="TBL-7-7-21111111111111111111111111111111111"/>
              <w:bookmarkEnd w:id="31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48" w:author="Anna Kretzschmar" w:date="2019-05-24T09:35:00Z">
              <w:r>
                <w:rPr/>
                <w:delText>B</w:delText>
              </w:r>
            </w:del>
            <w:del w:id="649" w:author="Anna Kretzschmar" w:date="2019-05-24T09:35:00Z">
              <w:bookmarkStart w:id="313" w:name="TBL-7-7-31111111111111111111111111111111111"/>
              <w:bookmarkEnd w:id="31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0" w:author="Anna Kretzschmar" w:date="2019-05-24T09:35:00Z">
              <w:r>
                <w:rPr>
                  <w:i/>
                </w:rPr>
                <w:delText xml:space="preserve">Padina </w:delText>
              </w:r>
            </w:del>
            <w:del w:id="651" w:author="Anna Kretzschmar" w:date="2019-05-24T09:35:00Z">
              <w:r>
                <w:rPr/>
                <w:delText>sp.</w:delText>
              </w:r>
            </w:del>
            <w:del w:id="652" w:author="Anna Kretzschmar" w:date="2019-05-24T09:35:00Z">
              <w:bookmarkStart w:id="314" w:name="TBL-7-7-41111111111111111111111111111111111"/>
              <w:bookmarkEnd w:id="31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3" w:author="Anna Kretzschmar" w:date="2019-05-24T09:35:00Z">
              <w:r>
                <w:rPr/>
                <w:delText xml:space="preserve">4.33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4" w:author="Anna Kretzschmar" w:date="2019-05-24T09:35:00Z">
              <w:r>
                <w:rPr/>
                <w:delText>2</w:delText>
              </w:r>
            </w:del>
            <w:del w:id="655" w:author="Anna Kretzschmar" w:date="2019-05-24T09:35:00Z">
              <w:bookmarkStart w:id="315" w:name="TBL-7-8-21111111111111111111111111111111111"/>
              <w:bookmarkEnd w:id="31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6" w:author="Anna Kretzschmar" w:date="2019-05-24T09:35:00Z">
              <w:r>
                <w:rPr/>
                <w:delText>C</w:delText>
              </w:r>
            </w:del>
            <w:del w:id="657" w:author="Anna Kretzschmar" w:date="2019-05-24T09:35:00Z">
              <w:bookmarkStart w:id="316" w:name="TBL-7-8-31111111111111111111111111111111111"/>
              <w:bookmarkEnd w:id="31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58" w:author="Anna Kretzschmar" w:date="2019-05-24T09:35:00Z">
              <w:r>
                <w:rPr>
                  <w:i/>
                </w:rPr>
                <w:delText xml:space="preserve">Padina </w:delText>
              </w:r>
            </w:del>
            <w:del w:id="659" w:author="Anna Kretzschmar" w:date="2019-05-24T09:35:00Z">
              <w:r>
                <w:rPr/>
                <w:delText>sp.</w:delText>
              </w:r>
            </w:del>
            <w:del w:id="660" w:author="Anna Kretzschmar" w:date="2019-05-24T09:35:00Z">
              <w:bookmarkStart w:id="317" w:name="TBL-7-8-41111111111111111111111111111111111"/>
              <w:bookmarkEnd w:id="31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1"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2" w:author="Anna Kretzschmar" w:date="2019-05-24T09:35:00Z">
              <w:r>
                <w:rPr/>
                <w:delText>3</w:delText>
              </w:r>
            </w:del>
            <w:del w:id="663" w:author="Anna Kretzschmar" w:date="2019-05-24T09:35:00Z">
              <w:bookmarkStart w:id="318" w:name="TBL-7-9-21111111111111111111111111111111111"/>
              <w:bookmarkEnd w:id="31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4" w:author="Anna Kretzschmar" w:date="2019-05-24T09:35:00Z">
              <w:r>
                <w:rPr/>
                <w:delText>A</w:delText>
              </w:r>
            </w:del>
            <w:del w:id="665" w:author="Anna Kretzschmar" w:date="2019-05-24T09:35:00Z">
              <w:bookmarkStart w:id="319" w:name="TBL-7-9-31111111111111111111111111111111111"/>
              <w:bookmarkEnd w:id="31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6" w:author="Anna Kretzschmar" w:date="2019-05-24T09:35:00Z">
              <w:r>
                <w:rPr>
                  <w:i/>
                </w:rPr>
                <w:delText xml:space="preserve">Padina </w:delText>
              </w:r>
            </w:del>
            <w:del w:id="667" w:author="Anna Kretzschmar" w:date="2019-05-24T09:35:00Z">
              <w:r>
                <w:rPr/>
                <w:delText>sp.</w:delText>
              </w:r>
            </w:del>
            <w:del w:id="668" w:author="Anna Kretzschmar" w:date="2019-05-24T09:35:00Z">
              <w:bookmarkStart w:id="320" w:name="TBL-7-9-41111111111111111111111111111111111"/>
              <w:bookmarkEnd w:id="32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69" w:author="Anna Kretzschmar" w:date="2019-05-24T09:35:00Z">
              <w:r>
                <w:rPr/>
                <w:delText xml:space="preserve">6.13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0" w:author="Anna Kretzschmar" w:date="2019-05-24T09:35:00Z">
              <w:r>
                <w:rPr/>
                <w:delText>3</w:delText>
              </w:r>
            </w:del>
            <w:del w:id="671" w:author="Anna Kretzschmar" w:date="2019-05-24T09:35:00Z">
              <w:bookmarkStart w:id="321" w:name="TBL-7-10-21111111111111111111111111111111111"/>
              <w:bookmarkEnd w:id="32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2" w:author="Anna Kretzschmar" w:date="2019-05-24T09:35:00Z">
              <w:r>
                <w:rPr/>
                <w:delText>B</w:delText>
              </w:r>
            </w:del>
            <w:del w:id="673" w:author="Anna Kretzschmar" w:date="2019-05-24T09:35:00Z">
              <w:bookmarkStart w:id="322" w:name="TBL-7-10-31111111111111111111111111111111111"/>
              <w:bookmarkEnd w:id="32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4" w:author="Anna Kretzschmar" w:date="2019-05-24T09:35:00Z">
              <w:r>
                <w:rPr>
                  <w:i/>
                </w:rPr>
                <w:delText>Chnoospora sp.</w:delText>
              </w:r>
            </w:del>
            <w:del w:id="675" w:author="Anna Kretzschmar" w:date="2019-05-24T09:35:00Z">
              <w:bookmarkStart w:id="323" w:name="TBL-7-10-41111111111111111111111111111111111"/>
              <w:bookmarkEnd w:id="32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6" w:author="Anna Kretzschmar" w:date="2019-05-24T09:35:00Z">
              <w:r>
                <w:rPr/>
                <w:delText xml:space="preserve">0.62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7" w:author="Anna Kretzschmar" w:date="2019-05-24T09:35:00Z">
              <w:r>
                <w:rPr/>
                <w:delText>3</w:delText>
              </w:r>
            </w:del>
            <w:del w:id="678" w:author="Anna Kretzschmar" w:date="2019-05-24T09:35:00Z">
              <w:bookmarkStart w:id="324" w:name="TBL-7-11-21111111111111111111111111111111111"/>
              <w:bookmarkEnd w:id="32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79" w:author="Anna Kretzschmar" w:date="2019-05-24T09:35:00Z">
              <w:r>
                <w:rPr/>
                <w:delText>C</w:delText>
              </w:r>
            </w:del>
            <w:del w:id="680" w:author="Anna Kretzschmar" w:date="2019-05-24T09:35:00Z">
              <w:bookmarkStart w:id="325" w:name="TBL-7-11-31111111111111111111111111111111111"/>
              <w:bookmarkEnd w:id="32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1" w:author="Anna Kretzschmar" w:date="2019-05-24T09:35:00Z">
              <w:r>
                <w:rPr>
                  <w:i/>
                </w:rPr>
                <w:delText xml:space="preserve">Padina </w:delText>
              </w:r>
            </w:del>
            <w:del w:id="682" w:author="Anna Kretzschmar" w:date="2019-05-24T09:35:00Z">
              <w:r>
                <w:rPr/>
                <w:delText>sp.</w:delText>
              </w:r>
            </w:del>
            <w:del w:id="683" w:author="Anna Kretzschmar" w:date="2019-05-24T09:35:00Z">
              <w:bookmarkStart w:id="326" w:name="TBL-7-11-41111111111111111111111111111111111"/>
              <w:bookmarkEnd w:id="32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5" w:author="Anna Kretzschmar" w:date="2019-05-24T09:35:00Z">
              <w:r>
                <w:rPr/>
                <w:delText>4</w:delText>
              </w:r>
            </w:del>
            <w:del w:id="686" w:author="Anna Kretzschmar" w:date="2019-05-24T09:35:00Z">
              <w:bookmarkStart w:id="327" w:name="TBL-7-12-21111111111111111111111111111111111"/>
              <w:bookmarkEnd w:id="32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7" w:author="Anna Kretzschmar" w:date="2019-05-24T09:35:00Z">
              <w:r>
                <w:rPr/>
                <w:delText>A</w:delText>
              </w:r>
            </w:del>
            <w:del w:id="688" w:author="Anna Kretzschmar" w:date="2019-05-24T09:35:00Z">
              <w:bookmarkStart w:id="328" w:name="TBL-7-12-31111111111111111111111111111111111"/>
              <w:bookmarkEnd w:id="32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89" w:author="Anna Kretzschmar" w:date="2019-05-24T09:35:00Z">
              <w:r>
                <w:rPr>
                  <w:i/>
                </w:rPr>
                <w:delText xml:space="preserve">Chnoospora </w:delText>
              </w:r>
            </w:del>
            <w:del w:id="690" w:author="Anna Kretzschmar" w:date="2019-05-24T09:35:00Z">
              <w:r>
                <w:rPr/>
                <w:delText>sp.</w:delText>
              </w:r>
            </w:del>
            <w:del w:id="691" w:author="Anna Kretzschmar" w:date="2019-05-24T09:35:00Z">
              <w:bookmarkStart w:id="329" w:name="TBL-7-12-41111111111111111111111111111111111"/>
              <w:bookmarkEnd w:id="32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2" w:author="Anna Kretzschmar" w:date="2019-05-24T09:35:00Z">
              <w:r>
                <w:rPr/>
                <w:delText xml:space="preserve">1.12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3" w:author="Anna Kretzschmar" w:date="2019-05-24T09:35:00Z">
              <w:r>
                <w:rPr/>
                <w:delText>4</w:delText>
              </w:r>
            </w:del>
            <w:del w:id="694" w:author="Anna Kretzschmar" w:date="2019-05-24T09:35:00Z">
              <w:bookmarkStart w:id="330" w:name="TBL-7-13-21111111111111111111111111111111111"/>
              <w:bookmarkEnd w:id="33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5" w:author="Anna Kretzschmar" w:date="2019-05-24T09:35:00Z">
              <w:r>
                <w:rPr/>
                <w:delText>B</w:delText>
              </w:r>
            </w:del>
            <w:del w:id="696" w:author="Anna Kretzschmar" w:date="2019-05-24T09:35:00Z">
              <w:bookmarkStart w:id="331" w:name="TBL-7-13-31111111111111111111111111111111111"/>
              <w:bookmarkEnd w:id="33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697" w:author="Anna Kretzschmar" w:date="2019-05-24T09:35:00Z">
              <w:r>
                <w:rPr>
                  <w:i/>
                </w:rPr>
                <w:delText xml:space="preserve">Padina </w:delText>
              </w:r>
            </w:del>
            <w:del w:id="698" w:author="Anna Kretzschmar" w:date="2019-05-24T09:35:00Z">
              <w:r>
                <w:rPr/>
                <w:delText>sp.</w:delText>
              </w:r>
            </w:del>
            <w:del w:id="699" w:author="Anna Kretzschmar" w:date="2019-05-24T09:35:00Z">
              <w:bookmarkStart w:id="332" w:name="TBL-7-13-41111111111111111111111111111111111"/>
              <w:bookmarkEnd w:id="33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0" w:author="Anna Kretzschmar" w:date="2019-05-24T09:35:00Z">
              <w:r>
                <w:rPr/>
                <w:delText xml:space="preserve">1.65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1" w:author="Anna Kretzschmar" w:date="2019-05-24T09:35:00Z">
              <w:r>
                <w:rPr/>
                <w:delText>4</w:delText>
              </w:r>
            </w:del>
            <w:del w:id="702" w:author="Anna Kretzschmar" w:date="2019-05-24T09:35:00Z">
              <w:bookmarkStart w:id="333" w:name="TBL-7-14-21111111111111111111111111111111111"/>
              <w:bookmarkEnd w:id="33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3" w:author="Anna Kretzschmar" w:date="2019-05-24T09:35:00Z">
              <w:r>
                <w:rPr/>
                <w:delText>C</w:delText>
              </w:r>
            </w:del>
            <w:del w:id="704" w:author="Anna Kretzschmar" w:date="2019-05-24T09:35:00Z">
              <w:bookmarkStart w:id="334" w:name="TBL-7-14-31111111111111111111111111111111111"/>
              <w:bookmarkEnd w:id="33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5" w:author="Anna Kretzschmar" w:date="2019-05-24T09:35:00Z">
              <w:r>
                <w:rPr>
                  <w:i/>
                </w:rPr>
                <w:delText xml:space="preserve">Padina </w:delText>
              </w:r>
            </w:del>
            <w:del w:id="706" w:author="Anna Kretzschmar" w:date="2019-05-24T09:35:00Z">
              <w:r>
                <w:rPr/>
                <w:delText>sp.</w:delText>
              </w:r>
            </w:del>
            <w:del w:id="707" w:author="Anna Kretzschmar" w:date="2019-05-24T09:35:00Z">
              <w:bookmarkStart w:id="335" w:name="TBL-7-14-41111111111111111111111111111111111"/>
              <w:bookmarkEnd w:id="33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09" w:author="Anna Kretzschmar" w:date="2019-05-24T09:35:00Z">
              <w:r>
                <w:rPr/>
                <w:delText>5</w:delText>
              </w:r>
            </w:del>
            <w:del w:id="710" w:author="Anna Kretzschmar" w:date="2019-05-24T09:35:00Z">
              <w:bookmarkStart w:id="336" w:name="TBL-7-15-21111111111111111111111111111111111"/>
              <w:bookmarkEnd w:id="33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1" w:author="Anna Kretzschmar" w:date="2019-05-24T09:35:00Z">
              <w:r>
                <w:rPr/>
                <w:delText>A</w:delText>
              </w:r>
            </w:del>
            <w:del w:id="712" w:author="Anna Kretzschmar" w:date="2019-05-24T09:35:00Z">
              <w:bookmarkStart w:id="337" w:name="TBL-7-15-31111111111111111111111111111111111"/>
              <w:bookmarkEnd w:id="33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3" w:author="Anna Kretzschmar" w:date="2019-05-24T09:35:00Z">
              <w:r>
                <w:rPr>
                  <w:i/>
                </w:rPr>
                <w:delText xml:space="preserve">Padina </w:delText>
              </w:r>
            </w:del>
            <w:del w:id="714" w:author="Anna Kretzschmar" w:date="2019-05-24T09:35:00Z">
              <w:r>
                <w:rPr/>
                <w:delText>sp.</w:delText>
              </w:r>
            </w:del>
            <w:del w:id="715" w:author="Anna Kretzschmar" w:date="2019-05-24T09:35:00Z">
              <w:bookmarkStart w:id="338" w:name="TBL-7-15-41111111111111111111111111111111111"/>
              <w:bookmarkEnd w:id="33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6" w:author="Anna Kretzschmar" w:date="2019-05-24T09:35:00Z">
              <w:r>
                <w:rPr/>
                <w:delText xml:space="preserve">9.35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7" w:author="Anna Kretzschmar" w:date="2019-05-24T09:35:00Z">
              <w:r>
                <w:rPr/>
                <w:delText>5</w:delText>
              </w:r>
            </w:del>
            <w:del w:id="718" w:author="Anna Kretzschmar" w:date="2019-05-24T09:35:00Z">
              <w:bookmarkStart w:id="339" w:name="TBL-7-16-21111111111111111111111111111111111"/>
              <w:bookmarkEnd w:id="33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19" w:author="Anna Kretzschmar" w:date="2019-05-24T09:35:00Z">
              <w:r>
                <w:rPr/>
                <w:delText>B</w:delText>
              </w:r>
            </w:del>
            <w:del w:id="720" w:author="Anna Kretzschmar" w:date="2019-05-24T09:35:00Z">
              <w:bookmarkStart w:id="340" w:name="TBL-7-16-31111111111111111111111111111111111"/>
              <w:bookmarkEnd w:id="34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1" w:author="Anna Kretzschmar" w:date="2019-05-24T09:35:00Z">
              <w:r>
                <w:rPr>
                  <w:i/>
                </w:rPr>
                <w:delText xml:space="preserve">Padina </w:delText>
              </w:r>
            </w:del>
            <w:del w:id="722" w:author="Anna Kretzschmar" w:date="2019-05-24T09:35:00Z">
              <w:r>
                <w:rPr/>
                <w:delText>sp.</w:delText>
              </w:r>
            </w:del>
            <w:del w:id="723" w:author="Anna Kretzschmar" w:date="2019-05-24T09:35:00Z">
              <w:bookmarkStart w:id="341" w:name="TBL-7-16-41111111111111111111111111111111111"/>
              <w:bookmarkEnd w:id="34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5" w:author="Anna Kretzschmar" w:date="2019-05-24T09:35:00Z">
              <w:r>
                <w:rPr/>
                <w:delText>5</w:delText>
              </w:r>
            </w:del>
            <w:del w:id="726" w:author="Anna Kretzschmar" w:date="2019-05-24T09:35:00Z">
              <w:bookmarkStart w:id="342" w:name="TBL-7-17-21111111111111111111111111111111111"/>
              <w:bookmarkEnd w:id="34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7" w:author="Anna Kretzschmar" w:date="2019-05-24T09:35:00Z">
              <w:r>
                <w:rPr/>
                <w:delText>C</w:delText>
              </w:r>
            </w:del>
            <w:del w:id="728" w:author="Anna Kretzschmar" w:date="2019-05-24T09:35:00Z">
              <w:bookmarkStart w:id="343" w:name="TBL-7-17-31111111111111111111111111111111111"/>
              <w:bookmarkEnd w:id="34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29" w:author="Anna Kretzschmar" w:date="2019-05-24T09:35:00Z">
              <w:r>
                <w:rPr>
                  <w:i/>
                </w:rPr>
                <w:delText xml:space="preserve">Padina </w:delText>
              </w:r>
            </w:del>
            <w:del w:id="730" w:author="Anna Kretzschmar" w:date="2019-05-24T09:35:00Z">
              <w:r>
                <w:rPr/>
                <w:delText>sp.</w:delText>
              </w:r>
            </w:del>
            <w:del w:id="731" w:author="Anna Kretzschmar" w:date="2019-05-24T09:35:00Z">
              <w:bookmarkStart w:id="344" w:name="TBL-7-17-41111111111111111111111111111111111"/>
              <w:bookmarkEnd w:id="34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3" w:author="Anna Kretzschmar" w:date="2019-05-24T09:35:00Z">
              <w:r>
                <w:rPr/>
                <w:delText>6</w:delText>
              </w:r>
            </w:del>
            <w:del w:id="734" w:author="Anna Kretzschmar" w:date="2019-05-24T09:35:00Z">
              <w:bookmarkStart w:id="345" w:name="TBL-7-18-21111111111111111111111111111111111"/>
              <w:bookmarkEnd w:id="34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5" w:author="Anna Kretzschmar" w:date="2019-05-24T09:35:00Z">
              <w:r>
                <w:rPr/>
                <w:delText>A</w:delText>
              </w:r>
            </w:del>
            <w:del w:id="736" w:author="Anna Kretzschmar" w:date="2019-05-24T09:35:00Z">
              <w:bookmarkStart w:id="346" w:name="TBL-7-18-31111111111111111111111111111111111"/>
              <w:bookmarkEnd w:id="34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37" w:author="Anna Kretzschmar" w:date="2019-05-24T09:35:00Z">
              <w:r>
                <w:rPr>
                  <w:i/>
                </w:rPr>
                <w:delText xml:space="preserve">Chnoospora </w:delText>
              </w:r>
            </w:del>
            <w:del w:id="738" w:author="Anna Kretzschmar" w:date="2019-05-24T09:35:00Z">
              <w:r>
                <w:rPr/>
                <w:delText>sp.</w:delText>
              </w:r>
            </w:del>
            <w:del w:id="739" w:author="Anna Kretzschmar" w:date="2019-05-24T09:35:00Z">
              <w:bookmarkStart w:id="347" w:name="TBL-7-18-41111111111111111111111111111111111"/>
              <w:bookmarkEnd w:id="34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0"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1" w:author="Anna Kretzschmar" w:date="2019-05-24T09:35:00Z">
              <w:r>
                <w:rPr/>
                <w:delText>6</w:delText>
              </w:r>
            </w:del>
            <w:del w:id="742" w:author="Anna Kretzschmar" w:date="2019-05-24T09:35:00Z">
              <w:bookmarkStart w:id="348" w:name="TBL-7-19-21111111111111111111111111111111111"/>
              <w:bookmarkEnd w:id="34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3" w:author="Anna Kretzschmar" w:date="2019-05-24T09:35:00Z">
              <w:r>
                <w:rPr/>
                <w:delText>B</w:delText>
              </w:r>
            </w:del>
            <w:del w:id="744" w:author="Anna Kretzschmar" w:date="2019-05-24T09:35:00Z">
              <w:bookmarkStart w:id="349" w:name="TBL-7-19-31111111111111111111111111111111111"/>
              <w:bookmarkEnd w:id="34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5" w:author="Anna Kretzschmar" w:date="2019-05-24T09:35:00Z">
              <w:r>
                <w:rPr>
                  <w:i/>
                </w:rPr>
                <w:delText xml:space="preserve">Padina </w:delText>
              </w:r>
            </w:del>
            <w:del w:id="746" w:author="Anna Kretzschmar" w:date="2019-05-24T09:35:00Z">
              <w:r>
                <w:rPr/>
                <w:delText>sp.</w:delText>
              </w:r>
            </w:del>
            <w:del w:id="747" w:author="Anna Kretzschmar" w:date="2019-05-24T09:35:00Z">
              <w:bookmarkStart w:id="350" w:name="TBL-7-19-41111111111111111111111111111111111"/>
              <w:bookmarkEnd w:id="35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8" w:author="Anna Kretzschmar" w:date="2019-05-24T09:35:00Z">
              <w:r>
                <w:rPr/>
                <w:delText xml:space="preserve">1.69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49" w:author="Anna Kretzschmar" w:date="2019-05-24T09:35:00Z">
              <w:r>
                <w:rPr/>
                <w:delText>6</w:delText>
              </w:r>
            </w:del>
            <w:del w:id="750" w:author="Anna Kretzschmar" w:date="2019-05-24T09:35:00Z">
              <w:bookmarkStart w:id="351" w:name="TBL-7-20-21111111111111111111111111111111111"/>
              <w:bookmarkEnd w:id="35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1" w:author="Anna Kretzschmar" w:date="2019-05-24T09:35:00Z">
              <w:r>
                <w:rPr/>
                <w:delText>C</w:delText>
              </w:r>
            </w:del>
            <w:del w:id="752" w:author="Anna Kretzschmar" w:date="2019-05-24T09:35:00Z">
              <w:bookmarkStart w:id="352" w:name="TBL-7-20-31111111111111111111111111111111111"/>
              <w:bookmarkEnd w:id="35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3" w:author="Anna Kretzschmar" w:date="2019-05-24T09:35:00Z">
              <w:r>
                <w:rPr>
                  <w:i/>
                </w:rPr>
                <w:delText xml:space="preserve">Padina </w:delText>
              </w:r>
            </w:del>
            <w:del w:id="754" w:author="Anna Kretzschmar" w:date="2019-05-24T09:35:00Z">
              <w:r>
                <w:rPr/>
                <w:delText>sp.</w:delText>
              </w:r>
            </w:del>
            <w:del w:id="755" w:author="Anna Kretzschmar" w:date="2019-05-24T09:35:00Z">
              <w:bookmarkStart w:id="353" w:name="TBL-7-20-41111111111111111111111111111111111"/>
              <w:bookmarkEnd w:id="35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6" w:author="Anna Kretzschmar" w:date="2019-05-24T09:35:00Z">
              <w:r>
                <w:rPr/>
                <w:delText xml:space="preserve">1.92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7" w:author="Anna Kretzschmar" w:date="2019-05-24T09:35:00Z">
              <w:r>
                <w:rPr/>
                <w:delText>7</w:delText>
              </w:r>
            </w:del>
            <w:del w:id="758" w:author="Anna Kretzschmar" w:date="2019-05-24T09:35:00Z">
              <w:bookmarkStart w:id="354" w:name="TBL-7-22-21111111111111111111111111111111111"/>
              <w:bookmarkEnd w:id="35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59" w:author="Anna Kretzschmar" w:date="2019-05-24T09:35:00Z">
              <w:r>
                <w:rPr/>
                <w:delText>A</w:delText>
              </w:r>
            </w:del>
            <w:del w:id="760" w:author="Anna Kretzschmar" w:date="2019-05-24T09:35:00Z">
              <w:bookmarkStart w:id="355" w:name="TBL-7-22-31111111111111111111111111111111111"/>
              <w:bookmarkEnd w:id="35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1" w:author="Anna Kretzschmar" w:date="2019-05-24T09:35:00Z">
              <w:r>
                <w:rPr>
                  <w:i/>
                </w:rPr>
                <w:delText xml:space="preserve">Padina </w:delText>
              </w:r>
            </w:del>
            <w:del w:id="762" w:author="Anna Kretzschmar" w:date="2019-05-24T09:35:00Z">
              <w:r>
                <w:rPr/>
                <w:delText>sp.</w:delText>
              </w:r>
            </w:del>
            <w:del w:id="763" w:author="Anna Kretzschmar" w:date="2019-05-24T09:35:00Z">
              <w:bookmarkStart w:id="356" w:name="TBL-7-22-41111111111111111111111111111111111"/>
              <w:bookmarkEnd w:id="35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5" w:author="Anna Kretzschmar" w:date="2019-05-24T09:35:00Z">
              <w:r>
                <w:rPr/>
                <w:delText>7</w:delText>
              </w:r>
            </w:del>
            <w:del w:id="766" w:author="Anna Kretzschmar" w:date="2019-05-24T09:35:00Z">
              <w:bookmarkStart w:id="357" w:name="TBL-7-23-21111111111111111111111111111111111"/>
              <w:bookmarkEnd w:id="35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7" w:author="Anna Kretzschmar" w:date="2019-05-24T09:35:00Z">
              <w:r>
                <w:rPr/>
                <w:delText>B</w:delText>
              </w:r>
            </w:del>
            <w:del w:id="768" w:author="Anna Kretzschmar" w:date="2019-05-24T09:35:00Z">
              <w:bookmarkStart w:id="358" w:name="TBL-7-23-31111111111111111111111111111111111"/>
              <w:bookmarkEnd w:id="35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69" w:author="Anna Kretzschmar" w:date="2019-05-24T09:35:00Z">
              <w:r>
                <w:rPr>
                  <w:i/>
                </w:rPr>
                <w:delText xml:space="preserve">Padina </w:delText>
              </w:r>
            </w:del>
            <w:del w:id="770" w:author="Anna Kretzschmar" w:date="2019-05-24T09:35:00Z">
              <w:r>
                <w:rPr/>
                <w:delText>sp.</w:delText>
              </w:r>
            </w:del>
            <w:del w:id="771" w:author="Anna Kretzschmar" w:date="2019-05-24T09:35:00Z">
              <w:bookmarkStart w:id="359" w:name="TBL-7-23-41111111111111111111111111111111111"/>
              <w:bookmarkEnd w:id="35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2" w:author="Anna Kretzschmar" w:date="2019-05-24T09:35:00Z">
              <w:r>
                <w:rPr/>
                <w:delText xml:space="preserve">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3" w:author="Anna Kretzschmar" w:date="2019-05-24T09:35:00Z">
              <w:r>
                <w:rPr/>
                <w:delText>7</w:delText>
              </w:r>
            </w:del>
            <w:del w:id="774" w:author="Anna Kretzschmar" w:date="2019-05-24T09:35:00Z">
              <w:bookmarkStart w:id="360" w:name="TBL-7-24-21111111111111111111111111111111111"/>
              <w:bookmarkEnd w:id="36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5" w:author="Anna Kretzschmar" w:date="2019-05-24T09:35:00Z">
              <w:r>
                <w:rPr/>
                <w:delText>C</w:delText>
              </w:r>
            </w:del>
            <w:del w:id="776" w:author="Anna Kretzschmar" w:date="2019-05-24T09:35:00Z">
              <w:bookmarkStart w:id="361" w:name="TBL-7-24-31111111111111111111111111111111111"/>
              <w:bookmarkEnd w:id="36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77" w:author="Anna Kretzschmar" w:date="2019-05-24T09:35:00Z">
              <w:r>
                <w:rPr>
                  <w:i/>
                </w:rPr>
                <w:delText xml:space="preserve">Padina </w:delText>
              </w:r>
            </w:del>
            <w:del w:id="778" w:author="Anna Kretzschmar" w:date="2019-05-24T09:35:00Z">
              <w:r>
                <w:rPr/>
                <w:delText>sp.</w:delText>
              </w:r>
            </w:del>
            <w:del w:id="779" w:author="Anna Kretzschmar" w:date="2019-05-24T09:35:00Z">
              <w:bookmarkStart w:id="362" w:name="TBL-7-24-41111111111111111111111111111111111"/>
              <w:bookmarkEnd w:id="36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0" w:author="Anna Kretzschmar" w:date="2019-05-24T09:35:00Z">
              <w:r>
                <w:rPr/>
                <w:delText xml:space="preserve">1.29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1" w:author="Anna Kretzschmar" w:date="2019-05-24T09:35:00Z">
              <w:r>
                <w:rPr/>
                <w:delText>8</w:delText>
              </w:r>
            </w:del>
            <w:del w:id="782" w:author="Anna Kretzschmar" w:date="2019-05-24T09:35:00Z">
              <w:bookmarkStart w:id="363" w:name="TBL-7-25-21111111111111111111111111111111111"/>
              <w:bookmarkEnd w:id="36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3" w:author="Anna Kretzschmar" w:date="2019-05-24T09:35:00Z">
              <w:r>
                <w:rPr/>
                <w:delText>A</w:delText>
              </w:r>
            </w:del>
            <w:del w:id="784" w:author="Anna Kretzschmar" w:date="2019-05-24T09:35:00Z">
              <w:bookmarkStart w:id="364" w:name="TBL-7-25-31111111111111111111111111111111111"/>
              <w:bookmarkEnd w:id="36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5" w:author="Anna Kretzschmar" w:date="2019-05-24T09:35:00Z">
              <w:r>
                <w:rPr>
                  <w:i/>
                </w:rPr>
                <w:delText xml:space="preserve">Chnoospora </w:delText>
              </w:r>
            </w:del>
            <w:del w:id="786" w:author="Anna Kretzschmar" w:date="2019-05-24T09:35:00Z">
              <w:r>
                <w:rPr/>
                <w:delText>sp.</w:delText>
              </w:r>
            </w:del>
            <w:del w:id="787" w:author="Anna Kretzschmar" w:date="2019-05-24T09:35:00Z">
              <w:bookmarkStart w:id="365" w:name="TBL-7-25-41111111111111111111111111111111111"/>
              <w:bookmarkEnd w:id="36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8"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89" w:author="Anna Kretzschmar" w:date="2019-05-24T09:35:00Z">
              <w:r>
                <w:rPr/>
                <w:delText>8</w:delText>
              </w:r>
            </w:del>
            <w:del w:id="790" w:author="Anna Kretzschmar" w:date="2019-05-24T09:35:00Z">
              <w:bookmarkStart w:id="366" w:name="TBL-7-26-21111111111111111111111111111111111"/>
              <w:bookmarkEnd w:id="36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1" w:author="Anna Kretzschmar" w:date="2019-05-24T09:35:00Z">
              <w:r>
                <w:rPr/>
                <w:delText>B</w:delText>
              </w:r>
            </w:del>
            <w:del w:id="792" w:author="Anna Kretzschmar" w:date="2019-05-24T09:35:00Z">
              <w:bookmarkStart w:id="367" w:name="TBL-7-26-31111111111111111111111111111111111"/>
              <w:bookmarkEnd w:id="36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3" w:author="Anna Kretzschmar" w:date="2019-05-24T09:35:00Z">
              <w:r>
                <w:rPr>
                  <w:i/>
                </w:rPr>
                <w:delText xml:space="preserve">Chnoospora </w:delText>
              </w:r>
            </w:del>
            <w:del w:id="794" w:author="Anna Kretzschmar" w:date="2019-05-24T09:35:00Z">
              <w:r>
                <w:rPr/>
                <w:delText>sp.</w:delText>
              </w:r>
            </w:del>
            <w:del w:id="795" w:author="Anna Kretzschmar" w:date="2019-05-24T09:35:00Z">
              <w:bookmarkStart w:id="368" w:name="TBL-7-26-41111111111111111111111111111111111"/>
              <w:bookmarkEnd w:id="36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6" w:author="Anna Kretzschmar" w:date="2019-05-24T09:35:00Z">
              <w:r>
                <w:rPr/>
                <w:delText xml:space="preserve">17.09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7" w:author="Anna Kretzschmar" w:date="2019-05-24T09:35:00Z">
              <w:r>
                <w:rPr/>
                <w:delText>8</w:delText>
              </w:r>
            </w:del>
            <w:del w:id="798" w:author="Anna Kretzschmar" w:date="2019-05-24T09:35:00Z">
              <w:bookmarkStart w:id="369" w:name="TBL-7-27-21111111111111111111111111111111111"/>
              <w:bookmarkEnd w:id="36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799" w:author="Anna Kretzschmar" w:date="2019-05-24T09:35:00Z">
              <w:r>
                <w:rPr/>
                <w:delText>C</w:delText>
              </w:r>
            </w:del>
            <w:del w:id="800" w:author="Anna Kretzschmar" w:date="2019-05-24T09:35:00Z">
              <w:bookmarkStart w:id="370" w:name="TBL-7-27-31111111111111111111111111111111111"/>
              <w:bookmarkEnd w:id="37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1" w:author="Anna Kretzschmar" w:date="2019-05-24T09:35:00Z">
              <w:r>
                <w:rPr>
                  <w:i/>
                </w:rPr>
                <w:delText xml:space="preserve">Chnoospora </w:delText>
              </w:r>
            </w:del>
            <w:del w:id="802" w:author="Anna Kretzschmar" w:date="2019-05-24T09:35:00Z">
              <w:r>
                <w:rPr/>
                <w:delText>sp.</w:delText>
              </w:r>
            </w:del>
            <w:del w:id="803" w:author="Anna Kretzschmar" w:date="2019-05-24T09:35:00Z">
              <w:bookmarkStart w:id="371" w:name="TBL-7-27-41111111111111111111111111111111111"/>
              <w:bookmarkEnd w:id="37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4" w:author="Anna Kretzschmar" w:date="2019-05-24T09:35:00Z">
              <w:r>
                <w:rPr/>
                <w:delText xml:space="preserve">4.27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5" w:author="Anna Kretzschmar" w:date="2019-05-24T09:35:00Z">
              <w:r>
                <w:rPr/>
                <w:delText>9</w:delText>
              </w:r>
            </w:del>
            <w:del w:id="806" w:author="Anna Kretzschmar" w:date="2019-05-24T09:35:00Z">
              <w:bookmarkStart w:id="372" w:name="TBL-7-28-21111111111111111111111111111111111"/>
              <w:bookmarkEnd w:id="37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7" w:author="Anna Kretzschmar" w:date="2019-05-24T09:35:00Z">
              <w:r>
                <w:rPr/>
                <w:delText>A</w:delText>
              </w:r>
            </w:del>
            <w:del w:id="808" w:author="Anna Kretzschmar" w:date="2019-05-24T09:35:00Z">
              <w:bookmarkStart w:id="373" w:name="TBL-7-28-31111111111111111111111111111111111"/>
              <w:bookmarkEnd w:id="37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09" w:author="Anna Kretzschmar" w:date="2019-05-24T09:35:00Z">
              <w:r>
                <w:rPr>
                  <w:i/>
                </w:rPr>
                <w:delText xml:space="preserve">Chnoospora </w:delText>
              </w:r>
            </w:del>
            <w:del w:id="810" w:author="Anna Kretzschmar" w:date="2019-05-24T09:35:00Z">
              <w:r>
                <w:rPr/>
                <w:delText>sp.</w:delText>
              </w:r>
            </w:del>
            <w:del w:id="811" w:author="Anna Kretzschmar" w:date="2019-05-24T09:35:00Z">
              <w:bookmarkStart w:id="374" w:name="TBL-7-28-41111111111111111111111111111111111"/>
              <w:bookmarkEnd w:id="37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3" w:author="Anna Kretzschmar" w:date="2019-05-24T09:35:00Z">
              <w:r>
                <w:rPr/>
                <w:delText>9</w:delText>
              </w:r>
            </w:del>
            <w:del w:id="814" w:author="Anna Kretzschmar" w:date="2019-05-24T09:35:00Z">
              <w:bookmarkStart w:id="375" w:name="TBL-7-29-21111111111111111111111111111111111"/>
              <w:bookmarkEnd w:id="37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5" w:author="Anna Kretzschmar" w:date="2019-05-24T09:35:00Z">
              <w:r>
                <w:rPr/>
                <w:delText>B</w:delText>
              </w:r>
            </w:del>
            <w:del w:id="816" w:author="Anna Kretzschmar" w:date="2019-05-24T09:35:00Z">
              <w:bookmarkStart w:id="376" w:name="TBL-7-29-31111111111111111111111111111111111"/>
              <w:bookmarkEnd w:id="37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17" w:author="Anna Kretzschmar" w:date="2019-05-24T09:35:00Z">
              <w:r>
                <w:rPr>
                  <w:i/>
                </w:rPr>
                <w:delText xml:space="preserve">Padina </w:delText>
              </w:r>
            </w:del>
            <w:del w:id="818" w:author="Anna Kretzschmar" w:date="2019-05-24T09:35:00Z">
              <w:r>
                <w:rPr/>
                <w:delText>sp.</w:delText>
              </w:r>
            </w:del>
            <w:del w:id="819" w:author="Anna Kretzschmar" w:date="2019-05-24T09:35:00Z">
              <w:bookmarkStart w:id="377" w:name="TBL-7-29-41111111111111111111111111111111111"/>
              <w:bookmarkEnd w:id="37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0" w:author="Anna Kretzschmar" w:date="2019-05-24T09:35:00Z">
              <w:r>
                <w:rPr/>
                <w:delText xml:space="preserve">49.51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1" w:author="Anna Kretzschmar" w:date="2019-05-24T09:35:00Z">
              <w:r>
                <w:rPr/>
                <w:delText>9</w:delText>
              </w:r>
            </w:del>
            <w:del w:id="822" w:author="Anna Kretzschmar" w:date="2019-05-24T09:35:00Z">
              <w:bookmarkStart w:id="378" w:name="TBL-7-30-21111111111111111111111111111111111"/>
              <w:bookmarkEnd w:id="37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3" w:author="Anna Kretzschmar" w:date="2019-05-24T09:35:00Z">
              <w:r>
                <w:rPr/>
                <w:delText>C</w:delText>
              </w:r>
            </w:del>
            <w:del w:id="824" w:author="Anna Kretzschmar" w:date="2019-05-24T09:35:00Z">
              <w:bookmarkStart w:id="379" w:name="TBL-7-30-31111111111111111111111111111111111"/>
              <w:bookmarkEnd w:id="37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5" w:author="Anna Kretzschmar" w:date="2019-05-24T09:35:00Z">
              <w:r>
                <w:rPr>
                  <w:i/>
                </w:rPr>
                <w:delText xml:space="preserve">Padina </w:delText>
              </w:r>
            </w:del>
            <w:del w:id="826" w:author="Anna Kretzschmar" w:date="2019-05-24T09:35:00Z">
              <w:r>
                <w:rPr/>
                <w:delText>sp.</w:delText>
              </w:r>
            </w:del>
            <w:del w:id="827" w:author="Anna Kretzschmar" w:date="2019-05-24T09:35:00Z">
              <w:bookmarkStart w:id="380" w:name="TBL-7-30-41111111111111111111111111111111111"/>
              <w:bookmarkEnd w:id="38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8" w:author="Anna Kretzschmar" w:date="2019-05-24T09:35:00Z">
              <w:r>
                <w:rPr/>
                <w:delText xml:space="preserve">18.58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29" w:author="Anna Kretzschmar" w:date="2019-05-24T09:35:00Z">
              <w:r>
                <w:rPr/>
                <w:delText>10</w:delText>
              </w:r>
            </w:del>
            <w:del w:id="830" w:author="Anna Kretzschmar" w:date="2019-05-24T09:35:00Z">
              <w:bookmarkStart w:id="381" w:name="TBL-7-31-21111111111111111111111111111111111"/>
              <w:bookmarkEnd w:id="38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1" w:author="Anna Kretzschmar" w:date="2019-05-24T09:35:00Z">
              <w:r>
                <w:rPr/>
                <w:delText>A</w:delText>
              </w:r>
            </w:del>
            <w:del w:id="832" w:author="Anna Kretzschmar" w:date="2019-05-24T09:35:00Z">
              <w:bookmarkStart w:id="382" w:name="TBL-7-31-31111111111111111111111111111111111"/>
              <w:bookmarkEnd w:id="38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3" w:author="Anna Kretzschmar" w:date="2019-05-24T09:35:00Z">
              <w:r>
                <w:rPr>
                  <w:i/>
                </w:rPr>
                <w:delText xml:space="preserve">Padina </w:delText>
              </w:r>
            </w:del>
            <w:del w:id="834" w:author="Anna Kretzschmar" w:date="2019-05-24T09:35:00Z">
              <w:r>
                <w:rPr/>
                <w:delText>sp.</w:delText>
              </w:r>
            </w:del>
            <w:del w:id="835" w:author="Anna Kretzschmar" w:date="2019-05-24T09:35:00Z">
              <w:bookmarkStart w:id="383" w:name="TBL-7-31-41111111111111111111111111111111111"/>
              <w:bookmarkEnd w:id="38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6" w:author="Anna Kretzschmar" w:date="2019-05-24T09:35:00Z">
              <w:r>
                <w:rPr/>
                <w:delText xml:space="preserve">0.91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7" w:author="Anna Kretzschmar" w:date="2019-05-24T09:35:00Z">
              <w:r>
                <w:rPr/>
                <w:delText>10</w:delText>
              </w:r>
            </w:del>
            <w:del w:id="838" w:author="Anna Kretzschmar" w:date="2019-05-24T09:35:00Z">
              <w:bookmarkStart w:id="384" w:name="TBL-7-32-21111111111111111111111111111111111"/>
              <w:bookmarkEnd w:id="38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39" w:author="Anna Kretzschmar" w:date="2019-05-24T09:35:00Z">
              <w:r>
                <w:rPr/>
                <w:delText>B</w:delText>
              </w:r>
            </w:del>
            <w:del w:id="840" w:author="Anna Kretzschmar" w:date="2019-05-24T09:35:00Z">
              <w:bookmarkStart w:id="385" w:name="TBL-7-32-31111111111111111111111111111111111"/>
              <w:bookmarkEnd w:id="38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1" w:author="Anna Kretzschmar" w:date="2019-05-24T09:35:00Z">
              <w:r>
                <w:rPr>
                  <w:i/>
                </w:rPr>
                <w:delText xml:space="preserve">Padina </w:delText>
              </w:r>
            </w:del>
            <w:del w:id="842" w:author="Anna Kretzschmar" w:date="2019-05-24T09:35:00Z">
              <w:r>
                <w:rPr/>
                <w:delText>sp.</w:delText>
              </w:r>
            </w:del>
            <w:del w:id="843" w:author="Anna Kretzschmar" w:date="2019-05-24T09:35:00Z">
              <w:bookmarkStart w:id="386" w:name="TBL-7-32-41111111111111111111111111111111111"/>
              <w:bookmarkEnd w:id="38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4"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5" w:author="Anna Kretzschmar" w:date="2019-05-24T09:35:00Z">
              <w:r>
                <w:rPr/>
                <w:delText>10</w:delText>
              </w:r>
            </w:del>
            <w:del w:id="846" w:author="Anna Kretzschmar" w:date="2019-05-24T09:35:00Z">
              <w:bookmarkStart w:id="387" w:name="TBL-7-33-21111111111111111111111111111111111"/>
              <w:bookmarkEnd w:id="38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7" w:author="Anna Kretzschmar" w:date="2019-05-24T09:35:00Z">
              <w:r>
                <w:rPr/>
                <w:delText>C</w:delText>
              </w:r>
            </w:del>
            <w:del w:id="848" w:author="Anna Kretzschmar" w:date="2019-05-24T09:35:00Z">
              <w:bookmarkStart w:id="388" w:name="TBL-7-33-31111111111111111111111111111111111"/>
              <w:bookmarkEnd w:id="38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49" w:author="Anna Kretzschmar" w:date="2019-05-24T09:35:00Z">
              <w:r>
                <w:rPr>
                  <w:i/>
                </w:rPr>
                <w:delText xml:space="preserve">Chnoospora </w:delText>
              </w:r>
            </w:del>
            <w:del w:id="850" w:author="Anna Kretzschmar" w:date="2019-05-24T09:35:00Z">
              <w:r>
                <w:rPr/>
                <w:delText>sp.</w:delText>
              </w:r>
            </w:del>
            <w:del w:id="851" w:author="Anna Kretzschmar" w:date="2019-05-24T09:35:00Z">
              <w:bookmarkStart w:id="389" w:name="TBL-7-33-41111111111111111111111111111111111"/>
              <w:bookmarkEnd w:id="38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2" w:author="Anna Kretzschmar" w:date="2019-05-24T09:35:00Z">
              <w:r>
                <w:rPr/>
                <w:delText xml:space="preserve">5.95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3" w:author="Anna Kretzschmar" w:date="2019-05-24T09:35:00Z">
              <w:r>
                <w:rPr/>
                <w:delText>11</w:delText>
              </w:r>
            </w:del>
            <w:del w:id="854" w:author="Anna Kretzschmar" w:date="2019-05-24T09:35:00Z">
              <w:bookmarkStart w:id="390" w:name="TBL-7-34-21111111111111111111111111111111111"/>
              <w:bookmarkEnd w:id="39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5" w:author="Anna Kretzschmar" w:date="2019-05-24T09:35:00Z">
              <w:r>
                <w:rPr/>
                <w:delText>A</w:delText>
              </w:r>
            </w:del>
            <w:del w:id="856" w:author="Anna Kretzschmar" w:date="2019-05-24T09:35:00Z">
              <w:bookmarkStart w:id="391" w:name="TBL-7-34-31111111111111111111111111111111111"/>
              <w:bookmarkEnd w:id="39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57" w:author="Anna Kretzschmar" w:date="2019-05-24T09:35:00Z">
              <w:r>
                <w:rPr>
                  <w:i/>
                </w:rPr>
                <w:delText xml:space="preserve">Padina </w:delText>
              </w:r>
            </w:del>
            <w:del w:id="858" w:author="Anna Kretzschmar" w:date="2019-05-24T09:35:00Z">
              <w:r>
                <w:rPr/>
                <w:delText>sp.</w:delText>
              </w:r>
            </w:del>
            <w:del w:id="859" w:author="Anna Kretzschmar" w:date="2019-05-24T09:35:00Z">
              <w:bookmarkStart w:id="392" w:name="TBL-7-34-41111111111111111111111111111111111"/>
              <w:bookmarkEnd w:id="39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0" w:author="Anna Kretzschmar" w:date="2019-05-24T09:35:00Z">
              <w:r>
                <w:rPr/>
                <w:delText xml:space="preserve">2.01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1" w:author="Anna Kretzschmar" w:date="2019-05-24T09:35:00Z">
              <w:r>
                <w:rPr/>
                <w:delText>11</w:delText>
              </w:r>
            </w:del>
            <w:del w:id="862" w:author="Anna Kretzschmar" w:date="2019-05-24T09:35:00Z">
              <w:bookmarkStart w:id="393" w:name="TBL-7-35-21111111111111111111111111111111111"/>
              <w:bookmarkEnd w:id="39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3" w:author="Anna Kretzschmar" w:date="2019-05-24T09:35:00Z">
              <w:r>
                <w:rPr/>
                <w:delText>B</w:delText>
              </w:r>
            </w:del>
            <w:del w:id="864" w:author="Anna Kretzschmar" w:date="2019-05-24T09:35:00Z">
              <w:bookmarkStart w:id="394" w:name="TBL-7-35-31111111111111111111111111111111111"/>
              <w:bookmarkEnd w:id="39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5" w:author="Anna Kretzschmar" w:date="2019-05-24T09:35:00Z">
              <w:r>
                <w:rPr>
                  <w:i/>
                </w:rPr>
                <w:delText xml:space="preserve">Chnoospora </w:delText>
              </w:r>
            </w:del>
            <w:del w:id="866" w:author="Anna Kretzschmar" w:date="2019-05-24T09:35:00Z">
              <w:r>
                <w:rPr/>
                <w:delText>sp.</w:delText>
              </w:r>
            </w:del>
            <w:del w:id="867" w:author="Anna Kretzschmar" w:date="2019-05-24T09:35:00Z">
              <w:bookmarkStart w:id="395" w:name="TBL-7-35-41111111111111111111111111111111111"/>
              <w:bookmarkEnd w:id="39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8" w:author="Anna Kretzschmar" w:date="2019-05-24T09:35:00Z">
              <w:r>
                <w:rPr/>
                <w:delText xml:space="preserve">4.89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69" w:author="Anna Kretzschmar" w:date="2019-05-24T09:35:00Z">
              <w:r>
                <w:rPr/>
                <w:delText>11</w:delText>
              </w:r>
            </w:del>
            <w:del w:id="870" w:author="Anna Kretzschmar" w:date="2019-05-24T09:35:00Z">
              <w:bookmarkStart w:id="396" w:name="TBL-7-36-21111111111111111111111111111111111"/>
              <w:bookmarkEnd w:id="39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1" w:author="Anna Kretzschmar" w:date="2019-05-24T09:35:00Z">
              <w:r>
                <w:rPr/>
                <w:delText>C</w:delText>
              </w:r>
            </w:del>
            <w:del w:id="872" w:author="Anna Kretzschmar" w:date="2019-05-24T09:35:00Z">
              <w:bookmarkStart w:id="397" w:name="TBL-7-36-31111111111111111111111111111111111"/>
              <w:bookmarkEnd w:id="39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3" w:author="Anna Kretzschmar" w:date="2019-05-24T09:35:00Z">
              <w:r>
                <w:rPr>
                  <w:i/>
                </w:rPr>
                <w:delText xml:space="preserve">Chnoospora </w:delText>
              </w:r>
            </w:del>
            <w:del w:id="874" w:author="Anna Kretzschmar" w:date="2019-05-24T09:35:00Z">
              <w:r>
                <w:rPr/>
                <w:delText>sp.</w:delText>
              </w:r>
            </w:del>
            <w:del w:id="875" w:author="Anna Kretzschmar" w:date="2019-05-24T09:35:00Z">
              <w:bookmarkStart w:id="398" w:name="TBL-7-36-41111111111111111111111111111111111"/>
              <w:bookmarkEnd w:id="39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7" w:author="Anna Kretzschmar" w:date="2019-05-24T09:35:00Z">
              <w:r>
                <w:rPr/>
                <w:delText>12</w:delText>
              </w:r>
            </w:del>
            <w:del w:id="878" w:author="Anna Kretzschmar" w:date="2019-05-24T09:35:00Z">
              <w:bookmarkStart w:id="399" w:name="TBL-7-37-21111111111111111111111111111111111"/>
              <w:bookmarkEnd w:id="39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79" w:author="Anna Kretzschmar" w:date="2019-05-24T09:35:00Z">
              <w:r>
                <w:rPr/>
                <w:delText>A</w:delText>
              </w:r>
            </w:del>
            <w:del w:id="880" w:author="Anna Kretzschmar" w:date="2019-05-24T09:35:00Z">
              <w:bookmarkStart w:id="400" w:name="TBL-7-37-31111111111111111111111111111111111"/>
              <w:bookmarkEnd w:id="40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1" w:author="Anna Kretzschmar" w:date="2019-05-24T09:35:00Z">
              <w:r>
                <w:rPr>
                  <w:i/>
                </w:rPr>
                <w:delText xml:space="preserve">Chnoospora </w:delText>
              </w:r>
            </w:del>
            <w:del w:id="882" w:author="Anna Kretzschmar" w:date="2019-05-24T09:35:00Z">
              <w:r>
                <w:rPr/>
                <w:delText>sp.</w:delText>
              </w:r>
            </w:del>
            <w:del w:id="883" w:author="Anna Kretzschmar" w:date="2019-05-24T09:35:00Z">
              <w:bookmarkStart w:id="401" w:name="TBL-7-37-41111111111111111111111111111111111"/>
              <w:bookmarkEnd w:id="40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4" w:author="Anna Kretzschmar" w:date="2019-05-24T09:35:00Z">
              <w:r>
                <w:rPr/>
                <w:delText xml:space="preserve">6.70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5" w:author="Anna Kretzschmar" w:date="2019-05-24T09:35:00Z">
              <w:r>
                <w:rPr/>
                <w:delText>12</w:delText>
              </w:r>
            </w:del>
            <w:del w:id="886" w:author="Anna Kretzschmar" w:date="2019-05-24T09:35:00Z">
              <w:bookmarkStart w:id="402" w:name="TBL-7-38-21111111111111111111111111111111111"/>
              <w:bookmarkEnd w:id="40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7" w:author="Anna Kretzschmar" w:date="2019-05-24T09:35:00Z">
              <w:r>
                <w:rPr/>
                <w:delText>B</w:delText>
              </w:r>
            </w:del>
            <w:del w:id="888" w:author="Anna Kretzschmar" w:date="2019-05-24T09:35:00Z">
              <w:bookmarkStart w:id="403" w:name="TBL-7-38-31111111111111111111111111111111111"/>
              <w:bookmarkEnd w:id="40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89" w:author="Anna Kretzschmar" w:date="2019-05-24T09:35:00Z">
              <w:r>
                <w:rPr>
                  <w:i/>
                </w:rPr>
                <w:delText xml:space="preserve">Chnoospora </w:delText>
              </w:r>
            </w:del>
            <w:del w:id="890" w:author="Anna Kretzschmar" w:date="2019-05-24T09:35:00Z">
              <w:r>
                <w:rPr/>
                <w:delText>sp.</w:delText>
              </w:r>
            </w:del>
            <w:del w:id="891" w:author="Anna Kretzschmar" w:date="2019-05-24T09:35:00Z">
              <w:bookmarkStart w:id="404" w:name="TBL-7-38-41111111111111111111111111111111111"/>
              <w:bookmarkEnd w:id="40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2" w:author="Anna Kretzschmar" w:date="2019-05-24T09:35:00Z">
              <w:r>
                <w:rPr/>
                <w:delText xml:space="preserve">8.83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3" w:author="Anna Kretzschmar" w:date="2019-05-24T09:35:00Z">
              <w:r>
                <w:rPr/>
                <w:delText>12</w:delText>
              </w:r>
            </w:del>
            <w:del w:id="894" w:author="Anna Kretzschmar" w:date="2019-05-24T09:35:00Z">
              <w:bookmarkStart w:id="405" w:name="TBL-7-39-21111111111111111111111111111111111"/>
              <w:bookmarkEnd w:id="40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5" w:author="Anna Kretzschmar" w:date="2019-05-24T09:35:00Z">
              <w:r>
                <w:rPr/>
                <w:delText>C</w:delText>
              </w:r>
            </w:del>
            <w:del w:id="896" w:author="Anna Kretzschmar" w:date="2019-05-24T09:35:00Z">
              <w:bookmarkStart w:id="406" w:name="TBL-7-39-31111111111111111111111111111111111"/>
              <w:bookmarkEnd w:id="40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897" w:author="Anna Kretzschmar" w:date="2019-05-24T09:35:00Z">
              <w:r>
                <w:rPr>
                  <w:i/>
                </w:rPr>
                <w:delText xml:space="preserve">Chnoospora </w:delText>
              </w:r>
            </w:del>
            <w:del w:id="898" w:author="Anna Kretzschmar" w:date="2019-05-24T09:35:00Z">
              <w:r>
                <w:rPr/>
                <w:delText>sp.</w:delText>
              </w:r>
            </w:del>
            <w:del w:id="899" w:author="Anna Kretzschmar" w:date="2019-05-24T09:35:00Z">
              <w:bookmarkStart w:id="407" w:name="TBL-7-39-41111111111111111111111111111111111"/>
              <w:bookmarkEnd w:id="40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0" w:author="Anna Kretzschmar" w:date="2019-05-24T09:35:00Z">
              <w:r>
                <w:rPr/>
                <w:delText xml:space="preserve">3.08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1" w:author="Anna Kretzschmar" w:date="2019-05-24T09:35:00Z">
              <w:r>
                <w:rPr/>
                <w:delText>13</w:delText>
              </w:r>
            </w:del>
            <w:del w:id="902" w:author="Anna Kretzschmar" w:date="2019-05-24T09:35:00Z">
              <w:bookmarkStart w:id="408" w:name="TBL-7-40-21111111111111111111111111111111111"/>
              <w:bookmarkEnd w:id="40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3" w:author="Anna Kretzschmar" w:date="2019-05-24T09:35:00Z">
              <w:r>
                <w:rPr/>
                <w:delText>A</w:delText>
              </w:r>
            </w:del>
            <w:del w:id="904" w:author="Anna Kretzschmar" w:date="2019-05-24T09:35:00Z">
              <w:bookmarkStart w:id="409" w:name="TBL-7-40-31111111111111111111111111111111111"/>
              <w:bookmarkEnd w:id="40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5" w:author="Anna Kretzschmar" w:date="2019-05-24T09:35:00Z">
              <w:r>
                <w:rPr>
                  <w:i/>
                </w:rPr>
                <w:delText xml:space="preserve">Chnoospora </w:delText>
              </w:r>
            </w:del>
            <w:del w:id="906" w:author="Anna Kretzschmar" w:date="2019-05-24T09:35:00Z">
              <w:r>
                <w:rPr/>
                <w:delText>sp.</w:delText>
              </w:r>
            </w:del>
            <w:del w:id="907" w:author="Anna Kretzschmar" w:date="2019-05-24T09:35:00Z">
              <w:bookmarkStart w:id="410" w:name="TBL-7-40-41111111111111111111111111111111111"/>
              <w:bookmarkEnd w:id="41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8" w:author="Anna Kretzschmar" w:date="2019-05-24T09:35:00Z">
              <w:r>
                <w:rPr/>
                <w:delText xml:space="preserve">2.58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09" w:author="Anna Kretzschmar" w:date="2019-05-24T09:35:00Z">
              <w:r>
                <w:rPr/>
                <w:delText>13</w:delText>
              </w:r>
            </w:del>
            <w:del w:id="910" w:author="Anna Kretzschmar" w:date="2019-05-24T09:35:00Z">
              <w:bookmarkStart w:id="411" w:name="TBL-7-41-21111111111111111111111111111111111"/>
              <w:bookmarkEnd w:id="4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1" w:author="Anna Kretzschmar" w:date="2019-05-24T09:35:00Z">
              <w:r>
                <w:rPr/>
                <w:delText>B</w:delText>
              </w:r>
            </w:del>
            <w:del w:id="912" w:author="Anna Kretzschmar" w:date="2019-05-24T09:35:00Z">
              <w:bookmarkStart w:id="412" w:name="TBL-7-41-31111111111111111111111111111111111"/>
              <w:bookmarkEnd w:id="4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3" w:author="Anna Kretzschmar" w:date="2019-05-24T09:35:00Z">
              <w:r>
                <w:rPr>
                  <w:i/>
                </w:rPr>
                <w:delText xml:space="preserve">Chnoospora </w:delText>
              </w:r>
            </w:del>
            <w:del w:id="914" w:author="Anna Kretzschmar" w:date="2019-05-24T09:35:00Z">
              <w:r>
                <w:rPr/>
                <w:delText>sp.</w:delText>
              </w:r>
            </w:del>
            <w:del w:id="915" w:author="Anna Kretzschmar" w:date="2019-05-24T09:35:00Z">
              <w:bookmarkStart w:id="413" w:name="TBL-7-41-41111111111111111111111111111111111"/>
              <w:bookmarkEnd w:id="4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6" w:author="Anna Kretzschmar" w:date="2019-05-24T09:35:00Z">
              <w:r>
                <w:rPr/>
                <w:delText>9.39</w:delText>
              </w:r>
            </w:del>
            <w:del w:id="917" w:author="Anna Kretzschmar" w:date="2019-05-24T09:35:00Z">
              <w:bookmarkStart w:id="414" w:name="TBL-7-42-11111111111111111111111111111111111"/>
              <w:bookmarkStart w:id="415" w:name="TBL-7-42-2111111111111111111111111111111111"/>
              <w:bookmarkEnd w:id="414"/>
              <w:bookmarkEnd w:id="415"/>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18" w:author="Anna Kretzschmar" w:date="2019-05-24T09:35:00Z">
              <w:r>
                <w:rPr/>
                <w:delText>13</w:delText>
              </w:r>
            </w:del>
            <w:del w:id="919" w:author="Anna Kretzschmar" w:date="2019-05-24T09:35:00Z">
              <w:bookmarkStart w:id="416" w:name="TBL-7-43-21111111111111111111111111111111111"/>
              <w:bookmarkEnd w:id="41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0" w:author="Anna Kretzschmar" w:date="2019-05-24T09:35:00Z">
              <w:r>
                <w:rPr/>
                <w:delText>C</w:delText>
              </w:r>
            </w:del>
            <w:del w:id="921" w:author="Anna Kretzschmar" w:date="2019-05-24T09:35:00Z">
              <w:bookmarkStart w:id="417" w:name="TBL-7-43-31111111111111111111111111111111111"/>
              <w:bookmarkEnd w:id="41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2" w:author="Anna Kretzschmar" w:date="2019-05-24T09:35:00Z">
              <w:r>
                <w:rPr>
                  <w:i/>
                </w:rPr>
                <w:delText xml:space="preserve">Chnoospora </w:delText>
              </w:r>
            </w:del>
            <w:del w:id="923" w:author="Anna Kretzschmar" w:date="2019-05-24T09:35:00Z">
              <w:r>
                <w:rPr/>
                <w:delText>sp.</w:delText>
              </w:r>
            </w:del>
            <w:del w:id="924" w:author="Anna Kretzschmar" w:date="2019-05-24T09:35:00Z">
              <w:bookmarkStart w:id="418" w:name="TBL-7-43-41111111111111111111111111111111111"/>
              <w:bookmarkEnd w:id="41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5"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6" w:author="Anna Kretzschmar" w:date="2019-05-24T09:35:00Z">
              <w:r>
                <w:rPr/>
                <w:delText>14</w:delText>
              </w:r>
            </w:del>
            <w:del w:id="927" w:author="Anna Kretzschmar" w:date="2019-05-24T09:35:00Z">
              <w:bookmarkStart w:id="419" w:name="TBL-7-44-21111111111111111111111111111111111"/>
              <w:bookmarkEnd w:id="41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28" w:author="Anna Kretzschmar" w:date="2019-05-24T09:35:00Z">
              <w:r>
                <w:rPr/>
                <w:delText>A</w:delText>
              </w:r>
            </w:del>
            <w:del w:id="929" w:author="Anna Kretzschmar" w:date="2019-05-24T09:35:00Z">
              <w:bookmarkStart w:id="420" w:name="TBL-7-44-31111111111111111111111111111111111"/>
              <w:bookmarkEnd w:id="42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0" w:author="Anna Kretzschmar" w:date="2019-05-24T09:35:00Z">
              <w:r>
                <w:rPr>
                  <w:i/>
                </w:rPr>
                <w:delText xml:space="preserve">Chnoospora </w:delText>
              </w:r>
            </w:del>
            <w:del w:id="931" w:author="Anna Kretzschmar" w:date="2019-05-24T09:35:00Z">
              <w:r>
                <w:rPr/>
                <w:delText>sp.</w:delText>
              </w:r>
            </w:del>
            <w:del w:id="932" w:author="Anna Kretzschmar" w:date="2019-05-24T09:35:00Z">
              <w:bookmarkStart w:id="421" w:name="TBL-7-44-41111111111111111111111111111111111"/>
              <w:bookmarkEnd w:id="42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3" w:author="Anna Kretzschmar" w:date="2019-05-24T09:35:00Z">
              <w:r>
                <w:rPr/>
                <w:delText xml:space="preserve">0.02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4" w:author="Anna Kretzschmar" w:date="2019-05-24T09:35:00Z">
              <w:r>
                <w:rPr/>
                <w:delText>14</w:delText>
              </w:r>
            </w:del>
            <w:del w:id="935" w:author="Anna Kretzschmar" w:date="2019-05-24T09:35:00Z">
              <w:bookmarkStart w:id="422" w:name="TBL-7-45-21111111111111111111111111111111111"/>
              <w:bookmarkEnd w:id="42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6" w:author="Anna Kretzschmar" w:date="2019-05-24T09:35:00Z">
              <w:r>
                <w:rPr/>
                <w:delText>B</w:delText>
              </w:r>
            </w:del>
            <w:del w:id="937" w:author="Anna Kretzschmar" w:date="2019-05-24T09:35:00Z">
              <w:bookmarkStart w:id="423" w:name="TBL-7-45-31111111111111111111111111111111111"/>
              <w:bookmarkEnd w:id="42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38" w:author="Anna Kretzschmar" w:date="2019-05-24T09:35:00Z">
              <w:r>
                <w:rPr>
                  <w:i/>
                </w:rPr>
                <w:delText xml:space="preserve">Chnoospora </w:delText>
              </w:r>
            </w:del>
            <w:del w:id="939" w:author="Anna Kretzschmar" w:date="2019-05-24T09:35:00Z">
              <w:r>
                <w:rPr/>
                <w:delText>sp.</w:delText>
              </w:r>
            </w:del>
            <w:del w:id="940" w:author="Anna Kretzschmar" w:date="2019-05-24T09:35:00Z">
              <w:bookmarkStart w:id="424" w:name="TBL-7-45-41111111111111111111111111111111111"/>
              <w:bookmarkEnd w:id="42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2" w:author="Anna Kretzschmar" w:date="2019-05-24T09:35:00Z">
              <w:r>
                <w:rPr/>
                <w:delText>14</w:delText>
              </w:r>
            </w:del>
            <w:del w:id="943" w:author="Anna Kretzschmar" w:date="2019-05-24T09:35:00Z">
              <w:bookmarkStart w:id="425" w:name="TBL-7-46-21111111111111111111111111111111111"/>
              <w:bookmarkEnd w:id="42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4" w:author="Anna Kretzschmar" w:date="2019-05-24T09:35:00Z">
              <w:r>
                <w:rPr/>
                <w:delText>C</w:delText>
              </w:r>
            </w:del>
            <w:del w:id="945" w:author="Anna Kretzschmar" w:date="2019-05-24T09:35:00Z">
              <w:bookmarkStart w:id="426" w:name="TBL-7-46-31111111111111111111111111111111111"/>
              <w:bookmarkEnd w:id="42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6" w:author="Anna Kretzschmar" w:date="2019-05-24T09:35:00Z">
              <w:r>
                <w:rPr>
                  <w:i/>
                </w:rPr>
                <w:delText xml:space="preserve">Chnoospora </w:delText>
              </w:r>
            </w:del>
            <w:del w:id="947" w:author="Anna Kretzschmar" w:date="2019-05-24T09:35:00Z">
              <w:r>
                <w:rPr/>
                <w:delText>sp.</w:delText>
              </w:r>
            </w:del>
            <w:del w:id="948" w:author="Anna Kretzschmar" w:date="2019-05-24T09:35:00Z">
              <w:bookmarkStart w:id="427" w:name="TBL-7-46-41111111111111111111111111111111111"/>
              <w:bookmarkEnd w:id="42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49" w:author="Anna Kretzschmar" w:date="2019-05-24T09:35:00Z">
              <w:r>
                <w:rPr/>
                <w:delText xml:space="preserve">9.24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0" w:author="Anna Kretzschmar" w:date="2019-05-24T09:35:00Z">
              <w:r>
                <w:rPr/>
                <w:delText>15</w:delText>
              </w:r>
            </w:del>
            <w:del w:id="951" w:author="Anna Kretzschmar" w:date="2019-05-24T09:35:00Z">
              <w:bookmarkStart w:id="428" w:name="TBL-7-47-21111111111111111111111111111111111"/>
              <w:bookmarkEnd w:id="42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2" w:author="Anna Kretzschmar" w:date="2019-05-24T09:35:00Z">
              <w:r>
                <w:rPr/>
                <w:delText>A</w:delText>
              </w:r>
            </w:del>
            <w:del w:id="953" w:author="Anna Kretzschmar" w:date="2019-05-24T09:35:00Z">
              <w:bookmarkStart w:id="429" w:name="TBL-7-47-31111111111111111111111111111111111"/>
              <w:bookmarkEnd w:id="42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4" w:author="Anna Kretzschmar" w:date="2019-05-24T09:35:00Z">
              <w:r>
                <w:rPr>
                  <w:i/>
                </w:rPr>
                <w:delText xml:space="preserve">Chnoospora </w:delText>
              </w:r>
            </w:del>
            <w:del w:id="955" w:author="Anna Kretzschmar" w:date="2019-05-24T09:35:00Z">
              <w:r>
                <w:rPr/>
                <w:delText>sp.</w:delText>
              </w:r>
            </w:del>
            <w:del w:id="956" w:author="Anna Kretzschmar" w:date="2019-05-24T09:35:00Z">
              <w:bookmarkStart w:id="430" w:name="TBL-7-47-41111111111111111111111111111111111"/>
              <w:bookmarkEnd w:id="43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7" w:author="Anna Kretzschmar" w:date="2019-05-24T09:35:00Z">
              <w:r>
                <w:rPr/>
                <w:delText xml:space="preserve">5.27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58" w:author="Anna Kretzschmar" w:date="2019-05-24T09:35:00Z">
              <w:r>
                <w:rPr/>
                <w:delText>15</w:delText>
              </w:r>
            </w:del>
            <w:del w:id="959" w:author="Anna Kretzschmar" w:date="2019-05-24T09:35:00Z">
              <w:bookmarkStart w:id="431" w:name="TBL-7-48-21111111111111111111111111111111111"/>
              <w:bookmarkEnd w:id="43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0" w:author="Anna Kretzschmar" w:date="2019-05-24T09:35:00Z">
              <w:r>
                <w:rPr/>
                <w:delText>B</w:delText>
              </w:r>
            </w:del>
            <w:del w:id="961" w:author="Anna Kretzschmar" w:date="2019-05-24T09:35:00Z">
              <w:bookmarkStart w:id="432" w:name="TBL-7-48-31111111111111111111111111111111111"/>
              <w:bookmarkEnd w:id="43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2" w:author="Anna Kretzschmar" w:date="2019-05-24T09:35:00Z">
              <w:r>
                <w:rPr>
                  <w:i/>
                </w:rPr>
                <w:delText xml:space="preserve">Padina </w:delText>
              </w:r>
            </w:del>
            <w:del w:id="963" w:author="Anna Kretzschmar" w:date="2019-05-24T09:35:00Z">
              <w:r>
                <w:rPr/>
                <w:delText>sp.</w:delText>
              </w:r>
            </w:del>
            <w:del w:id="964" w:author="Anna Kretzschmar" w:date="2019-05-24T09:35:00Z">
              <w:bookmarkStart w:id="433" w:name="TBL-7-48-41111111111111111111111111111111111"/>
              <w:bookmarkEnd w:id="43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5" w:author="Anna Kretzschmar" w:date="2019-05-24T09:35:00Z">
              <w:r>
                <w:rPr/>
                <w:delText xml:space="preserve">48.46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6" w:author="Anna Kretzschmar" w:date="2019-05-24T09:35:00Z">
              <w:r>
                <w:rPr/>
                <w:delText>15</w:delText>
              </w:r>
            </w:del>
            <w:del w:id="967" w:author="Anna Kretzschmar" w:date="2019-05-24T09:35:00Z">
              <w:bookmarkStart w:id="434" w:name="TBL-7-49-21111111111111111111111111111111111"/>
              <w:bookmarkEnd w:id="43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68" w:author="Anna Kretzschmar" w:date="2019-05-24T09:35:00Z">
              <w:r>
                <w:rPr/>
                <w:delText>C</w:delText>
              </w:r>
            </w:del>
            <w:del w:id="969" w:author="Anna Kretzschmar" w:date="2019-05-24T09:35:00Z">
              <w:bookmarkStart w:id="435" w:name="TBL-7-49-31111111111111111111111111111111111"/>
              <w:bookmarkEnd w:id="43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0" w:author="Anna Kretzschmar" w:date="2019-05-24T09:35:00Z">
              <w:r>
                <w:rPr>
                  <w:i/>
                </w:rPr>
                <w:delText xml:space="preserve">Padina </w:delText>
              </w:r>
            </w:del>
            <w:del w:id="971" w:author="Anna Kretzschmar" w:date="2019-05-24T09:35:00Z">
              <w:r>
                <w:rPr/>
                <w:delText>sp.</w:delText>
              </w:r>
            </w:del>
            <w:del w:id="972" w:author="Anna Kretzschmar" w:date="2019-05-24T09:35:00Z">
              <w:bookmarkStart w:id="436" w:name="TBL-7-49-41111111111111111111111111111111111"/>
              <w:bookmarkEnd w:id="43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3" w:author="Anna Kretzschmar" w:date="2019-05-24T09:35:00Z">
              <w:r>
                <w:rPr/>
                <w:delText xml:space="preserve">2.71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4" w:author="Anna Kretzschmar" w:date="2019-05-24T09:35:00Z">
              <w:r>
                <w:rPr/>
                <w:delText>16</w:delText>
              </w:r>
            </w:del>
            <w:del w:id="975" w:author="Anna Kretzschmar" w:date="2019-05-24T09:35:00Z">
              <w:bookmarkStart w:id="437" w:name="TBL-7-50-21111111111111111111111111111111111"/>
              <w:bookmarkEnd w:id="43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6" w:author="Anna Kretzschmar" w:date="2019-05-24T09:35:00Z">
              <w:r>
                <w:rPr/>
                <w:delText>A</w:delText>
              </w:r>
            </w:del>
            <w:del w:id="977" w:author="Anna Kretzschmar" w:date="2019-05-24T09:35:00Z">
              <w:bookmarkStart w:id="438" w:name="TBL-7-50-31111111111111111111111111111111111"/>
              <w:bookmarkEnd w:id="43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78" w:author="Anna Kretzschmar" w:date="2019-05-24T09:35:00Z">
              <w:r>
                <w:rPr>
                  <w:i/>
                </w:rPr>
                <w:delText xml:space="preserve">Chnoospora </w:delText>
              </w:r>
            </w:del>
            <w:del w:id="979" w:author="Anna Kretzschmar" w:date="2019-05-24T09:35:00Z">
              <w:r>
                <w:rPr/>
                <w:delText>sp.</w:delText>
              </w:r>
            </w:del>
            <w:del w:id="980" w:author="Anna Kretzschmar" w:date="2019-05-24T09:35:00Z">
              <w:bookmarkStart w:id="439" w:name="TBL-7-50-41111111111111111111111111111111111"/>
              <w:bookmarkEnd w:id="43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1" w:author="Anna Kretzschmar" w:date="2019-05-24T09:35:00Z">
              <w:r>
                <w:rPr/>
                <w:delText xml:space="preserve">2.81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2" w:author="Anna Kretzschmar" w:date="2019-05-24T09:35:00Z">
              <w:r>
                <w:rPr/>
                <w:delText>16</w:delText>
              </w:r>
            </w:del>
            <w:del w:id="983" w:author="Anna Kretzschmar" w:date="2019-05-24T09:35:00Z">
              <w:bookmarkStart w:id="440" w:name="TBL-7-51-21111111111111111111111111111111111"/>
              <w:bookmarkEnd w:id="44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4" w:author="Anna Kretzschmar" w:date="2019-05-24T09:35:00Z">
              <w:r>
                <w:rPr/>
                <w:delText>B</w:delText>
              </w:r>
            </w:del>
            <w:del w:id="985" w:author="Anna Kretzschmar" w:date="2019-05-24T09:35:00Z">
              <w:bookmarkStart w:id="441" w:name="TBL-7-51-31111111111111111111111111111111111"/>
              <w:bookmarkEnd w:id="44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6" w:author="Anna Kretzschmar" w:date="2019-05-24T09:35:00Z">
              <w:r>
                <w:rPr>
                  <w:i/>
                </w:rPr>
                <w:delText xml:space="preserve">Chnoospora </w:delText>
              </w:r>
            </w:del>
            <w:del w:id="987" w:author="Anna Kretzschmar" w:date="2019-05-24T09:35:00Z">
              <w:r>
                <w:rPr/>
                <w:delText>sp.</w:delText>
              </w:r>
            </w:del>
            <w:del w:id="988" w:author="Anna Kretzschmar" w:date="2019-05-24T09:35:00Z">
              <w:bookmarkStart w:id="442" w:name="TBL-7-51-41111111111111111111111111111111111"/>
              <w:bookmarkEnd w:id="44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89" w:author="Anna Kretzschmar" w:date="2019-05-24T09:35:00Z">
              <w:r>
                <w:rPr/>
                <w:delText xml:space="preserve">10.26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0" w:author="Anna Kretzschmar" w:date="2019-05-24T09:35:00Z">
              <w:r>
                <w:rPr/>
                <w:delText>16</w:delText>
              </w:r>
            </w:del>
            <w:del w:id="991" w:author="Anna Kretzschmar" w:date="2019-05-24T09:35:00Z">
              <w:bookmarkStart w:id="443" w:name="TBL-7-52-21111111111111111111111111111111111"/>
              <w:bookmarkEnd w:id="44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2" w:author="Anna Kretzschmar" w:date="2019-05-24T09:35:00Z">
              <w:r>
                <w:rPr/>
                <w:delText>C</w:delText>
              </w:r>
            </w:del>
            <w:del w:id="993" w:author="Anna Kretzschmar" w:date="2019-05-24T09:35:00Z">
              <w:bookmarkStart w:id="444" w:name="TBL-7-52-31111111111111111111111111111111111"/>
              <w:bookmarkEnd w:id="44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4" w:author="Anna Kretzschmar" w:date="2019-05-24T09:35:00Z">
              <w:r>
                <w:rPr>
                  <w:i/>
                </w:rPr>
                <w:delText xml:space="preserve">Chnoospora </w:delText>
              </w:r>
            </w:del>
            <w:del w:id="995" w:author="Anna Kretzschmar" w:date="2019-05-24T09:35:00Z">
              <w:r>
                <w:rPr/>
                <w:delText>sp.</w:delText>
              </w:r>
            </w:del>
            <w:del w:id="996" w:author="Anna Kretzschmar" w:date="2019-05-24T09:35:00Z">
              <w:bookmarkStart w:id="445" w:name="TBL-7-52-41111111111111111111111111111111111"/>
              <w:bookmarkEnd w:id="44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7"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998" w:author="Anna Kretzschmar" w:date="2019-05-24T09:35:00Z">
              <w:r>
                <w:rPr/>
                <w:delText>17</w:delText>
              </w:r>
            </w:del>
            <w:del w:id="999" w:author="Anna Kretzschmar" w:date="2019-05-24T09:35:00Z">
              <w:bookmarkStart w:id="446" w:name="TBL-7-53-21111111111111111111111111111111111"/>
              <w:bookmarkEnd w:id="44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0" w:author="Anna Kretzschmar" w:date="2019-05-24T09:35:00Z">
              <w:r>
                <w:rPr/>
                <w:delText>A</w:delText>
              </w:r>
            </w:del>
            <w:del w:id="1001" w:author="Anna Kretzschmar" w:date="2019-05-24T09:35:00Z">
              <w:bookmarkStart w:id="447" w:name="TBL-7-53-31111111111111111111111111111111111"/>
              <w:bookmarkEnd w:id="44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2" w:author="Anna Kretzschmar" w:date="2019-05-24T09:35:00Z">
              <w:r>
                <w:rPr>
                  <w:i/>
                </w:rPr>
                <w:delText xml:space="preserve">Chnoospora </w:delText>
              </w:r>
            </w:del>
            <w:del w:id="1003" w:author="Anna Kretzschmar" w:date="2019-05-24T09:35:00Z">
              <w:r>
                <w:rPr/>
                <w:delText>sp.</w:delText>
              </w:r>
            </w:del>
            <w:del w:id="1004" w:author="Anna Kretzschmar" w:date="2019-05-24T09:35:00Z">
              <w:bookmarkStart w:id="448" w:name="TBL-7-53-41111111111111111111111111111111111"/>
              <w:bookmarkEnd w:id="44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5" w:author="Anna Kretzschmar" w:date="2019-05-24T09:35:00Z">
              <w:r>
                <w:rPr/>
                <w:delText xml:space="preserve">5.50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6" w:author="Anna Kretzschmar" w:date="2019-05-24T09:35:00Z">
              <w:r>
                <w:rPr/>
                <w:delText>17</w:delText>
              </w:r>
            </w:del>
            <w:del w:id="1007" w:author="Anna Kretzschmar" w:date="2019-05-24T09:35:00Z">
              <w:bookmarkStart w:id="449" w:name="TBL-7-54-21111111111111111111111111111111111"/>
              <w:bookmarkEnd w:id="44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08" w:author="Anna Kretzschmar" w:date="2019-05-24T09:35:00Z">
              <w:r>
                <w:rPr/>
                <w:delText>B</w:delText>
              </w:r>
            </w:del>
            <w:del w:id="1009" w:author="Anna Kretzschmar" w:date="2019-05-24T09:35:00Z">
              <w:bookmarkStart w:id="450" w:name="TBL-7-54-31111111111111111111111111111111111"/>
              <w:bookmarkEnd w:id="45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0" w:author="Anna Kretzschmar" w:date="2019-05-24T09:35:00Z">
              <w:r>
                <w:rPr>
                  <w:i/>
                </w:rPr>
                <w:delText xml:space="preserve">Chnoospora </w:delText>
              </w:r>
            </w:del>
            <w:del w:id="1011" w:author="Anna Kretzschmar" w:date="2019-05-24T09:35:00Z">
              <w:r>
                <w:rPr/>
                <w:delText>sp.</w:delText>
              </w:r>
            </w:del>
            <w:del w:id="1012" w:author="Anna Kretzschmar" w:date="2019-05-24T09:35:00Z">
              <w:bookmarkStart w:id="451" w:name="TBL-7-54-41111111111111111111111111111111111"/>
              <w:bookmarkEnd w:id="45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3" w:author="Anna Kretzschmar" w:date="2019-05-24T09:35:00Z">
              <w:r>
                <w:rPr/>
                <w:delText xml:space="preserve">1.23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4" w:author="Anna Kretzschmar" w:date="2019-05-24T09:35:00Z">
              <w:r>
                <w:rPr/>
                <w:delText>17</w:delText>
              </w:r>
            </w:del>
            <w:del w:id="1015" w:author="Anna Kretzschmar" w:date="2019-05-24T09:35:00Z">
              <w:bookmarkStart w:id="452" w:name="TBL-7-55-21111111111111111111111111111111111"/>
              <w:bookmarkEnd w:id="45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6" w:author="Anna Kretzschmar" w:date="2019-05-24T09:35:00Z">
              <w:r>
                <w:rPr/>
                <w:delText>C</w:delText>
              </w:r>
            </w:del>
            <w:del w:id="1017" w:author="Anna Kretzschmar" w:date="2019-05-24T09:35:00Z">
              <w:bookmarkStart w:id="453" w:name="TBL-7-55-31111111111111111111111111111111111"/>
              <w:bookmarkEnd w:id="45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18" w:author="Anna Kretzschmar" w:date="2019-05-24T09:35:00Z">
              <w:r>
                <w:rPr>
                  <w:i/>
                </w:rPr>
                <w:delText xml:space="preserve">Padina </w:delText>
              </w:r>
            </w:del>
            <w:del w:id="1019" w:author="Anna Kretzschmar" w:date="2019-05-24T09:35:00Z">
              <w:r>
                <w:rPr/>
                <w:delText>sp.</w:delText>
              </w:r>
            </w:del>
            <w:del w:id="1020" w:author="Anna Kretzschmar" w:date="2019-05-24T09:35:00Z">
              <w:bookmarkStart w:id="454" w:name="TBL-7-55-41111111111111111111111111111111111"/>
              <w:bookmarkEnd w:id="45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1" w:author="Anna Kretzschmar" w:date="2019-05-24T09:35:00Z">
              <w:r>
                <w:rPr/>
                <w:delText xml:space="preserve">10.32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2" w:author="Anna Kretzschmar" w:date="2019-05-24T09:35:00Z">
              <w:r>
                <w:rPr/>
                <w:delText>18</w:delText>
              </w:r>
            </w:del>
            <w:del w:id="1023" w:author="Anna Kretzschmar" w:date="2019-05-24T09:35:00Z">
              <w:bookmarkStart w:id="455" w:name="TBL-7-56-21111111111111111111111111111111111"/>
              <w:bookmarkEnd w:id="45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4" w:author="Anna Kretzschmar" w:date="2019-05-24T09:35:00Z">
              <w:r>
                <w:rPr/>
                <w:delText>A</w:delText>
              </w:r>
            </w:del>
            <w:del w:id="1025" w:author="Anna Kretzschmar" w:date="2019-05-24T09:35:00Z">
              <w:bookmarkStart w:id="456" w:name="TBL-7-56-31111111111111111111111111111111111"/>
              <w:bookmarkEnd w:id="45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6" w:author="Anna Kretzschmar" w:date="2019-05-24T09:35:00Z">
              <w:r>
                <w:rPr>
                  <w:i/>
                </w:rPr>
                <w:delText xml:space="preserve">Chnoospora </w:delText>
              </w:r>
            </w:del>
            <w:del w:id="1027" w:author="Anna Kretzschmar" w:date="2019-05-24T09:35:00Z">
              <w:r>
                <w:rPr/>
                <w:delText>sp.</w:delText>
              </w:r>
            </w:del>
            <w:del w:id="1028" w:author="Anna Kretzschmar" w:date="2019-05-24T09:35:00Z">
              <w:bookmarkStart w:id="457" w:name="TBL-7-56-41111111111111111111111111111111111"/>
              <w:bookmarkEnd w:id="45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2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0" w:author="Anna Kretzschmar" w:date="2019-05-24T09:35:00Z">
              <w:r>
                <w:rPr/>
                <w:delText>18</w:delText>
              </w:r>
            </w:del>
            <w:del w:id="1031" w:author="Anna Kretzschmar" w:date="2019-05-24T09:35:00Z">
              <w:bookmarkStart w:id="458" w:name="TBL-7-57-21111111111111111111111111111111111"/>
              <w:bookmarkEnd w:id="45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2" w:author="Anna Kretzschmar" w:date="2019-05-24T09:35:00Z">
              <w:r>
                <w:rPr/>
                <w:delText>B</w:delText>
              </w:r>
            </w:del>
            <w:del w:id="1033" w:author="Anna Kretzschmar" w:date="2019-05-24T09:35:00Z">
              <w:bookmarkStart w:id="459" w:name="TBL-7-57-31111111111111111111111111111111111"/>
              <w:bookmarkEnd w:id="45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4" w:author="Anna Kretzschmar" w:date="2019-05-24T09:35:00Z">
              <w:r>
                <w:rPr>
                  <w:i/>
                </w:rPr>
                <w:delText xml:space="preserve">Chnoospora </w:delText>
              </w:r>
            </w:del>
            <w:del w:id="1035" w:author="Anna Kretzschmar" w:date="2019-05-24T09:35:00Z">
              <w:r>
                <w:rPr/>
                <w:delText>sp.</w:delText>
              </w:r>
            </w:del>
            <w:del w:id="1036" w:author="Anna Kretzschmar" w:date="2019-05-24T09:35:00Z">
              <w:bookmarkStart w:id="460" w:name="TBL-7-57-41111111111111111111111111111111111"/>
              <w:bookmarkEnd w:id="46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7" w:author="Anna Kretzschmar" w:date="2019-05-24T09:35:00Z">
              <w:r>
                <w:rPr/>
                <w:delText xml:space="preserve">37.68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38" w:author="Anna Kretzschmar" w:date="2019-05-24T09:35:00Z">
              <w:r>
                <w:rPr/>
                <w:delText>18</w:delText>
              </w:r>
            </w:del>
            <w:del w:id="1039" w:author="Anna Kretzschmar" w:date="2019-05-24T09:35:00Z">
              <w:bookmarkStart w:id="461" w:name="TBL-7-58-21111111111111111111111111111111111"/>
              <w:bookmarkEnd w:id="46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0" w:author="Anna Kretzschmar" w:date="2019-05-24T09:35:00Z">
              <w:r>
                <w:rPr/>
                <w:delText>C</w:delText>
              </w:r>
            </w:del>
            <w:del w:id="1041" w:author="Anna Kretzschmar" w:date="2019-05-24T09:35:00Z">
              <w:bookmarkStart w:id="462" w:name="TBL-7-58-31111111111111111111111111111111111"/>
              <w:bookmarkEnd w:id="46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2" w:author="Anna Kretzschmar" w:date="2019-05-24T09:35:00Z">
              <w:r>
                <w:rPr>
                  <w:i/>
                </w:rPr>
                <w:delText xml:space="preserve">Chnoospora </w:delText>
              </w:r>
            </w:del>
            <w:del w:id="1043" w:author="Anna Kretzschmar" w:date="2019-05-24T09:35:00Z">
              <w:r>
                <w:rPr/>
                <w:delText>sp.</w:delText>
              </w:r>
            </w:del>
            <w:del w:id="1044" w:author="Anna Kretzschmar" w:date="2019-05-24T09:35:00Z">
              <w:bookmarkStart w:id="463" w:name="TBL-7-58-41111111111111111111111111111111111"/>
              <w:bookmarkEnd w:id="46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5" w:author="Anna Kretzschmar" w:date="2019-05-24T09:35:00Z">
              <w:r>
                <w:rPr/>
                <w:delText xml:space="preserve">5.57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6" w:author="Anna Kretzschmar" w:date="2019-05-24T09:35:00Z">
              <w:r>
                <w:rPr/>
                <w:delText>19</w:delText>
              </w:r>
            </w:del>
            <w:del w:id="1047" w:author="Anna Kretzschmar" w:date="2019-05-24T09:35:00Z">
              <w:bookmarkStart w:id="464" w:name="TBL-7-59-21111111111111111111111111111111111"/>
              <w:bookmarkEnd w:id="46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48" w:author="Anna Kretzschmar" w:date="2019-05-24T09:35:00Z">
              <w:r>
                <w:rPr/>
                <w:delText>A</w:delText>
              </w:r>
            </w:del>
            <w:del w:id="1049" w:author="Anna Kretzschmar" w:date="2019-05-24T09:35:00Z">
              <w:bookmarkStart w:id="465" w:name="TBL-7-59-31111111111111111111111111111111111"/>
              <w:bookmarkEnd w:id="46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0" w:author="Anna Kretzschmar" w:date="2019-05-24T09:35:00Z">
              <w:r>
                <w:rPr>
                  <w:i/>
                </w:rPr>
                <w:delText xml:space="preserve">Padina </w:delText>
              </w:r>
            </w:del>
            <w:del w:id="1051" w:author="Anna Kretzschmar" w:date="2019-05-24T09:35:00Z">
              <w:r>
                <w:rPr/>
                <w:delText>sp.</w:delText>
              </w:r>
            </w:del>
            <w:del w:id="1052" w:author="Anna Kretzschmar" w:date="2019-05-24T09:35:00Z">
              <w:bookmarkStart w:id="466" w:name="TBL-7-59-41111111111111111111111111111111111"/>
              <w:bookmarkEnd w:id="46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3"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4" w:author="Anna Kretzschmar" w:date="2019-05-24T09:35:00Z">
              <w:r>
                <w:rPr/>
                <w:delText>19</w:delText>
              </w:r>
            </w:del>
            <w:del w:id="1055" w:author="Anna Kretzschmar" w:date="2019-05-24T09:35:00Z">
              <w:bookmarkStart w:id="467" w:name="TBL-7-60-21111111111111111111111111111111111"/>
              <w:bookmarkEnd w:id="46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6" w:author="Anna Kretzschmar" w:date="2019-05-24T09:35:00Z">
              <w:r>
                <w:rPr/>
                <w:delText>B</w:delText>
              </w:r>
            </w:del>
            <w:del w:id="1057" w:author="Anna Kretzschmar" w:date="2019-05-24T09:35:00Z">
              <w:bookmarkStart w:id="468" w:name="TBL-7-60-31111111111111111111111111111111111"/>
              <w:bookmarkEnd w:id="46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58" w:author="Anna Kretzschmar" w:date="2019-05-24T09:35:00Z">
              <w:r>
                <w:rPr>
                  <w:i/>
                </w:rPr>
                <w:delText xml:space="preserve">Padina </w:delText>
              </w:r>
            </w:del>
            <w:del w:id="1059" w:author="Anna Kretzschmar" w:date="2019-05-24T09:35:00Z">
              <w:r>
                <w:rPr/>
                <w:delText>sp.</w:delText>
              </w:r>
            </w:del>
            <w:del w:id="1060" w:author="Anna Kretzschmar" w:date="2019-05-24T09:35:00Z">
              <w:bookmarkStart w:id="469" w:name="TBL-7-60-41111111111111111111111111111111111"/>
              <w:bookmarkEnd w:id="46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1"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2" w:author="Anna Kretzschmar" w:date="2019-05-24T09:35:00Z">
              <w:r>
                <w:rPr/>
                <w:delText>19</w:delText>
              </w:r>
            </w:del>
            <w:del w:id="1063" w:author="Anna Kretzschmar" w:date="2019-05-24T09:35:00Z">
              <w:bookmarkStart w:id="470" w:name="TBL-7-61-21111111111111111111111111111111111"/>
              <w:bookmarkEnd w:id="47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4" w:author="Anna Kretzschmar" w:date="2019-05-24T09:35:00Z">
              <w:r>
                <w:rPr/>
                <w:delText>C</w:delText>
              </w:r>
            </w:del>
            <w:del w:id="1065" w:author="Anna Kretzschmar" w:date="2019-05-24T09:35:00Z">
              <w:bookmarkStart w:id="471" w:name="TBL-7-61-31111111111111111111111111111111111"/>
              <w:bookmarkEnd w:id="47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6" w:author="Anna Kretzschmar" w:date="2019-05-24T09:35:00Z">
              <w:r>
                <w:rPr>
                  <w:i/>
                </w:rPr>
                <w:delText xml:space="preserve">Padina </w:delText>
              </w:r>
            </w:del>
            <w:del w:id="1067" w:author="Anna Kretzschmar" w:date="2019-05-24T09:35:00Z">
              <w:r>
                <w:rPr/>
                <w:delText>sp.</w:delText>
              </w:r>
            </w:del>
            <w:del w:id="1068" w:author="Anna Kretzschmar" w:date="2019-05-24T09:35:00Z">
              <w:bookmarkStart w:id="472" w:name="TBL-7-61-41111111111111111111111111111111111"/>
              <w:bookmarkEnd w:id="47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69"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0" w:author="Anna Kretzschmar" w:date="2019-05-24T09:35:00Z">
              <w:r>
                <w:rPr/>
                <w:delText>20</w:delText>
              </w:r>
            </w:del>
            <w:del w:id="1071" w:author="Anna Kretzschmar" w:date="2019-05-24T09:35:00Z">
              <w:bookmarkStart w:id="473" w:name="TBL-7-62-21111111111111111111111111111111111"/>
              <w:bookmarkEnd w:id="47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2" w:author="Anna Kretzschmar" w:date="2019-05-24T09:35:00Z">
              <w:r>
                <w:rPr/>
                <w:delText>A</w:delText>
              </w:r>
            </w:del>
            <w:del w:id="1073" w:author="Anna Kretzschmar" w:date="2019-05-24T09:35:00Z">
              <w:bookmarkStart w:id="474" w:name="TBL-7-62-31111111111111111111111111111111111"/>
              <w:bookmarkEnd w:id="47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4" w:author="Anna Kretzschmar" w:date="2019-05-24T09:35:00Z">
              <w:r>
                <w:rPr>
                  <w:i/>
                </w:rPr>
                <w:delText xml:space="preserve">Sargassum </w:delText>
              </w:r>
            </w:del>
            <w:del w:id="1075" w:author="Anna Kretzschmar" w:date="2019-05-24T09:35:00Z">
              <w:r>
                <w:rPr/>
                <w:delText>sp.</w:delText>
              </w:r>
            </w:del>
            <w:del w:id="1076" w:author="Anna Kretzschmar" w:date="2019-05-24T09:35:00Z">
              <w:bookmarkStart w:id="475" w:name="TBL-7-62-41111111111111111111111111111111111"/>
              <w:bookmarkEnd w:id="47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7" w:author="Anna Kretzschmar" w:date="2019-05-24T09:35:00Z">
              <w:r>
                <w:rPr/>
                <w:delText>N/D</w:delText>
              </w:r>
            </w:del>
            <w:del w:id="1078" w:author="Anna Kretzschmar" w:date="2019-05-24T09:35:00Z">
              <w:bookmarkStart w:id="476" w:name="TBL-7-63-11111111111111111111111111111111111"/>
              <w:bookmarkStart w:id="477" w:name="TBL-7-63-2111111111111111111111111111111111"/>
              <w:bookmarkEnd w:id="476"/>
              <w:bookmarkEnd w:id="477"/>
              <w:r>
                <w:rPr/>
                <w:delText xml:space="preserve">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79" w:author="Anna Kretzschmar" w:date="2019-05-24T09:35:00Z">
              <w:r>
                <w:rPr/>
                <w:delText>20</w:delText>
              </w:r>
            </w:del>
            <w:del w:id="1080" w:author="Anna Kretzschmar" w:date="2019-05-24T09:35:00Z">
              <w:bookmarkStart w:id="478" w:name="TBL-7-64-21111111111111111111111111111111111"/>
              <w:bookmarkEnd w:id="47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1" w:author="Anna Kretzschmar" w:date="2019-05-24T09:35:00Z">
              <w:r>
                <w:rPr/>
                <w:delText>B</w:delText>
              </w:r>
            </w:del>
            <w:del w:id="1082" w:author="Anna Kretzschmar" w:date="2019-05-24T09:35:00Z">
              <w:bookmarkStart w:id="479" w:name="TBL-7-64-31111111111111111111111111111111111"/>
              <w:bookmarkEnd w:id="47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3" w:author="Anna Kretzschmar" w:date="2019-05-24T09:35:00Z">
              <w:r>
                <w:rPr>
                  <w:i/>
                </w:rPr>
                <w:delText xml:space="preserve">Sargassum </w:delText>
              </w:r>
            </w:del>
            <w:del w:id="1084" w:author="Anna Kretzschmar" w:date="2019-05-24T09:35:00Z">
              <w:r>
                <w:rPr/>
                <w:delText>sp.</w:delText>
              </w:r>
            </w:del>
            <w:del w:id="1085" w:author="Anna Kretzschmar" w:date="2019-05-24T09:35:00Z">
              <w:bookmarkStart w:id="480" w:name="TBL-7-64-41111111111111111111111111111111111"/>
              <w:bookmarkEnd w:id="48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6" w:author="Anna Kretzschmar" w:date="2019-05-24T09:35:00Z">
              <w:r>
                <w:rPr/>
                <w:delText xml:space="preserve">0.19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7" w:author="Anna Kretzschmar" w:date="2019-05-24T09:35:00Z">
              <w:r>
                <w:rPr/>
                <w:delText>20</w:delText>
              </w:r>
            </w:del>
            <w:del w:id="1088" w:author="Anna Kretzschmar" w:date="2019-05-24T09:35:00Z">
              <w:bookmarkStart w:id="481" w:name="TBL-7-65-21111111111111111111111111111111111"/>
              <w:bookmarkEnd w:id="48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89" w:author="Anna Kretzschmar" w:date="2019-05-24T09:35:00Z">
              <w:r>
                <w:rPr/>
                <w:delText>C</w:delText>
              </w:r>
            </w:del>
            <w:del w:id="1090" w:author="Anna Kretzschmar" w:date="2019-05-24T09:35:00Z">
              <w:bookmarkStart w:id="482" w:name="TBL-7-65-31111111111111111111111111111111111"/>
              <w:bookmarkEnd w:id="48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1" w:author="Anna Kretzschmar" w:date="2019-05-24T09:35:00Z">
              <w:r>
                <w:rPr>
                  <w:i/>
                </w:rPr>
                <w:delText xml:space="preserve">Sargassum </w:delText>
              </w:r>
            </w:del>
            <w:del w:id="1092" w:author="Anna Kretzschmar" w:date="2019-05-24T09:35:00Z">
              <w:r>
                <w:rPr/>
                <w:delText>sp.</w:delText>
              </w:r>
            </w:del>
            <w:del w:id="1093" w:author="Anna Kretzschmar" w:date="2019-05-24T09:35:00Z">
              <w:bookmarkStart w:id="483" w:name="TBL-7-65-41111111111111111111111111111111111"/>
              <w:bookmarkEnd w:id="48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4" w:author="Anna Kretzschmar" w:date="2019-05-24T09:35:00Z">
              <w:r>
                <w:rPr/>
                <w:delText xml:space="preserve">0.18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5" w:author="Anna Kretzschmar" w:date="2019-05-24T09:35:00Z">
              <w:r>
                <w:rPr/>
                <w:delText>21</w:delText>
              </w:r>
            </w:del>
            <w:del w:id="1096" w:author="Anna Kretzschmar" w:date="2019-05-24T09:35:00Z">
              <w:bookmarkStart w:id="484" w:name="TBL-7-66-21111111111111111111111111111111111"/>
              <w:bookmarkEnd w:id="48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7" w:author="Anna Kretzschmar" w:date="2019-05-24T09:35:00Z">
              <w:r>
                <w:rPr/>
                <w:delText>A</w:delText>
              </w:r>
            </w:del>
            <w:del w:id="1098" w:author="Anna Kretzschmar" w:date="2019-05-24T09:35:00Z">
              <w:bookmarkStart w:id="485" w:name="TBL-7-66-31111111111111111111111111111111111"/>
              <w:bookmarkEnd w:id="48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099" w:author="Anna Kretzschmar" w:date="2019-05-24T09:35:00Z">
              <w:r>
                <w:rPr>
                  <w:i/>
                </w:rPr>
                <w:delText xml:space="preserve">Sargassum </w:delText>
              </w:r>
            </w:del>
            <w:del w:id="1100" w:author="Anna Kretzschmar" w:date="2019-05-24T09:35:00Z">
              <w:r>
                <w:rPr/>
                <w:delText>sp.</w:delText>
              </w:r>
            </w:del>
            <w:del w:id="1101" w:author="Anna Kretzschmar" w:date="2019-05-24T09:35:00Z">
              <w:bookmarkStart w:id="486" w:name="TBL-7-66-41111111111111111111111111111111111"/>
              <w:bookmarkEnd w:id="48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2"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3" w:author="Anna Kretzschmar" w:date="2019-05-24T09:35:00Z">
              <w:r>
                <w:rPr/>
                <w:delText>21</w:delText>
              </w:r>
            </w:del>
            <w:del w:id="1104" w:author="Anna Kretzschmar" w:date="2019-05-24T09:35:00Z">
              <w:bookmarkStart w:id="487" w:name="TBL-7-67-21111111111111111111111111111111111"/>
              <w:bookmarkEnd w:id="48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5" w:author="Anna Kretzschmar" w:date="2019-05-24T09:35:00Z">
              <w:r>
                <w:rPr/>
                <w:delText>B</w:delText>
              </w:r>
            </w:del>
            <w:del w:id="1106" w:author="Anna Kretzschmar" w:date="2019-05-24T09:35:00Z">
              <w:bookmarkStart w:id="488" w:name="TBL-7-67-31111111111111111111111111111111111"/>
              <w:bookmarkEnd w:id="48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07" w:author="Anna Kretzschmar" w:date="2019-05-24T09:35:00Z">
              <w:r>
                <w:rPr>
                  <w:i/>
                </w:rPr>
                <w:delText xml:space="preserve">Sargassum </w:delText>
              </w:r>
            </w:del>
            <w:del w:id="1108" w:author="Anna Kretzschmar" w:date="2019-05-24T09:35:00Z">
              <w:r>
                <w:rPr/>
                <w:delText>sp.</w:delText>
              </w:r>
            </w:del>
            <w:del w:id="1109" w:author="Anna Kretzschmar" w:date="2019-05-24T09:35:00Z">
              <w:bookmarkStart w:id="489" w:name="TBL-7-67-41111111111111111111111111111111111"/>
              <w:bookmarkEnd w:id="48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0" w:author="Anna Kretzschmar" w:date="2019-05-24T09:35:00Z">
              <w:r>
                <w:rPr/>
                <w:delText xml:space="preserve">2.11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1" w:author="Anna Kretzschmar" w:date="2019-05-24T09:35:00Z">
              <w:r>
                <w:rPr/>
                <w:delText>21</w:delText>
              </w:r>
            </w:del>
            <w:del w:id="1112" w:author="Anna Kretzschmar" w:date="2019-05-24T09:35:00Z">
              <w:bookmarkStart w:id="490" w:name="TBL-7-68-21111111111111111111111111111111111"/>
              <w:bookmarkEnd w:id="49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3" w:author="Anna Kretzschmar" w:date="2019-05-24T09:35:00Z">
              <w:r>
                <w:rPr/>
                <w:delText>C</w:delText>
              </w:r>
            </w:del>
            <w:del w:id="1114" w:author="Anna Kretzschmar" w:date="2019-05-24T09:35:00Z">
              <w:bookmarkStart w:id="491" w:name="TBL-7-68-31111111111111111111111111111111111"/>
              <w:bookmarkEnd w:id="49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5" w:author="Anna Kretzschmar" w:date="2019-05-24T09:35:00Z">
              <w:r>
                <w:rPr>
                  <w:i/>
                </w:rPr>
                <w:delText xml:space="preserve">Sargassum </w:delText>
              </w:r>
            </w:del>
            <w:del w:id="1116" w:author="Anna Kretzschmar" w:date="2019-05-24T09:35:00Z">
              <w:r>
                <w:rPr/>
                <w:delText>sp.</w:delText>
              </w:r>
            </w:del>
            <w:del w:id="1117" w:author="Anna Kretzschmar" w:date="2019-05-24T09:35:00Z">
              <w:bookmarkStart w:id="492" w:name="TBL-7-68-41111111111111111111111111111111111"/>
              <w:bookmarkEnd w:id="49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8" w:author="Anna Kretzschmar" w:date="2019-05-24T09:35:00Z">
              <w:r>
                <w:rPr/>
                <w:delText xml:space="preserve">2.05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19" w:author="Anna Kretzschmar" w:date="2019-05-24T09:35:00Z">
              <w:r>
                <w:rPr/>
                <w:delText>22</w:delText>
              </w:r>
            </w:del>
            <w:del w:id="1120" w:author="Anna Kretzschmar" w:date="2019-05-24T09:35:00Z">
              <w:bookmarkStart w:id="493" w:name="TBL-7-69-21111111111111111111111111111111111"/>
              <w:bookmarkEnd w:id="49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1" w:author="Anna Kretzschmar" w:date="2019-05-24T09:35:00Z">
              <w:r>
                <w:rPr/>
                <w:delText>A</w:delText>
              </w:r>
            </w:del>
            <w:del w:id="1122" w:author="Anna Kretzschmar" w:date="2019-05-24T09:35:00Z">
              <w:bookmarkStart w:id="494" w:name="TBL-7-69-31111111111111111111111111111111111"/>
              <w:bookmarkEnd w:id="49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3" w:author="Anna Kretzschmar" w:date="2019-05-24T09:35:00Z">
              <w:r>
                <w:rPr>
                  <w:i/>
                </w:rPr>
                <w:delText xml:space="preserve">Padina </w:delText>
              </w:r>
            </w:del>
            <w:del w:id="1124" w:author="Anna Kretzschmar" w:date="2019-05-24T09:35:00Z">
              <w:r>
                <w:rPr/>
                <w:delText>sp.</w:delText>
              </w:r>
            </w:del>
            <w:del w:id="1125" w:author="Anna Kretzschmar" w:date="2019-05-24T09:35:00Z">
              <w:bookmarkStart w:id="495" w:name="TBL-7-69-41111111111111111111111111111111111"/>
              <w:bookmarkEnd w:id="49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6" w:author="Anna Kretzschmar" w:date="2019-05-24T09:35:00Z">
              <w:r>
                <w:rPr/>
                <w:delText xml:space="preserve">7.17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7" w:author="Anna Kretzschmar" w:date="2019-05-24T09:35:00Z">
              <w:r>
                <w:rPr/>
                <w:delText>22</w:delText>
              </w:r>
            </w:del>
            <w:del w:id="1128" w:author="Anna Kretzschmar" w:date="2019-05-24T09:35:00Z">
              <w:bookmarkStart w:id="496" w:name="TBL-7-70-21111111111111111111111111111111111"/>
              <w:bookmarkEnd w:id="49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29" w:author="Anna Kretzschmar" w:date="2019-05-24T09:35:00Z">
              <w:r>
                <w:rPr/>
                <w:delText>B</w:delText>
              </w:r>
            </w:del>
            <w:del w:id="1130" w:author="Anna Kretzschmar" w:date="2019-05-24T09:35:00Z">
              <w:bookmarkStart w:id="497" w:name="TBL-7-70-31111111111111111111111111111111111"/>
              <w:bookmarkEnd w:id="49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1" w:author="Anna Kretzschmar" w:date="2019-05-24T09:35:00Z">
              <w:r>
                <w:rPr>
                  <w:i/>
                </w:rPr>
                <w:delText xml:space="preserve">Padina </w:delText>
              </w:r>
            </w:del>
            <w:del w:id="1132" w:author="Anna Kretzschmar" w:date="2019-05-24T09:35:00Z">
              <w:r>
                <w:rPr/>
                <w:delText>sp.</w:delText>
              </w:r>
            </w:del>
            <w:del w:id="1133" w:author="Anna Kretzschmar" w:date="2019-05-24T09:35:00Z">
              <w:bookmarkStart w:id="498" w:name="TBL-7-70-41111111111111111111111111111111111"/>
              <w:bookmarkEnd w:id="49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4" w:author="Anna Kretzschmar" w:date="2019-05-24T09:35:00Z">
              <w:r>
                <w:rPr/>
                <w:delText xml:space="preserve">2.67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5" w:author="Anna Kretzschmar" w:date="2019-05-24T09:35:00Z">
              <w:r>
                <w:rPr/>
                <w:delText>22</w:delText>
              </w:r>
            </w:del>
            <w:del w:id="1136" w:author="Anna Kretzschmar" w:date="2019-05-24T09:35:00Z">
              <w:bookmarkStart w:id="499" w:name="TBL-7-71-21111111111111111111111111111111111"/>
              <w:bookmarkEnd w:id="499"/>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7" w:author="Anna Kretzschmar" w:date="2019-05-24T09:35:00Z">
              <w:r>
                <w:rPr/>
                <w:delText>C</w:delText>
              </w:r>
            </w:del>
            <w:del w:id="1138" w:author="Anna Kretzschmar" w:date="2019-05-24T09:35:00Z">
              <w:bookmarkStart w:id="500" w:name="TBL-7-71-31111111111111111111111111111111111"/>
              <w:bookmarkEnd w:id="500"/>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39" w:author="Anna Kretzschmar" w:date="2019-05-24T09:35:00Z">
              <w:r>
                <w:rPr>
                  <w:i/>
                </w:rPr>
                <w:delText xml:space="preserve">Padina </w:delText>
              </w:r>
            </w:del>
            <w:del w:id="1140" w:author="Anna Kretzschmar" w:date="2019-05-24T09:35:00Z">
              <w:r>
                <w:rPr/>
                <w:delText>sp.</w:delText>
              </w:r>
            </w:del>
            <w:del w:id="1141" w:author="Anna Kretzschmar" w:date="2019-05-24T09:35:00Z">
              <w:bookmarkStart w:id="501" w:name="TBL-7-71-41111111111111111111111111111111111"/>
              <w:bookmarkEnd w:id="501"/>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2" w:author="Anna Kretzschmar" w:date="2019-05-24T09:35:00Z">
              <w:r>
                <w:rPr/>
                <w:delText xml:space="preserve">8.64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3" w:author="Anna Kretzschmar" w:date="2019-05-24T09:35:00Z">
              <w:r>
                <w:rPr/>
                <w:delText>23</w:delText>
              </w:r>
            </w:del>
            <w:del w:id="1144" w:author="Anna Kretzschmar" w:date="2019-05-24T09:35:00Z">
              <w:bookmarkStart w:id="502" w:name="TBL-7-72-21111111111111111111111111111111111"/>
              <w:bookmarkEnd w:id="502"/>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5" w:author="Anna Kretzschmar" w:date="2019-05-24T09:35:00Z">
              <w:r>
                <w:rPr/>
                <w:delText>A</w:delText>
              </w:r>
            </w:del>
            <w:del w:id="1146" w:author="Anna Kretzschmar" w:date="2019-05-24T09:35:00Z">
              <w:bookmarkStart w:id="503" w:name="TBL-7-72-31111111111111111111111111111111111"/>
              <w:bookmarkEnd w:id="503"/>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47" w:author="Anna Kretzschmar" w:date="2019-05-24T09:35:00Z">
              <w:r>
                <w:rPr>
                  <w:i/>
                </w:rPr>
                <w:delText xml:space="preserve">Chnoospora </w:delText>
              </w:r>
            </w:del>
            <w:del w:id="1148" w:author="Anna Kretzschmar" w:date="2019-05-24T09:35:00Z">
              <w:r>
                <w:rPr/>
                <w:delText>sp.</w:delText>
              </w:r>
            </w:del>
            <w:del w:id="1149" w:author="Anna Kretzschmar" w:date="2019-05-24T09:35:00Z">
              <w:bookmarkStart w:id="504" w:name="TBL-7-72-41111111111111111111111111111111111"/>
              <w:bookmarkEnd w:id="504"/>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0" w:author="Anna Kretzschmar" w:date="2019-05-24T09:35:00Z">
              <w:r>
                <w:rPr/>
                <w:delText xml:space="preserve">1.24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1" w:author="Anna Kretzschmar" w:date="2019-05-24T09:35:00Z">
              <w:r>
                <w:rPr/>
                <w:delText>23</w:delText>
              </w:r>
            </w:del>
            <w:del w:id="1152" w:author="Anna Kretzschmar" w:date="2019-05-24T09:35:00Z">
              <w:bookmarkStart w:id="505" w:name="TBL-7-73-21111111111111111111111111111111111"/>
              <w:bookmarkEnd w:id="505"/>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3" w:author="Anna Kretzschmar" w:date="2019-05-24T09:35:00Z">
              <w:r>
                <w:rPr/>
                <w:delText>B</w:delText>
              </w:r>
            </w:del>
            <w:del w:id="1154" w:author="Anna Kretzschmar" w:date="2019-05-24T09:35:00Z">
              <w:bookmarkStart w:id="506" w:name="TBL-7-73-31111111111111111111111111111111111"/>
              <w:bookmarkEnd w:id="506"/>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5" w:author="Anna Kretzschmar" w:date="2019-05-24T09:35:00Z">
              <w:r>
                <w:rPr>
                  <w:i/>
                </w:rPr>
                <w:delText xml:space="preserve">Chnoospora </w:delText>
              </w:r>
            </w:del>
            <w:del w:id="1156" w:author="Anna Kretzschmar" w:date="2019-05-24T09:35:00Z">
              <w:r>
                <w:rPr/>
                <w:delText>sp.</w:delText>
              </w:r>
            </w:del>
            <w:del w:id="1157" w:author="Anna Kretzschmar" w:date="2019-05-24T09:35:00Z">
              <w:bookmarkStart w:id="507" w:name="TBL-7-73-41111111111111111111111111111111111"/>
              <w:bookmarkEnd w:id="507"/>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8" w:author="Anna Kretzschmar" w:date="2019-05-24T09:35:00Z">
              <w:r>
                <w:rPr/>
                <w:delText xml:space="preserve">5.90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59" w:author="Anna Kretzschmar" w:date="2019-05-24T09:35:00Z">
              <w:r>
                <w:rPr/>
                <w:delText>23</w:delText>
              </w:r>
            </w:del>
            <w:del w:id="1160" w:author="Anna Kretzschmar" w:date="2019-05-24T09:35:00Z">
              <w:bookmarkStart w:id="508" w:name="TBL-7-74-21111111111111111111111111111111111"/>
              <w:bookmarkEnd w:id="508"/>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1" w:author="Anna Kretzschmar" w:date="2019-05-24T09:35:00Z">
              <w:r>
                <w:rPr/>
                <w:delText>C</w:delText>
              </w:r>
            </w:del>
            <w:del w:id="1162" w:author="Anna Kretzschmar" w:date="2019-05-24T09:35:00Z">
              <w:bookmarkStart w:id="509" w:name="TBL-7-74-31111111111111111111111111111111111"/>
              <w:bookmarkEnd w:id="509"/>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3" w:author="Anna Kretzschmar" w:date="2019-05-24T09:35:00Z">
              <w:r>
                <w:rPr>
                  <w:i/>
                </w:rPr>
                <w:delText xml:space="preserve">Chnoospora </w:delText>
              </w:r>
            </w:del>
            <w:del w:id="1164" w:author="Anna Kretzschmar" w:date="2019-05-24T09:35:00Z">
              <w:r>
                <w:rPr/>
                <w:delText>sp.</w:delText>
              </w:r>
            </w:del>
            <w:del w:id="1165" w:author="Anna Kretzschmar" w:date="2019-05-24T09:35:00Z">
              <w:bookmarkStart w:id="510" w:name="TBL-7-74-41111111111111111111111111111111111"/>
              <w:bookmarkEnd w:id="510"/>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6" w:author="Anna Kretzschmar" w:date="2019-05-24T09:35:00Z">
              <w:r>
                <w:rPr/>
                <w:delText xml:space="preserve">N/D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7" w:author="Anna Kretzschmar" w:date="2019-05-24T09:35:00Z">
              <w:r>
                <w:rPr/>
                <w:delText>24</w:delText>
              </w:r>
            </w:del>
            <w:del w:id="1168" w:author="Anna Kretzschmar" w:date="2019-05-24T09:35:00Z">
              <w:bookmarkStart w:id="511" w:name="TBL-7-75-21111111111111111111111111111111111"/>
              <w:bookmarkEnd w:id="511"/>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69" w:author="Anna Kretzschmar" w:date="2019-05-24T09:35:00Z">
              <w:r>
                <w:rPr/>
                <w:delText>A</w:delText>
              </w:r>
            </w:del>
            <w:del w:id="1170" w:author="Anna Kretzschmar" w:date="2019-05-24T09:35:00Z">
              <w:bookmarkStart w:id="512" w:name="TBL-7-75-31111111111111111111111111111111111"/>
              <w:bookmarkEnd w:id="512"/>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1" w:author="Anna Kretzschmar" w:date="2019-05-24T09:35:00Z">
              <w:r>
                <w:rPr>
                  <w:i/>
                </w:rPr>
                <w:delText xml:space="preserve">Sargassum </w:delText>
              </w:r>
            </w:del>
            <w:del w:id="1172" w:author="Anna Kretzschmar" w:date="2019-05-24T09:35:00Z">
              <w:r>
                <w:rPr/>
                <w:delText>sp.</w:delText>
              </w:r>
            </w:del>
            <w:del w:id="1173" w:author="Anna Kretzschmar" w:date="2019-05-24T09:35:00Z">
              <w:bookmarkStart w:id="513" w:name="TBL-7-75-41111111111111111111111111111111111"/>
              <w:bookmarkEnd w:id="513"/>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4" w:author="Anna Kretzschmar" w:date="2019-05-24T09:35:00Z">
              <w:r>
                <w:rPr/>
                <w:delText xml:space="preserve">1.91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5" w:author="Anna Kretzschmar" w:date="2019-05-24T09:35:00Z">
              <w:r>
                <w:rPr/>
                <w:delText>24</w:delText>
              </w:r>
            </w:del>
            <w:del w:id="1176" w:author="Anna Kretzschmar" w:date="2019-05-24T09:35:00Z">
              <w:bookmarkStart w:id="514" w:name="TBL-7-76-21111111111111111111111111111111111"/>
              <w:bookmarkEnd w:id="514"/>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7" w:author="Anna Kretzschmar" w:date="2019-05-24T09:35:00Z">
              <w:r>
                <w:rPr/>
                <w:delText>B</w:delText>
              </w:r>
            </w:del>
            <w:del w:id="1178" w:author="Anna Kretzschmar" w:date="2019-05-24T09:35:00Z">
              <w:bookmarkStart w:id="515" w:name="TBL-7-76-31111111111111111111111111111111111"/>
              <w:bookmarkEnd w:id="515"/>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79" w:author="Anna Kretzschmar" w:date="2019-05-24T09:35:00Z">
              <w:r>
                <w:rPr>
                  <w:i/>
                </w:rPr>
                <w:delText xml:space="preserve">Sargassum </w:delText>
              </w:r>
            </w:del>
            <w:del w:id="1180" w:author="Anna Kretzschmar" w:date="2019-05-24T09:35:00Z">
              <w:r>
                <w:rPr/>
                <w:delText>sp.</w:delText>
              </w:r>
            </w:del>
            <w:del w:id="1181" w:author="Anna Kretzschmar" w:date="2019-05-24T09:35:00Z">
              <w:bookmarkStart w:id="516" w:name="TBL-7-76-41111111111111111111111111111111111"/>
              <w:bookmarkEnd w:id="516"/>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2" w:author="Anna Kretzschmar" w:date="2019-05-24T09:35:00Z">
              <w:r>
                <w:rPr/>
                <w:delText xml:space="preserve">2.90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3" w:author="Anna Kretzschmar" w:date="2019-05-24T09:35:00Z">
              <w:r>
                <w:rPr/>
                <w:delText>24</w:delText>
              </w:r>
            </w:del>
            <w:del w:id="1184" w:author="Anna Kretzschmar" w:date="2019-05-24T09:35:00Z">
              <w:bookmarkStart w:id="517" w:name="TBL-7-77-21111111111111111111111111111111111"/>
              <w:bookmarkEnd w:id="517"/>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5" w:author="Anna Kretzschmar" w:date="2019-05-24T09:35:00Z">
              <w:r>
                <w:rPr/>
                <w:delText>C</w:delText>
              </w:r>
            </w:del>
            <w:del w:id="1186" w:author="Anna Kretzschmar" w:date="2019-05-24T09:35:00Z">
              <w:bookmarkStart w:id="518" w:name="TBL-7-77-31111111111111111111111111111111111"/>
              <w:bookmarkEnd w:id="518"/>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87" w:author="Anna Kretzschmar" w:date="2019-05-24T09:35:00Z">
              <w:r>
                <w:rPr>
                  <w:i/>
                </w:rPr>
                <w:delText xml:space="preserve">Sargassum </w:delText>
              </w:r>
            </w:del>
            <w:del w:id="1188" w:author="Anna Kretzschmar" w:date="2019-05-24T09:35:00Z">
              <w:r>
                <w:rPr/>
                <w:delText>sp.</w:delText>
              </w:r>
            </w:del>
            <w:del w:id="1189" w:author="Anna Kretzschmar" w:date="2019-05-24T09:35:00Z">
              <w:bookmarkStart w:id="519" w:name="TBL-7-77-41111111111111111111111111111111111"/>
              <w:bookmarkEnd w:id="519"/>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0" w:author="Anna Kretzschmar" w:date="2019-05-24T09:35:00Z">
              <w:r>
                <w:rPr/>
                <w:delText xml:space="preserve">3.97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1" w:author="Anna Kretzschmar" w:date="2019-05-24T09:35:00Z">
              <w:r>
                <w:rPr/>
                <w:delText>25</w:delText>
              </w:r>
            </w:del>
            <w:del w:id="1192" w:author="Anna Kretzschmar" w:date="2019-05-24T09:35:00Z">
              <w:bookmarkStart w:id="520" w:name="TBL-7-78-21111111111111111111111111111111111"/>
              <w:bookmarkEnd w:id="520"/>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3" w:author="Anna Kretzschmar" w:date="2019-05-24T09:35:00Z">
              <w:r>
                <w:rPr/>
                <w:delText>A</w:delText>
              </w:r>
            </w:del>
            <w:del w:id="1194" w:author="Anna Kretzschmar" w:date="2019-05-24T09:35:00Z">
              <w:bookmarkStart w:id="521" w:name="TBL-7-78-31111111111111111111111111111111111"/>
              <w:bookmarkEnd w:id="521"/>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5" w:author="Anna Kretzschmar" w:date="2019-05-24T09:35:00Z">
              <w:r>
                <w:rPr>
                  <w:i/>
                </w:rPr>
                <w:delText xml:space="preserve">Padina </w:delText>
              </w:r>
            </w:del>
            <w:del w:id="1196" w:author="Anna Kretzschmar" w:date="2019-05-24T09:35:00Z">
              <w:r>
                <w:rPr/>
                <w:delText>sp.</w:delText>
              </w:r>
            </w:del>
            <w:del w:id="1197" w:author="Anna Kretzschmar" w:date="2019-05-24T09:35:00Z">
              <w:bookmarkStart w:id="522" w:name="TBL-7-78-41111111111111111111111111111111111"/>
              <w:bookmarkEnd w:id="522"/>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8" w:author="Anna Kretzschmar" w:date="2019-05-24T09:35:00Z">
              <w:r>
                <w:rPr/>
                <w:delText xml:space="preserve">2.24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199" w:author="Anna Kretzschmar" w:date="2019-05-24T09:35:00Z">
              <w:r>
                <w:rPr/>
                <w:delText>25</w:delText>
              </w:r>
            </w:del>
            <w:del w:id="1200" w:author="Anna Kretzschmar" w:date="2019-05-24T09:35:00Z">
              <w:bookmarkStart w:id="523" w:name="TBL-7-79-21111111111111111111111111111111111"/>
              <w:bookmarkEnd w:id="523"/>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1" w:author="Anna Kretzschmar" w:date="2019-05-24T09:35:00Z">
              <w:r>
                <w:rPr/>
                <w:delText>B</w:delText>
              </w:r>
            </w:del>
            <w:del w:id="1202" w:author="Anna Kretzschmar" w:date="2019-05-24T09:35:00Z">
              <w:bookmarkStart w:id="524" w:name="TBL-7-79-31111111111111111111111111111111111"/>
              <w:bookmarkEnd w:id="524"/>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3" w:author="Anna Kretzschmar" w:date="2019-05-24T09:35:00Z">
              <w:r>
                <w:rPr>
                  <w:i/>
                </w:rPr>
                <w:delText xml:space="preserve">Chnoospora </w:delText>
              </w:r>
            </w:del>
            <w:del w:id="1204" w:author="Anna Kretzschmar" w:date="2019-05-24T09:35:00Z">
              <w:r>
                <w:rPr/>
                <w:delText>sp.</w:delText>
              </w:r>
            </w:del>
            <w:del w:id="1205" w:author="Anna Kretzschmar" w:date="2019-05-24T09:35:00Z">
              <w:bookmarkStart w:id="525" w:name="TBL-7-79-41111111111111111111111111111111111"/>
              <w:bookmarkEnd w:id="525"/>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6" w:author="Anna Kretzschmar" w:date="2019-05-24T09:35:00Z">
              <w:r>
                <w:rPr/>
                <w:delText xml:space="preserve">1.36 </w:delText>
              </w:r>
            </w:del>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7" w:author="Anna Kretzschmar" w:date="2019-05-24T09:35:00Z">
              <w:r>
                <w:rPr/>
                <w:delText>25</w:delText>
              </w:r>
            </w:del>
            <w:del w:id="1208" w:author="Anna Kretzschmar" w:date="2019-05-24T09:35:00Z">
              <w:bookmarkStart w:id="526" w:name="TBL-7-80-21111111111111111111111111111111111"/>
              <w:bookmarkEnd w:id="526"/>
              <w:r>
                <w:rPr/>
                <w:delText xml:space="preserve"> </w:delText>
              </w:r>
            </w:del>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09" w:author="Anna Kretzschmar" w:date="2019-05-24T09:35:00Z">
              <w:r>
                <w:rPr/>
                <w:delText>C</w:delText>
              </w:r>
            </w:del>
            <w:del w:id="1210" w:author="Anna Kretzschmar" w:date="2019-05-24T09:35:00Z">
              <w:bookmarkStart w:id="527" w:name="TBL-7-80-31111111111111111111111111111111111"/>
              <w:bookmarkEnd w:id="527"/>
              <w:r>
                <w:rPr/>
                <w:delText xml:space="preserve"> </w:delText>
              </w:r>
            </w:del>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1" w:author="Anna Kretzschmar" w:date="2019-05-24T09:35:00Z">
              <w:r>
                <w:rPr>
                  <w:i/>
                </w:rPr>
                <w:delText xml:space="preserve">Padina </w:delText>
              </w:r>
            </w:del>
            <w:del w:id="1212" w:author="Anna Kretzschmar" w:date="2019-05-24T09:35:00Z">
              <w:r>
                <w:rPr/>
                <w:delText>sp.</w:delText>
              </w:r>
            </w:del>
            <w:del w:id="1213" w:author="Anna Kretzschmar" w:date="2019-05-24T09:35:00Z">
              <w:bookmarkStart w:id="528" w:name="TBL-7-80-41111111111111111111111111111111111"/>
              <w:bookmarkEnd w:id="528"/>
              <w:r>
                <w:rPr/>
                <w:delText xml:space="preserve"> </w:delText>
              </w:r>
            </w:del>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del w:id="1214" w:author="Anna Kretzschmar" w:date="2019-05-24T09:35:00Z">
              <w:r>
                <w:rPr/>
                <w:delText xml:space="preserve">2.00 </w:delText>
              </w:r>
            </w:del>
          </w:p>
        </w:tc>
      </w:tr>
    </w:tbl>
    <w:p>
      <w:pPr>
        <w:pStyle w:val="TableContents"/>
        <w:spacing w:lineRule="auto" w:line="480" w:before="0" w:after="0"/>
        <w:ind w:right="-18" w:hanging="0"/>
        <w:jc w:val="center"/>
        <w:rPr/>
      </w:pPr>
      <w:r>
        <w:rPr/>
      </w:r>
    </w:p>
    <w:p>
      <w:pPr>
        <w:pStyle w:val="TextBodynoindent"/>
        <w:spacing w:lineRule="auto" w:line="480" w:before="0" w:after="0"/>
        <w:rPr/>
      </w:pPr>
      <w:bookmarkStart w:id="529" w:name="x1-170035"/>
      <w:bookmarkStart w:id="530" w:name="x1-170035"/>
      <w:bookmarkEnd w:id="530"/>
      <w:r>
        <w:rPr/>
      </w:r>
    </w:p>
    <w:p>
      <w:pPr>
        <w:pStyle w:val="TextBodynoindent"/>
        <w:spacing w:lineRule="auto" w:line="480"/>
        <w:rPr/>
      </w:pPr>
      <w:r>
        <w:rPr/>
        <w:t xml:space="preserve">Figure 5: </w:t>
      </w:r>
      <w:r>
        <w:rPr>
          <w:i/>
        </w:rPr>
        <w:t xml:space="preserve">G. lapillus </w:t>
      </w:r>
      <w:r>
        <w:rPr/>
        <w:t>presence at the macroalgal sampling sites around Heron Island. The spatial replicates for each site are set up as shown in (A); the sites in (B) linked to numbering in Fig.  </w:t>
      </w:r>
      <w:hyperlink w:anchor="x1-120012">
        <w:r>
          <w:rPr>
            <w:rStyle w:val="InternetLink"/>
          </w:rPr>
          <w:t>2</w:t>
        </w:r>
      </w:hyperlink>
      <w:r>
        <w:rPr/>
        <w:t xml:space="preserve"> where positive (green) and negative (</w:t>
      </w:r>
      <w:ins w:id="1215" w:author="Anna Kretzschmar" w:date="2019-05-17T12:39:00Z">
        <w:r>
          <w:rPr/>
          <w:t>purple</w:t>
        </w:r>
      </w:ins>
      <w:del w:id="1216" w:author="Anna Kretzschmar" w:date="2019-05-17T12:39:00Z">
        <w:r>
          <w:rPr/>
          <w:delText>red</w:delText>
        </w:r>
      </w:del>
      <w:r>
        <w:rPr/>
        <w:t>) as per Table  </w:t>
      </w:r>
      <w:hyperlink w:anchor="x1-17001r6">
        <w:del w:id="1217" w:author="Anna Kretzschmar" w:date="2019-06-24T13:02:00Z">
          <w:r>
            <w:rPr>
              <w:rStyle w:val="InternetLink"/>
            </w:rPr>
            <w:delText>6</w:delText>
          </w:r>
        </w:del>
      </w:hyperlink>
      <w:hyperlink w:anchor="x1-17001r6">
        <w:ins w:id="1218" w:author="Anna Kretzschmar" w:date="2019-06-24T13:02:00Z">
          <w:r>
            <w:rPr>
              <w:rStyle w:val="InternetLink"/>
            </w:rPr>
            <w:t>S</w:t>
          </w:r>
        </w:ins>
      </w:hyperlink>
      <w:ins w:id="1219" w:author="Anna Kretzschmar" w:date="2019-06-24T13:02:00Z">
        <w:r>
          <w:rPr/>
          <w:t>1</w:t>
        </w:r>
      </w:ins>
      <w:r>
        <w:rPr/>
        <w:t>.</w:t>
      </w:r>
    </w:p>
    <w:p>
      <w:pPr>
        <w:pStyle w:val="TextBodynoindent"/>
        <w:spacing w:lineRule="auto" w:line="480" w:before="0" w:after="0"/>
        <w:rPr/>
      </w:pPr>
      <w:bookmarkStart w:id="531" w:name="x1-170046"/>
      <w:bookmarkEnd w:id="531"/>
      <w:r>
        <w:rPr/>
        <w:t xml:space="preserve"> </w:t>
      </w:r>
    </w:p>
    <w:p>
      <w:pPr>
        <w:pStyle w:val="TextBodynoindent"/>
        <w:spacing w:lineRule="auto" w:line="480"/>
        <w:rPr/>
      </w:pPr>
      <w:r>
        <w:rPr/>
        <w:t xml:space="preserve">Figure 6: Detection of </w:t>
      </w:r>
      <w:r>
        <w:rPr>
          <w:i/>
        </w:rPr>
        <w:t xml:space="preserve">G. lapillus </w:t>
      </w:r>
      <w:r>
        <w:rPr/>
        <w:t>per spatial replicate at each macroalgal sampling site. Cell numbers were normalised to the HG7 standard curve (Fig.  </w:t>
      </w:r>
      <w:hyperlink w:anchor="x1-150013">
        <w:r>
          <w:rPr>
            <w:rStyle w:val="InternetLink"/>
          </w:rPr>
          <w:t>3</w:t>
        </w:r>
      </w:hyperlink>
      <w:r>
        <w:rPr/>
        <w:t xml:space="preserve">A). Figure also shows spatial replicates per macroalgal substrate where </w:t>
      </w:r>
      <w:r>
        <w:rPr>
          <w:i/>
        </w:rPr>
        <w:t xml:space="preserve">Chnoospora </w:t>
      </w:r>
      <w:r>
        <w:rPr/>
        <w:t xml:space="preserve">sp. samples are represented by circles, </w:t>
      </w:r>
      <w:r>
        <w:rPr>
          <w:i/>
        </w:rPr>
        <w:t xml:space="preserve">Padina </w:t>
      </w:r>
      <w:r>
        <w:rPr/>
        <w:t xml:space="preserve">sp. by squares and </w:t>
      </w:r>
      <w:r>
        <w:rPr>
          <w:i/>
        </w:rPr>
        <w:t>Sargassum</w:t>
      </w:r>
      <w:ins w:id="1220" w:author="Anna Kretzschmar" w:date="2019-06-10T16:18:00Z">
        <w:r>
          <w:rPr>
            <w:i w:val="false"/>
            <w:iCs w:val="false"/>
          </w:rPr>
          <w:t xml:space="preserve"> sp.</w:t>
        </w:r>
      </w:ins>
      <w:r>
        <w:rPr>
          <w:i/>
        </w:rPr>
        <w:t xml:space="preserve"> </w:t>
      </w:r>
      <w:r>
        <w:rPr/>
        <w:t>by crosses (Table  </w:t>
      </w:r>
      <w:hyperlink w:anchor="x1-17001r6">
        <w:del w:id="1221" w:author="Anna Kretzschmar" w:date="2019-06-24T13:02:00Z">
          <w:r>
            <w:rPr>
              <w:rStyle w:val="InternetLink"/>
            </w:rPr>
            <w:delText>6</w:delText>
          </w:r>
        </w:del>
      </w:hyperlink>
      <w:hyperlink w:anchor="x1-17001r6">
        <w:ins w:id="1222" w:author="Anna Kretzschmar" w:date="2019-06-24T13:02:00Z">
          <w:r>
            <w:rPr>
              <w:rStyle w:val="InternetLink"/>
            </w:rPr>
            <w:t>S</w:t>
          </w:r>
        </w:ins>
      </w:hyperlink>
      <w:ins w:id="1223" w:author="Anna Kretzschmar" w:date="2019-06-24T13:02:00Z">
        <w:r>
          <w:rPr>
            <w:rStyle w:val="InternetLink"/>
          </w:rPr>
          <w:t>1</w:t>
        </w:r>
      </w:ins>
      <w:r>
        <w:rPr/>
        <w:t>).</w:t>
      </w:r>
    </w:p>
    <w:p>
      <w:pPr>
        <w:pStyle w:val="HorizontalLine"/>
        <w:spacing w:lineRule="auto" w:line="480"/>
        <w:rPr/>
      </w:pPr>
      <w:r>
        <w:rPr/>
      </w:r>
    </w:p>
    <w:p>
      <w:pPr>
        <w:pStyle w:val="Heading3"/>
        <w:spacing w:lineRule="auto" w:line="480"/>
        <w:rPr/>
      </w:pPr>
      <w:bookmarkStart w:id="532" w:name="x1-18000"/>
      <w:bookmarkEnd w:id="532"/>
      <w:r>
        <w:rPr/>
        <w:t>Discussion</w:t>
      </w:r>
    </w:p>
    <w:p>
      <w:pPr>
        <w:pStyle w:val="TextBodynoindent"/>
        <w:spacing w:lineRule="auto" w:line="480"/>
        <w:rPr/>
      </w:pPr>
      <w:r>
        <w:rPr/>
        <w:t xml:space="preserve">The aim of the study was to design and validate a species-specific qPCR assay to quantify </w:t>
      </w:r>
      <w:r>
        <w:rPr>
          <w:i/>
        </w:rPr>
        <w:t>G.</w:t>
      </w:r>
      <w:r>
        <w:rPr/>
        <w:t xml:space="preserve"> </w:t>
      </w:r>
      <w:r>
        <w:rPr>
          <w:i/>
        </w:rPr>
        <w:t>lapillus</w:t>
      </w:r>
      <w:ins w:id="1224" w:author="Anna Kretzschmar" w:date="2019-06-10T13:23:00Z">
        <w:r>
          <w:rPr>
            <w:i/>
          </w:rPr>
          <w:t>,</w:t>
        </w:r>
      </w:ins>
      <w:r>
        <w:rPr>
          <w:i/>
        </w:rPr>
        <w:t xml:space="preserve"> </w:t>
      </w:r>
      <w:r>
        <w:rPr/>
        <w:t>a species that may produce CTX- like toxicity in the Australian GBR region. Species-specific qPCR primers with high specificity and sensitivity were developed and the SSU copy number for two strains were determined, and were found to differ from one another</w:t>
      </w:r>
      <w:del w:id="1225" w:author="Anna Kretzschmar" w:date="2019-07-01T18:46:00Z">
        <w:r>
          <w:rPr/>
          <w:delText xml:space="preserve"> considerably</w:delText>
        </w:r>
      </w:del>
      <w:r>
        <w:rPr/>
        <w:t>, as one strain had more than four times the number of genomic r</w:t>
      </w:r>
      <w:ins w:id="1226" w:author="Anna Kretzschmar" w:date="2019-06-08T20:03:00Z">
        <w:r>
          <w:rPr/>
          <w:t>R</w:t>
        </w:r>
      </w:ins>
      <w:del w:id="1227" w:author="Anna Kretzschmar" w:date="2019-06-08T20:03:00Z">
        <w:r>
          <w:rPr/>
          <w:delText>D</w:delText>
        </w:r>
      </w:del>
      <w:r>
        <w:rPr/>
        <w:t xml:space="preserve">NA copies. We also established that this primer set was effective in measuring the abundance and distribution of </w:t>
      </w:r>
      <w:r>
        <w:rPr>
          <w:i/>
        </w:rPr>
        <w:t xml:space="preserve">G. lapillus </w:t>
      </w:r>
      <w:r>
        <w:rPr/>
        <w:t xml:space="preserve">at the Heron Island reef. The cross-reactivity of primers designed in this study showed high specificity for both </w:t>
      </w:r>
      <w:r>
        <w:rPr>
          <w:i/>
        </w:rPr>
        <w:t>G. lapillus</w:t>
      </w:r>
      <w:r>
        <w:rPr/>
        <w:t xml:space="preserve"> while not amplifying when tested against other </w:t>
      </w:r>
      <w:r>
        <w:rPr>
          <w:i/>
        </w:rPr>
        <w:t xml:space="preserve">Gambierdiscus </w:t>
      </w:r>
      <w:r>
        <w:rPr/>
        <w:t>spp. The species tested for cross-reactivity were chosen because they represented species that are genetically most similar to each target species for the SSU region (as per Fig. 2 in [</w:t>
      </w:r>
      <w:hyperlink w:anchor="Xkretzschmar2017characterization">
        <w:del w:id="1228" w:author="Anna Kretzschmar" w:date="2019-06-10T17:37:00Z">
          <w:r>
            <w:rPr>
              <w:rStyle w:val="InternetLink"/>
            </w:rPr>
            <w:delText>1</w:delText>
          </w:r>
        </w:del>
      </w:hyperlink>
      <w:hyperlink w:anchor="Xkretzschmar2017characterization">
        <w:del w:id="1229" w:author="Anna Kretzschmar" w:date="2019-06-10T17:37:00Z">
          <w:r>
            <w:rPr>
              <w:rStyle w:val="InternetLink"/>
            </w:rPr>
            <w:delText>9</w:delText>
          </w:r>
        </w:del>
      </w:hyperlink>
      <w:del w:id="1230" w:author="Anna Kretzschmar" w:date="2019-05-17T19:21:00Z">
        <w:r>
          <w:rPr>
            <w:rStyle w:val="InternetLink"/>
          </w:rPr>
          <w:delText xml:space="preserve"> </w:delText>
        </w:r>
      </w:del>
      <w:ins w:id="1231" w:author="Anna Kretzschmar" w:date="2019-06-10T17:37:00Z">
        <w:r>
          <w:rPr>
            <w:rStyle w:val="InternetLink"/>
          </w:rPr>
          <w:t>20</w:t>
        </w:r>
      </w:ins>
      <w:r>
        <w:rPr/>
        <w:t xml:space="preserve">]). Standard curves were constructed for two strains of </w:t>
      </w:r>
      <w:r>
        <w:rPr>
          <w:i/>
        </w:rPr>
        <w:t xml:space="preserve">G. lapillus </w:t>
      </w:r>
      <w:r>
        <w:rPr/>
        <w:t>for which the primers showed high linearity and amplification efficiency (Fig.  </w:t>
      </w:r>
      <w:hyperlink w:anchor="x1-150013">
        <w:r>
          <w:rPr>
            <w:rStyle w:val="InternetLink"/>
          </w:rPr>
          <w:t>3</w:t>
        </w:r>
      </w:hyperlink>
      <w:r>
        <w:rPr/>
        <w:t>). Hence, this primer set is an accurate and reproducible molecular tool to enumerate the target species exclusively from environmental community DNA extracts.</w:t>
      </w:r>
      <w:del w:id="1232" w:author="Anna Kretzschmar" w:date="2019-07-01T18:47:00Z">
        <w:r>
          <w:rPr/>
          <w:delText xml:space="preserve"> More importantly, this assay does not require the operator to rely on melt curves to identify species, or to have access to </w:delText>
        </w:r>
      </w:del>
      <w:del w:id="1233" w:author="Anna Kretzschmar" w:date="2019-07-01T18:47:00Z">
        <w:r>
          <w:rPr>
            <w:i/>
          </w:rPr>
          <w:delText xml:space="preserve">G. lapillus </w:delText>
        </w:r>
      </w:del>
      <w:del w:id="1234" w:author="Anna Kretzschmar" w:date="2019-07-01T18:47:00Z">
        <w:r>
          <w:rPr/>
          <w:delText>DNA extracts as a positive control.</w:delText>
        </w:r>
      </w:del>
      <w:r>
        <w:rPr/>
        <w:t xml:space="preserve"> Due to the potential CTX production of </w:t>
      </w:r>
      <w:r>
        <w:rPr>
          <w:i/>
        </w:rPr>
        <w:t xml:space="preserve">G. lapillus </w:t>
      </w:r>
      <w:r>
        <w:rPr/>
        <w:t>[</w:t>
      </w:r>
      <w:hyperlink w:anchor="Xkretzschmar2017characterization">
        <w:del w:id="1235" w:author="Anna Kretzschmar" w:date="2019-06-10T17:38:00Z">
          <w:r>
            <w:rPr>
              <w:rStyle w:val="InternetLink"/>
            </w:rPr>
            <w:delText>1</w:delText>
          </w:r>
        </w:del>
      </w:hyperlink>
      <w:hyperlink w:anchor="Xkretzschmar2017characterization">
        <w:del w:id="1236" w:author="Anna Kretzschmar" w:date="2019-06-10T17:38:00Z">
          <w:r>
            <w:rPr>
              <w:rStyle w:val="InternetLink"/>
            </w:rPr>
            <w:delText>9</w:delText>
          </w:r>
        </w:del>
      </w:hyperlink>
      <w:ins w:id="1237" w:author="Anna Kretzschmar" w:date="2019-06-10T17:38:00Z">
        <w:r>
          <w:rPr>
            <w:rStyle w:val="InternetLink"/>
          </w:rPr>
          <w:t>20</w:t>
        </w:r>
      </w:ins>
      <w:r>
        <w:rPr/>
        <w:t>,</w:t>
      </w:r>
      <w:del w:id="1238" w:author="Anna Kretzschmar" w:date="2019-06-10T17:38:00Z">
        <w:r>
          <w:rPr/>
          <w:delText> </w:delText>
        </w:r>
      </w:del>
      <w:hyperlink w:anchor="Xlarsson2018toxicology">
        <w:del w:id="1239" w:author="Anna Kretzschmar" w:date="2019-06-10T17:38:00Z">
          <w:r>
            <w:rPr>
              <w:rStyle w:val="InternetLink"/>
            </w:rPr>
            <w:delText>4</w:delText>
          </w:r>
        </w:del>
      </w:hyperlink>
      <w:hyperlink w:anchor="Xlarsson2018toxicology">
        <w:del w:id="1240" w:author="Anna Kretzschmar" w:date="2019-05-17T19:22:00Z">
          <w:r>
            <w:rPr>
              <w:rStyle w:val="InternetLink"/>
            </w:rPr>
            <w:delText>8</w:delText>
          </w:r>
        </w:del>
      </w:hyperlink>
      <w:ins w:id="1241" w:author="Anna Kretzschmar" w:date="2019-06-10T17:38:00Z">
        <w:r>
          <w:rPr>
            <w:rStyle w:val="InternetLink"/>
          </w:rPr>
          <w:t>3</w:t>
        </w:r>
      </w:ins>
      <w:ins w:id="1242" w:author="Anna Kretzschmar" w:date="2019-05-17T19:22:00Z">
        <w:r>
          <w:rPr>
            <w:rStyle w:val="InternetLink"/>
          </w:rPr>
          <w:t>9</w:t>
        </w:r>
      </w:ins>
      <w:r>
        <w:rPr/>
        <w:t>] the presence and distribution of this species is of interest in Australia where the causative organism(s) for CFP is yet to be established.</w:t>
      </w:r>
    </w:p>
    <w:p>
      <w:pPr>
        <w:pStyle w:val="TextBodynoindent"/>
        <w:spacing w:lineRule="auto" w:line="480"/>
        <w:rPr/>
      </w:pPr>
      <w:r>
        <w:rPr/>
        <w:t xml:space="preserve">As CFP risk is linked to the abundance of </w:t>
      </w:r>
      <w:r>
        <w:rPr>
          <w:i/>
        </w:rPr>
        <w:t xml:space="preserve">Gambierdiscus </w:t>
      </w:r>
      <w:r>
        <w:rPr/>
        <w:t>species producing CTXs [</w:t>
      </w:r>
      <w:hyperlink w:anchor="Xglobalcig">
        <w:r>
          <w:rPr>
            <w:rStyle w:val="InternetLink"/>
          </w:rPr>
          <w:t>3</w:t>
        </w:r>
      </w:hyperlink>
      <w:hyperlink w:anchor="Xglobalcig">
        <w:del w:id="1243" w:author="Anna Kretzschmar" w:date="2019-05-17T19:22:00Z">
          <w:r>
            <w:rPr>
              <w:rStyle w:val="InternetLink"/>
            </w:rPr>
            <w:delText>2</w:delText>
          </w:r>
        </w:del>
      </w:hyperlink>
      <w:ins w:id="1244" w:author="Anna Kretzschmar" w:date="2019-06-10T17:38:00Z">
        <w:r>
          <w:rPr>
            <w:rStyle w:val="InternetLink"/>
          </w:rPr>
          <w:t>4</w:t>
        </w:r>
      </w:ins>
      <w:r>
        <w:rPr/>
        <w:t>, </w:t>
      </w:r>
      <w:hyperlink w:anchor="Xberdalet2012global">
        <w:r>
          <w:rPr>
            <w:rStyle w:val="InternetLink"/>
          </w:rPr>
          <w:t>6</w:t>
        </w:r>
      </w:hyperlink>
      <w:hyperlink w:anchor="Xberdalet2012global">
        <w:del w:id="1245" w:author="Anna Kretzschmar" w:date="2019-05-17T19:22:00Z">
          <w:r>
            <w:rPr>
              <w:rStyle w:val="InternetLink"/>
            </w:rPr>
            <w:delText>2</w:delText>
          </w:r>
        </w:del>
      </w:hyperlink>
      <w:ins w:id="1246" w:author="Anna Kretzschmar" w:date="2019-06-10T17:38:00Z">
        <w:r>
          <w:rPr>
            <w:rStyle w:val="InternetLink"/>
          </w:rPr>
          <w:t>5</w:t>
        </w:r>
      </w:ins>
      <w:r>
        <w:rPr/>
        <w:t>], it was important to establish a quantitative assay for detection. We validated a synthetic gene fragment standard curve of the target region (gBlocks ®</w:t>
      </w:r>
      <w:del w:id="1247" w:author="Anna Kretzschmar" w:date="2019-06-10T08:20:00Z">
        <w:r>
          <w:rPr/>
          <w:delText>;</w:delText>
        </w:r>
      </w:del>
      <w:r>
        <w:rPr/>
        <w:t>) and compared this to cell standard curves to establish an ’absolute’ qPCR assay [</w:t>
      </w:r>
      <w:hyperlink w:anchor="Xnishimura2016quantitative">
        <w:r>
          <w:rPr>
            <w:rStyle w:val="InternetLink"/>
          </w:rPr>
          <w:t>4</w:t>
        </w:r>
      </w:hyperlink>
      <w:hyperlink w:anchor="Xnishimura2016quantitative">
        <w:del w:id="1248" w:author="Anna Kretzschmar" w:date="2019-05-17T19:22:00Z">
          <w:r>
            <w:rPr>
              <w:rStyle w:val="InternetLink"/>
            </w:rPr>
            <w:delText>0</w:delText>
          </w:r>
        </w:del>
      </w:hyperlink>
      <w:ins w:id="1249" w:author="Anna Kretzschmar" w:date="2019-06-10T17:38:00Z">
        <w:r>
          <w:rPr>
            <w:rStyle w:val="InternetLink"/>
          </w:rPr>
          <w:t>4</w:t>
        </w:r>
      </w:ins>
      <w:r>
        <w:rPr/>
        <w:t>, </w:t>
      </w:r>
      <w:hyperlink w:anchor="Xhariganeya2013quantitative">
        <w:r>
          <w:rPr>
            <w:rStyle w:val="InternetLink"/>
          </w:rPr>
          <w:t>6</w:t>
        </w:r>
      </w:hyperlink>
      <w:hyperlink w:anchor="Xhariganeya2013quantitative">
        <w:del w:id="1250" w:author="Anna Kretzschmar" w:date="2019-05-17T19:22:00Z">
          <w:r>
            <w:rPr>
              <w:rStyle w:val="InternetLink"/>
            </w:rPr>
            <w:delText>3</w:delText>
          </w:r>
        </w:del>
      </w:hyperlink>
      <w:ins w:id="1251" w:author="Anna Kretzschmar" w:date="2019-06-10T17:38:00Z">
        <w:r>
          <w:rPr>
            <w:rStyle w:val="InternetLink"/>
          </w:rPr>
          <w:t>6</w:t>
        </w:r>
      </w:ins>
      <w:r>
        <w:rPr/>
        <w:t>]. Further, we determined the copy SSU r</w:t>
      </w:r>
      <w:ins w:id="1252" w:author="Anna Kretzschmar" w:date="2019-06-08T20:03:00Z">
        <w:r>
          <w:rPr/>
          <w:t>R</w:t>
        </w:r>
      </w:ins>
      <w:del w:id="1253" w:author="Anna Kretzschmar" w:date="2019-06-08T20:03:00Z">
        <w:r>
          <w:rPr/>
          <w:delText>D</w:delText>
        </w:r>
      </w:del>
      <w:r>
        <w:rPr/>
        <w:t xml:space="preserve">NA number for two strains of </w:t>
      </w:r>
      <w:r>
        <w:rPr>
          <w:i/>
        </w:rPr>
        <w:t xml:space="preserve">G. lapillus </w:t>
      </w:r>
      <w:r>
        <w:rPr/>
        <w:t xml:space="preserve">(HG4 and HG7). The copy number for </w:t>
      </w:r>
      <w:r>
        <w:rPr>
          <w:i/>
        </w:rPr>
        <w:t>G. lapillus</w:t>
      </w:r>
      <w:r>
        <w:rPr/>
        <w:t xml:space="preserve"> (5,855.3 to 22,430.3 r</w:t>
      </w:r>
      <w:ins w:id="1254" w:author="Anna Kretzschmar" w:date="2019-06-08T20:03:00Z">
        <w:r>
          <w:rPr/>
          <w:t>R</w:t>
        </w:r>
      </w:ins>
      <w:del w:id="1255" w:author="Anna Kretzschmar" w:date="2019-06-08T20:03:00Z">
        <w:r>
          <w:rPr/>
          <w:delText>D</w:delText>
        </w:r>
      </w:del>
      <w:r>
        <w:rPr/>
        <w:t>NA copies per cell) were comparable to the copy numbers determined by Vandersea et al. (2012), which ranged from 690 r</w:t>
      </w:r>
      <w:ins w:id="1256" w:author="Anna Kretzschmar" w:date="2019-06-08T20:03:00Z">
        <w:r>
          <w:rPr/>
          <w:t>R</w:t>
        </w:r>
      </w:ins>
      <w:del w:id="1257" w:author="Anna Kretzschmar" w:date="2019-06-08T20:03:00Z">
        <w:r>
          <w:rPr/>
          <w:delText>D</w:delText>
        </w:r>
      </w:del>
      <w:r>
        <w:rPr/>
        <w:t xml:space="preserve">NA copies for </w:t>
      </w:r>
      <w:r>
        <w:rPr>
          <w:i/>
        </w:rPr>
        <w:t>G.</w:t>
      </w:r>
      <w:r>
        <w:rPr/>
        <w:t xml:space="preserve"> </w:t>
      </w:r>
      <w:r>
        <w:rPr>
          <w:i/>
        </w:rPr>
        <w:t xml:space="preserve">belizeanus </w:t>
      </w:r>
      <w:r>
        <w:rPr/>
        <w:t xml:space="preserve">to 21,498 copies for </w:t>
      </w:r>
      <w:r>
        <w:rPr>
          <w:i/>
        </w:rPr>
        <w:t>G. caribaeus</w:t>
      </w:r>
      <w:r>
        <w:rPr/>
        <w:t xml:space="preserve">. In comparison, the cell copy numbers determined by Nishimura et al. (2016) ranged from 532,000 copies for </w:t>
      </w:r>
      <w:r>
        <w:rPr>
          <w:i/>
        </w:rPr>
        <w:t xml:space="preserve">G. scabrosus </w:t>
      </w:r>
      <w:r>
        <w:rPr/>
        <w:t xml:space="preserve">and 2,261,000 for </w:t>
      </w:r>
      <w:r>
        <w:rPr>
          <w:i/>
        </w:rPr>
        <w:t xml:space="preserve">G. </w:t>
      </w:r>
      <w:r>
        <w:rPr/>
        <w:t>sp. type 3. While the difference in r</w:t>
      </w:r>
      <w:ins w:id="1258" w:author="Anna Kretzschmar" w:date="2019-06-08T20:03:00Z">
        <w:r>
          <w:rPr/>
          <w:t>R</w:t>
        </w:r>
      </w:ins>
      <w:del w:id="1259" w:author="Anna Kretzschmar" w:date="2019-06-08T20:03:00Z">
        <w:r>
          <w:rPr/>
          <w:delText>D</w:delText>
        </w:r>
      </w:del>
      <w:r>
        <w:rPr/>
        <w:t xml:space="preserve">NA copy numbers may be due to inter-species differences, or even intra-species as per the </w:t>
      </w:r>
      <w:r>
        <w:rPr>
          <w:i/>
        </w:rPr>
        <w:t xml:space="preserve">G. lapillus </w:t>
      </w:r>
      <w:r>
        <w:rPr/>
        <w:t>results, Nishimura et al. (2016) argue that the difference could be underestimation of r</w:t>
      </w:r>
      <w:ins w:id="1260" w:author="Anna Kretzschmar" w:date="2019-06-08T20:03:00Z">
        <w:r>
          <w:rPr/>
          <w:t>R</w:t>
        </w:r>
      </w:ins>
      <w:del w:id="1261" w:author="Anna Kretzschmar" w:date="2019-06-08T20:03:00Z">
        <w:r>
          <w:rPr/>
          <w:delText>D</w:delText>
        </w:r>
      </w:del>
      <w:r>
        <w:rPr/>
        <w:t>NA copy numbers due to ’ghost’ cells</w:t>
      </w:r>
      <w:ins w:id="1262" w:author="Anna Kretzschmar" w:date="2019-06-09T11:08:00Z">
        <w:r>
          <w:rPr/>
          <w:t xml:space="preserve"> (cells that look viable during cell counts under the microscope, but which are not living and therefore do not contain amplifiable DNA)</w:t>
        </w:r>
      </w:ins>
      <w:del w:id="1263" w:author="Anna Kretzschmar" w:date="2019-06-09T11:09:00Z">
        <w:r>
          <w:rPr/>
          <w:delText xml:space="preserve"> counted for total cell number which do not contribute to amplification</w:delText>
        </w:r>
      </w:del>
      <w:r>
        <w:rPr/>
        <w:t xml:space="preserve"> [</w:t>
      </w:r>
      <w:hyperlink w:anchor="Xnishimura2016quantitative">
        <w:r>
          <w:rPr>
            <w:rStyle w:val="InternetLink"/>
          </w:rPr>
          <w:t>4</w:t>
        </w:r>
      </w:hyperlink>
      <w:hyperlink w:anchor="Xnishimura2016quantitative">
        <w:del w:id="1264" w:author="Anna Kretzschmar" w:date="2019-05-17T19:22:00Z">
          <w:r>
            <w:rPr>
              <w:rStyle w:val="InternetLink"/>
            </w:rPr>
            <w:delText>0</w:delText>
          </w:r>
        </w:del>
      </w:hyperlink>
      <w:ins w:id="1265" w:author="Anna Kretzschmar" w:date="2019-06-10T17:39:00Z">
        <w:r>
          <w:rPr>
            <w:rStyle w:val="InternetLink"/>
          </w:rPr>
          <w:t>4</w:t>
        </w:r>
      </w:ins>
      <w:r>
        <w:rPr/>
        <w:t>, </w:t>
      </w:r>
      <w:hyperlink w:anchor="Xhariganeya2013quantitative">
        <w:r>
          <w:rPr>
            <w:rStyle w:val="InternetLink"/>
          </w:rPr>
          <w:t>6</w:t>
        </w:r>
      </w:hyperlink>
      <w:hyperlink w:anchor="Xhariganeya2013quantitative">
        <w:del w:id="1266" w:author="Anna Kretzschmar" w:date="2019-05-17T19:22:00Z">
          <w:r>
            <w:rPr>
              <w:rStyle w:val="InternetLink"/>
            </w:rPr>
            <w:delText>3</w:delText>
          </w:r>
        </w:del>
      </w:hyperlink>
      <w:ins w:id="1267" w:author="Anna Kretzschmar" w:date="2019-06-10T17:39:00Z">
        <w:r>
          <w:rPr>
            <w:rStyle w:val="InternetLink"/>
          </w:rPr>
          <w:t>6</w:t>
        </w:r>
      </w:ins>
      <w:r>
        <w:rPr/>
        <w:t>].</w:t>
      </w:r>
      <w:ins w:id="1268" w:author="Anna Kretzschmar" w:date="2019-06-10T13:26:00Z">
        <w:r>
          <w:rPr/>
          <w:t xml:space="preserve"> The difference observed in the</w:t>
        </w:r>
      </w:ins>
      <w:ins w:id="1269" w:author="Anna Kretzschmar" w:date="2019-06-10T13:27:00Z">
        <w:r>
          <w:rPr/>
          <w:t xml:space="preserve"> SSU copy numbers between the two strains of </w:t>
        </w:r>
      </w:ins>
      <w:ins w:id="1270" w:author="Anna Kretzschmar" w:date="2019-06-10T13:27:00Z">
        <w:r>
          <w:rPr>
            <w:i/>
            <w:iCs/>
          </w:rPr>
          <w:t>G. lapillus</w:t>
        </w:r>
      </w:ins>
      <w:ins w:id="1271" w:author="Anna Kretzschmar" w:date="2019-06-10T13:27:00Z">
        <w:r>
          <w:rPr/>
          <w:t xml:space="preserve"> could similarly be due to ghost cells</w:t>
        </w:r>
      </w:ins>
      <w:ins w:id="1272" w:author="Anna Kretzschmar" w:date="2019-06-10T13:28:00Z">
        <w:r>
          <w:rPr/>
          <w:t xml:space="preserve">. </w:t>
        </w:r>
      </w:ins>
      <w:ins w:id="1273" w:author="Anna Kretzschmar" w:date="2019-06-10T13:28:00Z">
        <w:r>
          <w:rPr>
            <w:rFonts w:eastAsia="WenQuanYi Micro Hei" w:cs="Lohit Devanagari"/>
            <w:color w:val="00000A"/>
            <w:sz w:val="24"/>
            <w:szCs w:val="24"/>
            <w:lang w:val="en-AU" w:eastAsia="zh-CN" w:bidi="hi-IN"/>
          </w:rPr>
          <w:t xml:space="preserve">Further to that, variation in DNA extraction efficiency could also contribute to the difference in observed SSU copy numbers between the </w:t>
        </w:r>
      </w:ins>
      <w:ins w:id="1274" w:author="Anna Kretzschmar" w:date="2019-06-10T13:28:00Z">
        <w:r>
          <w:rPr>
            <w:rFonts w:eastAsia="WenQuanYi Micro Hei" w:cs="Lohit Devanagari"/>
            <w:i/>
            <w:iCs/>
            <w:color w:val="00000A"/>
            <w:sz w:val="24"/>
            <w:szCs w:val="24"/>
            <w:lang w:val="en-AU" w:eastAsia="zh-CN" w:bidi="hi-IN"/>
          </w:rPr>
          <w:t>G. lapillus</w:t>
        </w:r>
      </w:ins>
      <w:ins w:id="1275" w:author="Anna Kretzschmar" w:date="2019-06-10T13:28:00Z">
        <w:r>
          <w:rPr>
            <w:rFonts w:eastAsia="WenQuanYi Micro Hei" w:cs="Lohit Devanagari"/>
            <w:color w:val="00000A"/>
            <w:sz w:val="24"/>
            <w:szCs w:val="24"/>
            <w:lang w:val="en-AU" w:eastAsia="zh-CN" w:bidi="hi-IN"/>
          </w:rPr>
          <w:t xml:space="preserve"> strains [44]</w:t>
        </w:r>
      </w:ins>
      <w:ins w:id="1276" w:author="Anna Kretzschmar" w:date="2019-06-10T13:28:00Z">
        <w:r>
          <w:rPr/>
          <w:t xml:space="preserve">. </w:t>
        </w:r>
      </w:ins>
      <w:ins w:id="1277" w:author="Anna Kretzschmar" w:date="2019-07-01T18:49:00Z">
        <w:r>
          <w:rPr/>
          <w:t>Al</w:t>
        </w:r>
      </w:ins>
      <w:ins w:id="1278" w:author="Anna Kretzschmar" w:date="2019-07-01T18:50:00Z">
        <w:r>
          <w:rPr/>
          <w:t xml:space="preserve">ternatively, these differences in copy number may simply reflect intraspecific variation in rRNA copy numbers in dinoflagellates more broadly, </w:t>
        </w:r>
      </w:ins>
      <w:ins w:id="1279" w:author="Anna Kretzschmar" w:date="2019-07-01T18:51:00Z">
        <w:r>
          <w:rPr/>
          <w:t xml:space="preserve">which have been shown to span several orders of magnitude in several species of </w:t>
        </w:r>
      </w:ins>
      <w:ins w:id="1280" w:author="Anna Kretzschmar" w:date="2019-07-01T18:51:00Z">
        <w:r>
          <w:rPr>
            <w:i/>
            <w:iCs/>
          </w:rPr>
          <w:t xml:space="preserve">Alexandrium </w:t>
        </w:r>
      </w:ins>
      <w:ins w:id="1281" w:author="Anna Kretzschmar" w:date="2019-07-01T18:51:00Z">
        <w:r>
          <w:rPr>
            <w:i w:val="false"/>
            <w:iCs w:val="false"/>
          </w:rPr>
          <w:t xml:space="preserve">species [67, 68]. </w:t>
        </w:r>
      </w:ins>
      <w:r>
        <w:rPr/>
        <w:t xml:space="preserve"> </w:t>
      </w:r>
      <w:del w:id="1282" w:author="Anna Kretzschmar" w:date="2019-06-10T13:48:00Z">
        <w:r>
          <w:rPr/>
          <w:delText>The difference in SSU r</w:delText>
        </w:r>
      </w:del>
      <w:del w:id="1283" w:author="Anna Kretzschmar" w:date="2019-06-08T20:03:00Z">
        <w:r>
          <w:rPr/>
          <w:delText>D</w:delText>
        </w:r>
      </w:del>
      <w:del w:id="1284" w:author="Anna Kretzschmar" w:date="2019-06-10T13:48:00Z">
        <w:r>
          <w:rPr/>
          <w:delText xml:space="preserve">NA copies between the two strains of </w:delText>
        </w:r>
      </w:del>
      <w:del w:id="1285" w:author="Anna Kretzschmar" w:date="2019-06-10T13:48:00Z">
        <w:r>
          <w:rPr>
            <w:i/>
          </w:rPr>
          <w:delText>G.</w:delText>
        </w:r>
      </w:del>
      <w:del w:id="1286" w:author="Anna Kretzschmar" w:date="2019-06-10T13:48:00Z">
        <w:r>
          <w:rPr/>
          <w:delText xml:space="preserve"> </w:delText>
        </w:r>
      </w:del>
      <w:del w:id="1287" w:author="Anna Kretzschmar" w:date="2019-06-10T13:48:00Z">
        <w:r>
          <w:rPr>
            <w:i/>
          </w:rPr>
          <w:delText xml:space="preserve">lapillus </w:delText>
        </w:r>
      </w:del>
      <w:del w:id="1288" w:author="Anna Kretzschmar" w:date="2019-06-10T13:48:00Z">
        <w:r>
          <w:rPr/>
          <w:delText>isolated from the same region</w:delText>
        </w:r>
      </w:del>
      <w:ins w:id="1289" w:author="Anna Kretzschmar" w:date="2019-06-10T13:48:00Z">
        <w:r>
          <w:rPr/>
          <w:t>The</w:t>
        </w:r>
      </w:ins>
      <w:ins w:id="1290" w:author="Anna Kretzschmar" w:date="2019-06-10T13:49:00Z">
        <w:r>
          <w:rPr/>
          <w:t xml:space="preserve"> results presented</w:t>
        </w:r>
      </w:ins>
      <w:r>
        <w:rPr/>
        <w:t xml:space="preserve"> highlight</w:t>
      </w:r>
      <w:del w:id="1291" w:author="Anna Kretzschmar" w:date="2019-06-10T13:48:00Z">
        <w:r>
          <w:rPr/>
          <w:delText>s</w:delText>
        </w:r>
      </w:del>
      <w:r>
        <w:rPr/>
        <w:t xml:space="preserve"> the importance of carefully verifying qPCR assays based on rRNA genes using multiple local strains</w:t>
      </w:r>
      <w:ins w:id="1292" w:author="Anna Kretzschmar" w:date="2019-06-10T13:49:00Z">
        <w:r>
          <w:rPr/>
          <w:t xml:space="preserve"> as their target gene copy numbers might vary</w:t>
        </w:r>
      </w:ins>
      <w:ins w:id="1293" w:author="Anna Kretzschmar" w:date="2019-06-10T13:48:00Z">
        <w:r>
          <w:rPr/>
          <w:t xml:space="preserve">, but also </w:t>
        </w:r>
      </w:ins>
      <w:ins w:id="1294" w:author="Anna Kretzschmar" w:date="2019-06-10T13:49:00Z">
        <w:r>
          <w:rPr/>
          <w:t>the necessity and possible issues that can arise while constructi</w:t>
        </w:r>
      </w:ins>
      <w:ins w:id="1295" w:author="Anna Kretzschmar" w:date="2019-06-10T13:50:00Z">
        <w:r>
          <w:rPr/>
          <w:t>ng “absolute” standard curves</w:t>
        </w:r>
      </w:ins>
      <w:r>
        <w:rPr/>
        <w:t xml:space="preserve">. </w:t>
      </w:r>
      <w:ins w:id="1296" w:author="Anna Kretzschmar" w:date="2019-06-10T13:50:00Z">
        <w:r>
          <w:rPr/>
          <w:t>Tentatively,</w:t>
        </w:r>
      </w:ins>
      <w:del w:id="1297" w:author="Anna Kretzschmar" w:date="2019-06-10T13:50:00Z">
        <w:r>
          <w:rPr/>
          <w:delText>A</w:delText>
        </w:r>
      </w:del>
      <w:ins w:id="1298" w:author="Anna Kretzschmar" w:date="2019-06-10T13:50:00Z">
        <w:r>
          <w:rPr/>
          <w:t xml:space="preserve"> the</w:t>
        </w:r>
      </w:ins>
      <w:r>
        <w:rPr/>
        <w:t xml:space="preserve"> difference of this magnitude</w:t>
      </w:r>
      <w:ins w:id="1299" w:author="Anna Kretzschmar" w:date="2019-06-10T13:50:00Z">
        <w:r>
          <w:rPr/>
          <w:t xml:space="preserve"> in SSU copy numbers</w:t>
        </w:r>
      </w:ins>
      <w:r>
        <w:rPr/>
        <w:t xml:space="preserve"> may lead to considerably different abundance estimates of </w:t>
      </w:r>
      <w:r>
        <w:rPr>
          <w:i/>
        </w:rPr>
        <w:t>G. lapillus</w:t>
      </w:r>
      <w:r>
        <w:rPr/>
        <w:t>. As the variation between the two strains tested is within the observed variation reported by Nishimura et al. (2016) from single cell qPCR experiments for r</w:t>
      </w:r>
      <w:ins w:id="1300" w:author="Anna Kretzschmar" w:date="2019-06-08T20:04:00Z">
        <w:r>
          <w:rPr/>
          <w:t>R</w:t>
        </w:r>
      </w:ins>
      <w:del w:id="1301" w:author="Anna Kretzschmar" w:date="2019-06-08T20:04:00Z">
        <w:r>
          <w:rPr/>
          <w:delText>D</w:delText>
        </w:r>
      </w:del>
      <w:r>
        <w:rPr/>
        <w:t>NA copy number elucidation, the difference reported here is likely representative of biological intra-strain variation rather than methodological art</w:t>
      </w:r>
      <w:ins w:id="1302" w:author="Anna Kretzschmar" w:date="2019-06-10T14:22:00Z">
        <w:r>
          <w:rPr/>
          <w:t>e</w:t>
        </w:r>
      </w:ins>
      <w:del w:id="1303" w:author="Anna Kretzschmar" w:date="2019-06-10T14:22:00Z">
        <w:r>
          <w:rPr/>
          <w:delText>i</w:delText>
        </w:r>
      </w:del>
      <w:r>
        <w:rPr/>
        <w:t xml:space="preserve">facts. A 5-fold difference in toxicity between the same HG4 and HG7 strains for </w:t>
      </w:r>
      <w:r>
        <w:rPr>
          <w:i/>
        </w:rPr>
        <w:t xml:space="preserve">G. lapillus </w:t>
      </w:r>
      <w:r>
        <w:rPr/>
        <w:t>was also reported by Kretzschmar et al. (2017), and there was a noticeable difference in growth rate between the two strains observed (but not quantified) in this study. The mounting evidence of intra-strain variability in toxicity, detectable r</w:t>
      </w:r>
      <w:del w:id="1304" w:author="Anna Kretzschmar" w:date="2019-06-08T20:04:00Z">
        <w:r>
          <w:rPr/>
          <w:delText>D</w:delText>
        </w:r>
      </w:del>
      <w:ins w:id="1305" w:author="Anna Kretzschmar" w:date="2019-06-08T20:04:00Z">
        <w:r>
          <w:rPr/>
          <w:t>R</w:t>
        </w:r>
      </w:ins>
      <w:r>
        <w:rPr/>
        <w:t>NA copy numbers and potentially growth rate</w:t>
      </w:r>
      <w:ins w:id="1306" w:author="Anna Kretzschmar" w:date="2019-07-01T18:55:00Z">
        <w:r>
          <w:rPr/>
          <w:t xml:space="preserve"> </w:t>
        </w:r>
      </w:ins>
      <w:ins w:id="1307" w:author="Anna Kretzschmar" w:date="2019-07-01T18:55:00Z">
        <w:r>
          <w:rPr/>
          <w:t>implies that care must be tak</w:t>
        </w:r>
      </w:ins>
      <w:ins w:id="1308" w:author="Anna Kretzschmar" w:date="2019-07-01T18:56:00Z">
        <w:r>
          <w:rPr/>
          <w:t>en when interpreting</w:t>
        </w:r>
      </w:ins>
      <w:del w:id="1309" w:author="Anna Kretzschmar" w:date="2019-07-01T18:56:00Z">
        <w:r>
          <w:rPr/>
          <w:delText xml:space="preserve"> could have severe implications for</w:delText>
        </w:r>
      </w:del>
      <w:r>
        <w:rPr/>
        <w:t xml:space="preserve"> qPCR based cell enumeration </w:t>
      </w:r>
      <w:del w:id="1310" w:author="Anna Kretzschmar" w:date="2019-07-01T18:56:00Z">
        <w:r>
          <w:rPr/>
          <w:delText>of environmental samples when attempting to extrapolate</w:delText>
        </w:r>
      </w:del>
      <w:ins w:id="1311" w:author="Anna Kretzschmar" w:date="2019-07-01T18:56:00Z">
        <w:r>
          <w:rPr/>
          <w:t>as a method of understanding potential</w:t>
        </w:r>
      </w:ins>
      <w:r>
        <w:rPr/>
        <w:t xml:space="preserve"> CFP risk</w:t>
      </w:r>
      <w:ins w:id="1312" w:author="Anna Kretzschmar" w:date="2019-07-01T18:57:00Z">
        <w:r>
          <w:rPr/>
          <w:t>,</w:t>
        </w:r>
      </w:ins>
      <w:r>
        <w:rPr/>
        <w:t xml:space="preserve"> and requires further investigation.</w:t>
        <w:br/>
        <w:t xml:space="preserve">The qPCR assay was successfully tested on environmental DNA extracts from around Heron Island, and gave some insight into </w:t>
      </w:r>
      <w:r>
        <w:rPr>
          <w:i/>
        </w:rPr>
        <w:t xml:space="preserve">G. lapillus </w:t>
      </w:r>
      <w:r>
        <w:rPr/>
        <w:t xml:space="preserve">distribution and abundance. The qPCR assay detected </w:t>
      </w:r>
      <w:r>
        <w:rPr>
          <w:i/>
        </w:rPr>
        <w:t xml:space="preserve">G. lapillus </w:t>
      </w:r>
      <w:r>
        <w:rPr/>
        <w:t>at all of the sites tested (Fig.  </w:t>
      </w:r>
      <w:hyperlink w:anchor="x1-170035">
        <w:r>
          <w:rPr>
            <w:rStyle w:val="InternetLink"/>
          </w:rPr>
          <w:t>5</w:t>
        </w:r>
      </w:hyperlink>
      <w:r>
        <w:rPr/>
        <w:t xml:space="preserve">). Within the spatial replicates, the distribution of </w:t>
      </w:r>
      <w:r>
        <w:rPr>
          <w:i/>
        </w:rPr>
        <w:t xml:space="preserve">G. lapillus </w:t>
      </w:r>
      <w:r>
        <w:rPr/>
        <w:t xml:space="preserve">was patchy, as 24 of the 25 sites included at least one replicate with no </w:t>
      </w:r>
      <w:r>
        <w:rPr>
          <w:i/>
        </w:rPr>
        <w:t xml:space="preserve">G. lapillus </w:t>
      </w:r>
      <w:r>
        <w:rPr/>
        <w:t>present (Fig.  </w:t>
      </w:r>
      <w:hyperlink w:anchor="x1-170035">
        <w:r>
          <w:rPr>
            <w:rStyle w:val="InternetLink"/>
          </w:rPr>
          <w:t>5</w:t>
        </w:r>
      </w:hyperlink>
      <w:r>
        <w:rPr/>
        <w:t xml:space="preserve">). Patchiness in the distribution of </w:t>
      </w:r>
      <w:r>
        <w:rPr>
          <w:i/>
        </w:rPr>
        <w:t xml:space="preserve">Gambierdiscus </w:t>
      </w:r>
      <w:r>
        <w:rPr/>
        <w:t xml:space="preserve">species has previously been found in a study of 7 </w:t>
      </w:r>
      <w:r>
        <w:rPr>
          <w:i/>
        </w:rPr>
        <w:t>Bryothamnion</w:t>
      </w:r>
      <w:r>
        <w:rPr/>
        <w:t xml:space="preserve"> macroalgae spaced 5 to 10 cm apart, in which 5 to 70 cells g-1 algae were found [</w:t>
      </w:r>
      <w:hyperlink w:anchor="Xtaylor1986underwater">
        <w:r>
          <w:rPr>
            <w:rStyle w:val="InternetLink"/>
          </w:rPr>
          <w:t>6</w:t>
        </w:r>
      </w:hyperlink>
      <w:hyperlink w:anchor="Xtaylor1986underwater">
        <w:del w:id="1313" w:author="Anna Kretzschmar" w:date="2019-05-17T19:23:00Z">
          <w:r>
            <w:rPr>
              <w:rStyle w:val="InternetLink"/>
            </w:rPr>
            <w:delText>4</w:delText>
          </w:r>
        </w:del>
      </w:hyperlink>
      <w:ins w:id="1314" w:author="Anna Kretzschmar" w:date="2019-06-10T17:39:00Z">
        <w:r>
          <w:rPr>
            <w:rStyle w:val="InternetLink"/>
          </w:rPr>
          <w:t>6</w:t>
        </w:r>
      </w:ins>
      <w:del w:id="1315" w:author="Anna Kretzschmar" w:date="2019-05-17T17:03:00Z">
        <w:r>
          <w:rPr>
            <w:rStyle w:val="InternetLink"/>
          </w:rPr>
          <w:delText xml:space="preserve"> </w:delText>
        </w:r>
      </w:del>
      <w:r>
        <w:rPr/>
        <w:t>].</w:t>
        <w:br/>
        <w:t xml:space="preserve">There was no significant difference in the presence/absence of </w:t>
      </w:r>
      <w:r>
        <w:rPr>
          <w:i/>
        </w:rPr>
        <w:t xml:space="preserve">G. lapillus </w:t>
      </w:r>
      <w:r>
        <w:rPr/>
        <w:t xml:space="preserve">cells observed as per the macroalgal host, </w:t>
      </w:r>
      <w:r>
        <w:rPr>
          <w:i/>
        </w:rPr>
        <w:t xml:space="preserve">Padina </w:t>
      </w:r>
      <w:r>
        <w:rPr/>
        <w:t xml:space="preserve">sp. or </w:t>
      </w:r>
      <w:r>
        <w:rPr>
          <w:i/>
        </w:rPr>
        <w:t xml:space="preserve">Sargassum </w:t>
      </w:r>
      <w:r>
        <w:rPr/>
        <w:t>sp.</w:t>
        <w:br/>
        <w:t>Motile behaviour has been observed previously in the field at various time points [</w:t>
      </w:r>
      <w:hyperlink w:anchor="Xyasumoto1977finding">
        <w:del w:id="1316" w:author="Anna Kretzschmar" w:date="2019-05-17T19:23:00Z">
          <w:r>
            <w:rPr>
              <w:rStyle w:val="InternetLink"/>
            </w:rPr>
            <w:delText>65</w:delText>
          </w:r>
        </w:del>
      </w:hyperlink>
      <w:del w:id="1317" w:author="Anna Kretzschmar" w:date="2019-05-17T19:23:00Z">
        <w:r>
          <w:rPr/>
          <w:delText>, </w:delText>
        </w:r>
      </w:del>
      <w:hyperlink w:anchor="Xbomber1987ecology">
        <w:del w:id="1318" w:author="Anna Kretzschmar" w:date="2019-07-01T19:05:00Z">
          <w:r>
            <w:rPr>
              <w:rStyle w:val="InternetLink"/>
            </w:rPr>
            <w:delText>6</w:delText>
          </w:r>
        </w:del>
      </w:hyperlink>
      <w:hyperlink w:anchor="Xbomber1987ecology">
        <w:del w:id="1319" w:author="Anna Kretzschmar" w:date="2019-06-10T17:39:00Z">
          <w:r>
            <w:rPr>
              <w:rStyle w:val="InternetLink"/>
            </w:rPr>
            <w:delText>6</w:delText>
          </w:r>
        </w:del>
      </w:hyperlink>
      <w:ins w:id="1320" w:author="Anna Kretzschmar" w:date="2019-05-17T19:23:00Z">
        <w:r>
          <w:rPr>
            <w:rStyle w:val="InternetLink"/>
          </w:rPr>
          <w:t>6</w:t>
        </w:r>
      </w:ins>
      <w:ins w:id="1321" w:author="Anna Kretzschmar" w:date="2019-06-10T17:39:00Z">
        <w:r>
          <w:rPr>
            <w:rStyle w:val="InternetLink"/>
          </w:rPr>
          <w:t>9</w:t>
        </w:r>
      </w:ins>
      <w:ins w:id="1322" w:author="Anna Kretzschmar" w:date="2019-07-01T19:05:00Z">
        <w:r>
          <w:rPr>
            <w:rStyle w:val="InternetLink"/>
          </w:rPr>
          <w:t xml:space="preserve">, </w:t>
        </w:r>
      </w:ins>
      <w:ins w:id="1323" w:author="Anna Kretzschmar" w:date="2019-07-01T19:05:00Z">
        <w:r>
          <w:rPr>
            <w:rStyle w:val="InternetLink"/>
          </w:rPr>
          <w:t>70</w:t>
        </w:r>
      </w:ins>
      <w:r>
        <w:rPr/>
        <w:t xml:space="preserve">]. Parsons et al. (2011) reported </w:t>
      </w:r>
      <w:r>
        <w:rPr>
          <w:i/>
        </w:rPr>
        <w:t xml:space="preserve">Gambierdiscus </w:t>
      </w:r>
      <w:r>
        <w:rPr/>
        <w:t>sp. behaviour as facultative epiphytes during lab scale experiments, as cells showed attachment as well as motile stages over time in the presence of different macroalgae [</w:t>
      </w:r>
      <w:hyperlink w:anchor="Xparsons2011examination">
        <w:del w:id="1324" w:author="Anna Kretzschmar" w:date="2019-06-10T17:39:00Z">
          <w:r>
            <w:rPr>
              <w:rStyle w:val="InternetLink"/>
            </w:rPr>
            <w:delText>6</w:delText>
          </w:r>
        </w:del>
      </w:hyperlink>
      <w:hyperlink w:anchor="Xparsons2011examination">
        <w:del w:id="1325" w:author="Anna Kretzschmar" w:date="2019-05-17T19:23:00Z">
          <w:r>
            <w:rPr>
              <w:rStyle w:val="InternetLink"/>
            </w:rPr>
            <w:delText>7</w:delText>
          </w:r>
        </w:del>
      </w:hyperlink>
      <w:ins w:id="1326" w:author="Anna Kretzschmar" w:date="2019-06-10T17:39:00Z">
        <w:r>
          <w:rPr>
            <w:rStyle w:val="InternetLink"/>
          </w:rPr>
          <w:t>7</w:t>
        </w:r>
      </w:ins>
      <w:ins w:id="1327" w:author="Anna Kretzschmar" w:date="2019-07-01T19:05:00Z">
        <w:r>
          <w:rPr>
            <w:rStyle w:val="InternetLink"/>
          </w:rPr>
          <w:t>2</w:t>
        </w:r>
      </w:ins>
      <w:r>
        <w:rPr/>
        <w:t xml:space="preserve">]. Taylor &amp; Gustavson (1983) reported that </w:t>
      </w:r>
      <w:r>
        <w:rPr>
          <w:i/>
        </w:rPr>
        <w:t xml:space="preserve">Gambierdiscus </w:t>
      </w:r>
      <w:r>
        <w:rPr/>
        <w:t xml:space="preserve">cells were captured in plankton tows by de Silva in 1956 but reported as </w:t>
      </w:r>
      <w:r>
        <w:rPr>
          <w:i/>
        </w:rPr>
        <w:t xml:space="preserve">Goniodoma </w:t>
      </w:r>
      <w:r>
        <w:rPr/>
        <w:t>[</w:t>
      </w:r>
      <w:hyperlink w:anchor="Xtaylor1986underwater">
        <w:r>
          <w:rPr>
            <w:rStyle w:val="InternetLink"/>
          </w:rPr>
          <w:t>6</w:t>
        </w:r>
      </w:hyperlink>
      <w:hyperlink w:anchor="Xtaylor1986underwater">
        <w:del w:id="1328" w:author="Anna Kretzschmar" w:date="2019-05-17T19:23:00Z">
          <w:r>
            <w:rPr>
              <w:rStyle w:val="InternetLink"/>
            </w:rPr>
            <w:delText>4</w:delText>
          </w:r>
        </w:del>
      </w:hyperlink>
      <w:ins w:id="1329" w:author="Anna Kretzschmar" w:date="2019-07-01T19:05:00Z">
        <w:r>
          <w:rPr>
            <w:rStyle w:val="InternetLink"/>
          </w:rPr>
          <w:t>9</w:t>
        </w:r>
      </w:ins>
      <w:r>
        <w:rPr/>
        <w:t xml:space="preserve">]. Motility could be a factor for the patchy distribution observed in the spatial replicates. Across spatial replicates where </w:t>
      </w:r>
      <w:r>
        <w:rPr>
          <w:i/>
        </w:rPr>
        <w:t xml:space="preserve">G. lapillus </w:t>
      </w:r>
      <w:r>
        <w:rPr/>
        <w:t>was detected, cell densities were consistent (Fig.  </w:t>
      </w:r>
      <w:hyperlink w:anchor="x1-170046">
        <w:r>
          <w:rPr>
            <w:rStyle w:val="InternetLink"/>
          </w:rPr>
          <w:t>6</w:t>
        </w:r>
      </w:hyperlink>
      <w:r>
        <w:rPr/>
        <w:t xml:space="preserve">). The average cell density of </w:t>
      </w:r>
      <w:r>
        <w:rPr>
          <w:i/>
        </w:rPr>
        <w:t>G.</w:t>
      </w:r>
      <w:r>
        <w:rPr/>
        <w:t xml:space="preserve"> </w:t>
      </w:r>
      <w:r>
        <w:rPr>
          <w:i/>
        </w:rPr>
        <w:t xml:space="preserve">lapillus </w:t>
      </w:r>
      <w:r>
        <w:rPr/>
        <w:t>5.84 cells.g</w:t>
      </w:r>
      <w:r>
        <w:rPr>
          <w:position w:val="8"/>
          <w:sz w:val="19"/>
        </w:rPr>
        <w:t>−1</w:t>
      </w:r>
      <w:r>
        <w:rPr/>
        <w:t xml:space="preserve"> wet weight macroalgae, which is comparable to the cell densities recorded by Nishimura et al. (2016) in their environmental screening (Table 4 in [</w:t>
      </w:r>
      <w:hyperlink w:anchor="Xnishimura2016quantitative">
        <w:r>
          <w:rPr>
            <w:rStyle w:val="InternetLink"/>
          </w:rPr>
          <w:t>4</w:t>
        </w:r>
      </w:hyperlink>
      <w:ins w:id="1330" w:author="Anna Kretzschmar" w:date="2019-06-10T17:40:00Z">
        <w:r>
          <w:rPr>
            <w:rStyle w:val="InternetLink"/>
          </w:rPr>
          <w:t>4</w:t>
        </w:r>
      </w:ins>
      <w:hyperlink w:anchor="Xnishimura2016quantitative">
        <w:del w:id="1331" w:author="Anna Kretzschmar" w:date="2019-05-17T19:23:00Z">
          <w:r>
            <w:rPr>
              <w:rStyle w:val="InternetLink"/>
            </w:rPr>
            <w:delText>0</w:delText>
          </w:r>
        </w:del>
      </w:hyperlink>
      <w:del w:id="1332" w:author="Anna Kretzschmar" w:date="2019-05-17T17:03:00Z">
        <w:r>
          <w:rPr>
            <w:rStyle w:val="InternetLink"/>
          </w:rPr>
          <w:delText xml:space="preserve"> </w:delText>
        </w:r>
      </w:del>
      <w:r>
        <w:rPr/>
        <w:t>]).</w:t>
      </w:r>
    </w:p>
    <w:p>
      <w:pPr>
        <w:pStyle w:val="TextBodynoindent"/>
        <w:spacing w:lineRule="auto" w:line="480"/>
        <w:rPr/>
      </w:pPr>
      <w:r>
        <w:rPr/>
        <w:t>As many authors have pointed out (e.g. [</w:t>
      </w:r>
      <w:hyperlink w:anchor="Xlitaker2010global">
        <w:r>
          <w:rPr>
            <w:rStyle w:val="InternetLink"/>
          </w:rPr>
          <w:t>1</w:t>
        </w:r>
      </w:hyperlink>
      <w:hyperlink w:anchor="Xlitaker2010global">
        <w:del w:id="1333" w:author="Anna Kretzschmar" w:date="2019-06-10T17:40:00Z">
          <w:r>
            <w:rPr>
              <w:rStyle w:val="InternetLink"/>
            </w:rPr>
            <w:delText>3</w:delText>
          </w:r>
        </w:del>
      </w:hyperlink>
      <w:ins w:id="1334" w:author="Anna Kretzschmar" w:date="2019-06-10T17:40:00Z">
        <w:r>
          <w:rPr>
            <w:rStyle w:val="InternetLink"/>
          </w:rPr>
          <w:t>4</w:t>
        </w:r>
      </w:ins>
      <w:r>
        <w:rPr/>
        <w:t>, </w:t>
      </w:r>
      <w:hyperlink w:anchor="Xglobalcig">
        <w:r>
          <w:rPr>
            <w:rStyle w:val="InternetLink"/>
          </w:rPr>
          <w:t>3</w:t>
        </w:r>
      </w:hyperlink>
      <w:hyperlink w:anchor="Xglobalcig">
        <w:del w:id="1335" w:author="Anna Kretzschmar" w:date="2019-05-17T19:24:00Z">
          <w:r>
            <w:rPr>
              <w:rStyle w:val="InternetLink"/>
            </w:rPr>
            <w:delText>2</w:delText>
          </w:r>
        </w:del>
      </w:hyperlink>
      <w:ins w:id="1336" w:author="Anna Kretzschmar" w:date="2019-06-10T17:40:00Z">
        <w:r>
          <w:rPr>
            <w:rStyle w:val="InternetLink"/>
          </w:rPr>
          <w:t>4</w:t>
        </w:r>
      </w:ins>
      <w:r>
        <w:rPr/>
        <w:t>, </w:t>
      </w:r>
      <w:hyperlink w:anchor="Xparsons2011examination">
        <w:del w:id="1337" w:author="Anna Kretzschmar" w:date="2019-05-17T19:24:00Z">
          <w:r>
            <w:rPr>
              <w:rStyle w:val="InternetLink"/>
            </w:rPr>
            <w:delText>67</w:delText>
          </w:r>
        </w:del>
      </w:hyperlink>
      <w:del w:id="1338" w:author="Anna Kretzschmar" w:date="2019-05-17T19:24:00Z">
        <w:r>
          <w:rPr/>
          <w:delText>,</w:delText>
        </w:r>
      </w:del>
      <w:r>
        <w:rPr/>
        <w:t> </w:t>
      </w:r>
      <w:hyperlink w:anchor="Xbomber1989epiphytism">
        <w:del w:id="1339" w:author="Anna Kretzschmar" w:date="2019-06-10T17:40:00Z">
          <w:r>
            <w:rPr>
              <w:rStyle w:val="InternetLink"/>
            </w:rPr>
            <w:delText>68</w:delText>
          </w:r>
        </w:del>
      </w:hyperlink>
      <w:del w:id="1340" w:author="Anna Kretzschmar" w:date="2019-06-10T17:40:00Z">
        <w:r>
          <w:rPr/>
          <w:delText>, </w:delText>
        </w:r>
      </w:del>
      <w:hyperlink w:anchor="Xtester2014sampling">
        <w:del w:id="1341" w:author="Anna Kretzschmar" w:date="2019-06-10T17:40:00Z">
          <w:r>
            <w:rPr>
              <w:rStyle w:val="InternetLink"/>
            </w:rPr>
            <w:delText>69</w:delText>
          </w:r>
        </w:del>
      </w:hyperlink>
      <w:del w:id="1342" w:author="Anna Kretzschmar" w:date="2019-06-10T17:40:00Z">
        <w:r>
          <w:rPr/>
          <w:delText>,</w:delText>
        </w:r>
      </w:del>
      <w:del w:id="1343" w:author="Anna Kretzschmar" w:date="2019-07-01T19:06:00Z">
        <w:r>
          <w:rPr/>
          <w:delText> </w:delText>
        </w:r>
      </w:del>
      <w:hyperlink w:anchor="Xcruz2006macroalgal">
        <w:del w:id="1344" w:author="Anna Kretzschmar" w:date="2019-07-01T19:06:00Z">
          <w:r>
            <w:rPr>
              <w:rStyle w:val="InternetLink"/>
            </w:rPr>
            <w:delText>70</w:delText>
          </w:r>
        </w:del>
      </w:hyperlink>
      <w:del w:id="1345" w:author="Anna Kretzschmar" w:date="2019-07-01T19:06:00Z">
        <w:r>
          <w:rPr/>
          <w:delText>, </w:delText>
        </w:r>
      </w:del>
      <w:hyperlink w:anchor="Xlobel1988assessment">
        <w:del w:id="1346" w:author="Anna Kretzschmar" w:date="2019-07-01T19:06:00Z">
          <w:r>
            <w:rPr>
              <w:rStyle w:val="InternetLink"/>
            </w:rPr>
            <w:delText>71</w:delText>
          </w:r>
        </w:del>
      </w:hyperlink>
      <w:ins w:id="1347" w:author="Anna Kretzschmar" w:date="2019-05-17T19:24:00Z">
        <w:r>
          <w:rPr>
            <w:rStyle w:val="InternetLink"/>
          </w:rPr>
          <w:t>72</w:t>
        </w:r>
      </w:ins>
      <w:ins w:id="1348" w:author="Anna Kretzschmar" w:date="2019-06-10T17:40:00Z">
        <w:r>
          <w:rPr>
            <w:rStyle w:val="InternetLink"/>
          </w:rPr>
          <w:t>, 73, 74</w:t>
        </w:r>
      </w:ins>
      <w:ins w:id="1349" w:author="Anna Kretzschmar" w:date="2019-07-01T19:06:00Z">
        <w:r>
          <w:rPr>
            <w:rStyle w:val="InternetLink"/>
          </w:rPr>
          <w:t xml:space="preserve">, </w:t>
        </w:r>
      </w:ins>
      <w:ins w:id="1350" w:author="Anna Kretzschmar" w:date="2019-07-01T19:06:00Z">
        <w:r>
          <w:rPr>
            <w:rStyle w:val="InternetLink"/>
          </w:rPr>
          <w:t>75, 76</w:t>
        </w:r>
      </w:ins>
      <w:r>
        <w:rPr/>
        <w:t xml:space="preserve">]), there are several difficulties in determining precise quantification of </w:t>
      </w:r>
      <w:r>
        <w:rPr>
          <w:i/>
        </w:rPr>
        <w:t xml:space="preserve">Gambierdiscus </w:t>
      </w:r>
      <w:r>
        <w:rPr/>
        <w:t>species on macroalgae in order to assess potential CFP risk. Due to the difference in habitable surface area between samples taken from structurally diverse macroalgae, including those sampled in this study (</w:t>
      </w:r>
      <w:r>
        <w:rPr>
          <w:i/>
        </w:rPr>
        <w:t>Chnoospora</w:t>
      </w:r>
      <w:ins w:id="1351" w:author="Anna Kretzschmar" w:date="2019-06-08T21:01:00Z">
        <w:r>
          <w:rPr>
            <w:i/>
          </w:rPr>
          <w:t xml:space="preserve"> </w:t>
        </w:r>
      </w:ins>
      <w:ins w:id="1352" w:author="Anna Kretzschmar" w:date="2019-06-08T21:01:00Z">
        <w:r>
          <w:rPr>
            <w:i w:val="false"/>
            <w:iCs w:val="false"/>
          </w:rPr>
          <w:t>sp.</w:t>
        </w:r>
      </w:ins>
      <w:r>
        <w:rPr/>
        <w:t xml:space="preserve">, </w:t>
      </w:r>
      <w:r>
        <w:rPr>
          <w:i/>
        </w:rPr>
        <w:t xml:space="preserve">Padina </w:t>
      </w:r>
      <w:r>
        <w:rPr/>
        <w:t xml:space="preserve">sp. and </w:t>
      </w:r>
      <w:r>
        <w:rPr>
          <w:i/>
        </w:rPr>
        <w:t xml:space="preserve">Sargassum </w:t>
      </w:r>
      <w:r>
        <w:rPr/>
        <w:t>sp.), the potential habitable space is difficult to compare. Further,</w:t>
      </w:r>
      <w:del w:id="1353" w:author="Anna Kretzschmar" w:date="2019-06-10T14:22:00Z">
        <w:r>
          <w:rPr/>
          <w:delText xml:space="preserve"> in order</w:delText>
        </w:r>
      </w:del>
      <w:r>
        <w:rPr/>
        <w:t xml:space="preserve"> to assess CFP risk in a given area, the properties of the macroalgae with </w:t>
      </w:r>
      <w:r>
        <w:rPr>
          <w:i/>
        </w:rPr>
        <w:t xml:space="preserve">Gambierdiscus </w:t>
      </w:r>
      <w:r>
        <w:rPr/>
        <w:t>spp. epiphytes need to be considered. If the macroalgae is structurally or chemically defended against herbivory, any CTX produced by the epiphytes is unlikely to enter the food chain and cause CFP [</w:t>
      </w:r>
      <w:hyperlink w:anchor="Xcruz2006macroalgal">
        <w:r>
          <w:rPr>
            <w:rStyle w:val="InternetLink"/>
          </w:rPr>
          <w:t>7</w:t>
        </w:r>
      </w:hyperlink>
      <w:hyperlink w:anchor="Xcruz2006macroalgal">
        <w:del w:id="1354" w:author="Anna Kretzschmar" w:date="2019-05-17T19:24:00Z">
          <w:r>
            <w:rPr>
              <w:rStyle w:val="InternetLink"/>
            </w:rPr>
            <w:delText>0</w:delText>
          </w:r>
        </w:del>
      </w:hyperlink>
      <w:ins w:id="1355" w:author="Anna Kretzschmar" w:date="2019-07-01T19:06:00Z">
        <w:r>
          <w:rPr>
            <w:rStyle w:val="InternetLink"/>
          </w:rPr>
          <w:t>5</w:t>
        </w:r>
      </w:ins>
      <w:r>
        <w:rPr/>
        <w:t xml:space="preserve">]. Due to the difficulty in quantifying </w:t>
      </w:r>
      <w:r>
        <w:rPr>
          <w:i/>
        </w:rPr>
        <w:t xml:space="preserve">Gambierdiscus </w:t>
      </w:r>
      <w:r>
        <w:rPr/>
        <w:t>spp. on a particular substrate, Tester et al. (2014) proposed have the use of an artificial substrate (commonly available black fibreglass screen of a known surface area) and a standardised sampling method [</w:t>
      </w:r>
      <w:ins w:id="1356" w:author="Anna Kretzschmar" w:date="2019-05-17T19:24:00Z">
        <w:r>
          <w:rPr/>
          <w:t>7</w:t>
        </w:r>
      </w:ins>
      <w:ins w:id="1357" w:author="Anna Kretzschmar" w:date="2019-07-01T19:10:00Z">
        <w:r>
          <w:rPr/>
          <w:t>4</w:t>
        </w:r>
      </w:ins>
      <w:hyperlink w:anchor="Xtester2014sampling">
        <w:del w:id="1358" w:author="Anna Kretzschmar" w:date="2019-05-17T19:24:00Z">
          <w:r>
            <w:rPr>
              <w:rStyle w:val="InternetLink"/>
            </w:rPr>
            <w:delText>69</w:delText>
          </w:r>
        </w:del>
      </w:hyperlink>
      <w:del w:id="1359" w:author="Anna Kretzschmar" w:date="2019-05-17T19:24:00Z">
        <w:r>
          <w:rPr/>
          <w:delText xml:space="preserve"> </w:delText>
        </w:r>
      </w:del>
      <w:r>
        <w:rPr/>
        <w:t xml:space="preserve">]. </w:t>
      </w:r>
      <w:ins w:id="1360" w:author="Anna Kretzschmar" w:date="2019-06-09T10:56:00Z">
        <w:r>
          <w:rPr/>
          <w:t xml:space="preserve">Molecular analysis, such as species specific qPCR, based </w:t>
        </w:r>
      </w:ins>
      <w:ins w:id="1361" w:author="Anna Kretzschmar" w:date="2019-06-09T11:00:00Z">
        <w:r>
          <w:rPr/>
          <w:t xml:space="preserve">on </w:t>
        </w:r>
      </w:ins>
      <w:ins w:id="1362" w:author="Anna Kretzschmar" w:date="2019-06-09T10:54:00Z">
        <w:r>
          <w:rPr/>
          <w:t>this standardised sampling method would be directly comparable ac</w:t>
        </w:r>
      </w:ins>
      <w:ins w:id="1363" w:author="Anna Kretzschmar" w:date="2019-06-09T10:55:00Z">
        <w:r>
          <w:rPr/>
          <w:t>ross sampling sites and times</w:t>
        </w:r>
      </w:ins>
      <w:ins w:id="1364" w:author="Anna Kretzschmar" w:date="2019-06-09T10:56:00Z">
        <w:r>
          <w:rPr/>
          <w:t xml:space="preserve">. </w:t>
        </w:r>
      </w:ins>
      <w:ins w:id="1365" w:author="Anna Kretzschmar" w:date="2019-06-09T11:02:00Z">
        <w:r>
          <w:rPr/>
          <w:t xml:space="preserve">Adopting this </w:t>
        </w:r>
      </w:ins>
      <w:ins w:id="1366" w:author="Anna Kretzschmar" w:date="2019-06-09T11:04:00Z">
        <w:r>
          <w:rPr/>
          <w:t>approach for future monitoring studies is recommended.</w:t>
        </w:r>
      </w:ins>
    </w:p>
    <w:p>
      <w:pPr>
        <w:pStyle w:val="Heading3"/>
        <w:spacing w:lineRule="auto" w:line="480"/>
        <w:rPr/>
      </w:pPr>
      <w:bookmarkStart w:id="533" w:name="x1-19000"/>
      <w:bookmarkEnd w:id="533"/>
      <w:r>
        <w:rPr/>
        <w:t>Conclusion</w:t>
      </w:r>
    </w:p>
    <w:p>
      <w:pPr>
        <w:pStyle w:val="TextBodynoindent"/>
        <w:spacing w:lineRule="auto" w:line="480"/>
        <w:rPr/>
      </w:pPr>
      <w:r>
        <w:rPr/>
        <w:t>The qPCR assay developed in this study is an accurate molecular tool</w:t>
      </w:r>
      <w:del w:id="1367" w:author="Anna Kretzschmar" w:date="2019-06-10T14:23:00Z">
        <w:r>
          <w:rPr/>
          <w:delText>s</w:delText>
        </w:r>
      </w:del>
      <w:r>
        <w:rPr/>
        <w:t xml:space="preserve"> to detect and enumerate the presence of </w:t>
      </w:r>
      <w:r>
        <w:rPr>
          <w:i/>
        </w:rPr>
        <w:t xml:space="preserve">G. lapillus </w:t>
      </w:r>
      <w:r>
        <w:rPr/>
        <w:t xml:space="preserve">in environmental samples. The assay was shown to be highly sensitive and accurately detected 0.05 to over 4000 cells for </w:t>
      </w:r>
      <w:r>
        <w:rPr>
          <w:i/>
        </w:rPr>
        <w:t>G. lapillus</w:t>
      </w:r>
      <w:r>
        <w:rPr/>
        <w:t xml:space="preserve">. Although the toxin profile of </w:t>
      </w:r>
      <w:r>
        <w:rPr>
          <w:i/>
        </w:rPr>
        <w:t xml:space="preserve">G. lapillus </w:t>
      </w:r>
      <w:r>
        <w:rPr/>
        <w:t>has not been completely defined, it may produce uncharacterised CTX</w:t>
      </w:r>
      <w:del w:id="1368" w:author="Anna Kretzschmar" w:date="2019-07-01T18:57:00Z">
        <w:r>
          <w:rPr/>
          <w:delText>s</w:delText>
        </w:r>
      </w:del>
      <w:r>
        <w:rPr/>
        <w:t xml:space="preserve"> congeners [</w:t>
      </w:r>
      <w:hyperlink w:anchor="Xkretzschmar2017characterization">
        <w:del w:id="1369" w:author="Anna Kretzschmar" w:date="2019-06-10T17:41:00Z">
          <w:r>
            <w:rPr>
              <w:rStyle w:val="InternetLink"/>
            </w:rPr>
            <w:delText>1</w:delText>
          </w:r>
        </w:del>
      </w:hyperlink>
      <w:hyperlink w:anchor="Xkretzschmar2017characterization">
        <w:del w:id="1370" w:author="Anna Kretzschmar" w:date="2019-06-10T17:41:00Z">
          <w:r>
            <w:rPr>
              <w:rStyle w:val="InternetLink"/>
            </w:rPr>
            <w:delText>9</w:delText>
          </w:r>
        </w:del>
      </w:hyperlink>
      <w:ins w:id="1371" w:author="Anna Kretzschmar" w:date="2019-06-10T17:41:00Z">
        <w:r>
          <w:rPr>
            <w:rStyle w:val="InternetLink"/>
          </w:rPr>
          <w:t>20</w:t>
        </w:r>
      </w:ins>
      <w:r>
        <w:rPr/>
        <w:t>, </w:t>
      </w:r>
      <w:hyperlink w:anchor="Xlarsson2018toxicology">
        <w:del w:id="1372" w:author="Anna Kretzschmar" w:date="2019-06-10T17:41:00Z">
          <w:r>
            <w:rPr>
              <w:rStyle w:val="InternetLink"/>
            </w:rPr>
            <w:delText>4</w:delText>
          </w:r>
        </w:del>
      </w:hyperlink>
      <w:ins w:id="1373" w:author="Anna Kretzschmar" w:date="2019-06-10T17:41:00Z">
        <w:r>
          <w:rPr>
            <w:rStyle w:val="InternetLink"/>
          </w:rPr>
          <w:t>3</w:t>
        </w:r>
      </w:ins>
      <w:hyperlink w:anchor="Xlarsson2018toxicology">
        <w:del w:id="1374" w:author="Anna Kretzschmar" w:date="2019-05-17T19:24:00Z">
          <w:r>
            <w:rPr>
              <w:rStyle w:val="InternetLink"/>
            </w:rPr>
            <w:delText>8</w:delText>
          </w:r>
        </w:del>
      </w:hyperlink>
      <w:ins w:id="1375" w:author="Anna Kretzschmar" w:date="2019-05-17T19:24:00Z">
        <w:r>
          <w:rPr>
            <w:rStyle w:val="InternetLink"/>
          </w:rPr>
          <w:t>9</w:t>
        </w:r>
      </w:ins>
      <w:r>
        <w:rPr/>
        <w:t xml:space="preserve">] and therefore is a part of the ciguateric web in Australia. The assay was applied to </w:t>
      </w:r>
      <w:ins w:id="1376" w:author="Anna Kretzschmar" w:date="2019-05-17T13:43:00Z">
        <w:r>
          <w:rPr/>
          <w:t>samples</w:t>
        </w:r>
      </w:ins>
      <w:del w:id="1377" w:author="Anna Kretzschmar" w:date="2019-05-17T13:43:00Z">
        <w:r>
          <w:rPr/>
          <w:delText>spatial replicates</w:delText>
        </w:r>
      </w:del>
      <w:r>
        <w:rPr/>
        <w:t xml:space="preserve"> from 25 sites around Heron Island on the GBR, which found that </w:t>
      </w:r>
      <w:r>
        <w:rPr>
          <w:i/>
        </w:rPr>
        <w:t xml:space="preserve">G. lapillus </w:t>
      </w:r>
      <w:r>
        <w:rPr/>
        <w:t xml:space="preserve">was commonly present, but had a patchy spatial distribution and abundance. The development and validation of a quantitative monitoring tool presented here for </w:t>
      </w:r>
      <w:r>
        <w:rPr>
          <w:i/>
        </w:rPr>
        <w:t xml:space="preserve">G. lapillus </w:t>
      </w:r>
      <w:r>
        <w:rPr/>
        <w:t>is in line with Element 1 of the Global Ciguatera Strategy [</w:t>
      </w:r>
      <w:hyperlink w:anchor="Xglobalcig">
        <w:r>
          <w:rPr>
            <w:rStyle w:val="InternetLink"/>
          </w:rPr>
          <w:t>3</w:t>
        </w:r>
      </w:hyperlink>
      <w:hyperlink w:anchor="Xglobalcig">
        <w:del w:id="1378" w:author="Anna Kretzschmar" w:date="2019-05-17T19:24:00Z">
          <w:r>
            <w:rPr>
              <w:rStyle w:val="InternetLink"/>
            </w:rPr>
            <w:delText>2</w:delText>
          </w:r>
        </w:del>
      </w:hyperlink>
      <w:hyperlink w:anchor="Xglobalcig">
        <w:ins w:id="1379" w:author="Anna Kretzschmar" w:date="2019-06-10T17:41:00Z">
          <w:r>
            <w:rPr>
              <w:rStyle w:val="InternetLink"/>
            </w:rPr>
            <w:t>4</w:t>
          </w:r>
        </w:ins>
      </w:hyperlink>
      <w:del w:id="1380" w:author="Anna Kretzschmar" w:date="2019-05-17T17:03:00Z">
        <w:r>
          <w:rPr>
            <w:rStyle w:val="InternetLink"/>
          </w:rPr>
          <w:delText xml:space="preserve"> </w:delText>
        </w:r>
      </w:del>
      <w:r>
        <w:rPr/>
        <w:t xml:space="preserve">]. </w:t>
      </w:r>
    </w:p>
    <w:p>
      <w:pPr>
        <w:pStyle w:val="Heading3"/>
        <w:spacing w:lineRule="auto" w:line="480"/>
        <w:rPr/>
      </w:pPr>
      <w:bookmarkStart w:id="534" w:name="x1-20000"/>
      <w:bookmarkEnd w:id="534"/>
      <w:r>
        <w:rPr/>
        <w:t>Acknowledgements</w:t>
      </w:r>
    </w:p>
    <w:p>
      <w:pPr>
        <w:pStyle w:val="TextBodynoindent"/>
        <w:spacing w:lineRule="auto" w:line="480"/>
        <w:rPr/>
      </w:pPr>
      <w:r>
        <w:rPr/>
        <w:t xml:space="preserve">We are grateful to Dr. </w:t>
      </w:r>
      <w:ins w:id="1381" w:author="Anna Kretzschmar" w:date="2019-05-17T13:45:00Z">
        <w:r>
          <w:rPr/>
          <w:t xml:space="preserve">Masao </w:t>
        </w:r>
      </w:ins>
      <w:r>
        <w:rPr/>
        <w:t xml:space="preserve">Adachi and Dr. </w:t>
      </w:r>
      <w:ins w:id="1382" w:author="Anna Kretzschmar" w:date="2019-05-17T13:45:00Z">
        <w:r>
          <w:rPr/>
          <w:t xml:space="preserve">Tomohiro </w:t>
        </w:r>
      </w:ins>
      <w:r>
        <w:rPr/>
        <w:t xml:space="preserve">Nishimura for supplying </w:t>
      </w:r>
      <w:r>
        <w:rPr>
          <w:i/>
        </w:rPr>
        <w:t>G. scabrosus</w:t>
      </w:r>
      <w:r>
        <w:rPr/>
        <w:t xml:space="preserve">, </w:t>
      </w:r>
      <w:ins w:id="1383" w:author="Anna Kretzschmar" w:date="2019-05-17T13:43:00Z">
        <w:r>
          <w:rPr/>
          <w:t xml:space="preserve">Dr. </w:t>
        </w:r>
      </w:ins>
      <w:r>
        <w:rPr/>
        <w:t xml:space="preserve">Michaela Larsson for supplying </w:t>
      </w:r>
      <w:r>
        <w:rPr>
          <w:i/>
        </w:rPr>
        <w:t xml:space="preserve">G. carpenteri </w:t>
      </w:r>
      <w:r>
        <w:rPr/>
        <w:t xml:space="preserve">DNA as well DNA as Dr. Kirsty Smith and Dr. Lesley Rhodes for supplying </w:t>
      </w:r>
      <w:r>
        <w:rPr>
          <w:i/>
        </w:rPr>
        <w:t xml:space="preserve">G. cheloniae </w:t>
      </w:r>
      <w:r>
        <w:rPr/>
        <w:t xml:space="preserve">DNA. DNA from all three species was used for cross reactivity assessment. </w:t>
      </w:r>
    </w:p>
    <w:p>
      <w:pPr>
        <w:pStyle w:val="Heading3"/>
        <w:spacing w:lineRule="auto" w:line="480"/>
        <w:rPr/>
      </w:pPr>
      <w:r>
        <w:rPr/>
      </w:r>
    </w:p>
    <w:p>
      <w:pPr>
        <w:pStyle w:val="Heading3"/>
        <w:spacing w:lineRule="auto" w:line="480"/>
        <w:rPr/>
      </w:pPr>
      <w:bookmarkStart w:id="535" w:name="x1-23000"/>
      <w:bookmarkEnd w:id="535"/>
      <w:r>
        <w:rPr/>
        <w:t>References</w:t>
      </w:r>
    </w:p>
    <w:p>
      <w:pPr>
        <w:pStyle w:val="TextBodybibitem"/>
        <w:spacing w:lineRule="auto" w:line="480"/>
        <w:rPr/>
      </w:pPr>
      <w:bookmarkStart w:id="536" w:name="Xpadina"/>
      <w:bookmarkEnd w:id="536"/>
      <w:r>
        <w:rPr/>
        <w:t xml:space="preserve">[1]   Woerner J. </w:t>
      </w:r>
      <w:r>
        <w:rPr>
          <w:i/>
        </w:rPr>
        <w:t xml:space="preserve">Padina </w:t>
      </w:r>
      <w:r>
        <w:rPr/>
        <w:t xml:space="preserve">(Brown Algae)); 2011. Integration and Application Network, University of Maryland Center for Environmental Science. </w:t>
      </w:r>
      <w:hyperlink r:id="rId2">
        <w:r>
          <w:rPr>
            <w:rStyle w:val="InternetLink"/>
            <w:rFonts w:ascii="monospace" w:hAnsi="monospace"/>
          </w:rPr>
          <w:t>ian.umces.edu/imagelibrary/</w:t>
        </w:r>
      </w:hyperlink>
      <w:r>
        <w:rPr/>
        <w:t xml:space="preserve">. </w:t>
      </w:r>
    </w:p>
    <w:p>
      <w:pPr>
        <w:pStyle w:val="TextBodybibitem"/>
        <w:spacing w:lineRule="auto" w:line="480"/>
        <w:rPr/>
      </w:pPr>
      <w:bookmarkStart w:id="537" w:name="Xtrevally"/>
      <w:bookmarkEnd w:id="537"/>
      <w:r>
        <w:rPr/>
        <w:t xml:space="preserve">[2]   Kraeer K, van Essen-Fishman L. </w:t>
      </w:r>
      <w:r>
        <w:rPr>
          <w:i/>
        </w:rPr>
        <w:t xml:space="preserve">Pseudocaranx dentex </w:t>
      </w:r>
      <w:r>
        <w:rPr/>
        <w:t xml:space="preserve">(White Trevally); 2010. Integration and Application Network, University of Maryland Center for Environmental Science. </w:t>
      </w:r>
      <w:hyperlink r:id="rId3">
        <w:r>
          <w:rPr>
            <w:rStyle w:val="InternetLink"/>
            <w:rFonts w:ascii="monospace" w:hAnsi="monospace"/>
          </w:rPr>
          <w:t>ian.umces.edu/imagelibrary/</w:t>
        </w:r>
      </w:hyperlink>
      <w:r>
        <w:rPr/>
        <w:t xml:space="preserve">. </w:t>
      </w:r>
    </w:p>
    <w:p>
      <w:pPr>
        <w:pStyle w:val="TextBodybibitem"/>
        <w:spacing w:lineRule="auto" w:line="480"/>
        <w:rPr/>
      </w:pPr>
      <w:bookmarkStart w:id="538" w:name="Xmackerel"/>
      <w:bookmarkEnd w:id="538"/>
      <w:r>
        <w:rPr/>
        <w:t xml:space="preserve">[3]   Saxby T. </w:t>
      </w:r>
      <w:r>
        <w:rPr>
          <w:i/>
        </w:rPr>
        <w:t xml:space="preserve">Scomberomorus munroi </w:t>
      </w:r>
      <w:r>
        <w:rPr/>
        <w:t xml:space="preserve">(Australian Spotted Mackerel); 2004. Integration and Application Network, University of Maryland Center for Environmental Science. </w:t>
      </w:r>
      <w:hyperlink r:id="rId4">
        <w:r>
          <w:rPr>
            <w:rStyle w:val="InternetLink"/>
            <w:rFonts w:ascii="monospace" w:hAnsi="monospace"/>
          </w:rPr>
          <w:t>ian.umces.edu/imagelibrary/</w:t>
        </w:r>
      </w:hyperlink>
      <w:r>
        <w:rPr/>
        <w:t xml:space="preserve">. </w:t>
      </w:r>
    </w:p>
    <w:p>
      <w:pPr>
        <w:pStyle w:val="TextBodybibitem"/>
        <w:spacing w:lineRule="auto" w:line="480"/>
        <w:rPr/>
      </w:pPr>
      <w:bookmarkStart w:id="539" w:name="Xsims1987theoretical"/>
      <w:bookmarkEnd w:id="539"/>
      <w:r>
        <w:rPr/>
        <w:t xml:space="preserve">[4]   Sims JK. A theoretical discourse on the pharmacology of toxic marine ingestions. Annals of emergency medicine. 1987;16(9):1006–1015. </w:t>
      </w:r>
    </w:p>
    <w:p>
      <w:pPr>
        <w:pStyle w:val="TextBodybibitem"/>
        <w:spacing w:lineRule="auto" w:line="480"/>
        <w:rPr/>
      </w:pPr>
      <w:bookmarkStart w:id="540" w:name="Xchinain2010ciguatera"/>
      <w:bookmarkEnd w:id="540"/>
      <w:r>
        <w:rPr/>
        <w:t>[5]  </w:t>
      </w:r>
      <w:ins w:id="1384" w:author="Anna Kretzschmar" w:date="2019-06-10T16:37:00Z">
        <w:r>
          <w:rPr/>
          <w:t xml:space="preserve"> </w:t>
        </w:r>
      </w:ins>
      <w:ins w:id="1385" w:author="Anna Kretzschmar" w:date="2019-06-10T16:37:00Z">
        <w:r>
          <w:rPr>
            <w:b w:val="false"/>
            <w:i w:val="false"/>
            <w:strike w:val="false"/>
            <w:dstrike w:val="false"/>
            <w:outline w:val="false"/>
            <w:shadow w:val="false"/>
            <w:color w:val="00000A"/>
            <w:spacing w:val="0"/>
            <w:sz w:val="24"/>
            <w:u w:val="none"/>
            <w:em w:val="none"/>
          </w:rPr>
          <w:t>Friedman M, Fleming L, Fernandez M, Bienfang P, Schrank K, Dickey R, Bottein MY, Backer L, Ayyar R, Weisman R, Watkins S. Ciguatera fish poisoning: treatment, prevention and management. Marine drugs. 2008;6(3):456-79.</w:t>
        </w:r>
      </w:ins>
    </w:p>
    <w:p>
      <w:pPr>
        <w:pStyle w:val="TextBodybibitem"/>
        <w:spacing w:lineRule="auto" w:line="480"/>
        <w:rPr/>
      </w:pPr>
      <w:r>
        <w:rPr/>
        <w:t xml:space="preserve">[6]    Chinain M, Darius HT, Ung A, Fouc MT, Revel T, Cruchet P, et al. Ciguatera risk management in French Polynesia: the case study of Raivavae Island (Australes Archipelago). Toxicon. 2010;56(5):674–690. </w:t>
      </w:r>
    </w:p>
    <w:p>
      <w:pPr>
        <w:pStyle w:val="TextBodybibitem"/>
        <w:spacing w:lineRule="auto" w:line="480"/>
        <w:rPr/>
      </w:pPr>
      <w:bookmarkStart w:id="541" w:name="Xchinain1997intraspecific"/>
      <w:bookmarkEnd w:id="541"/>
      <w:r>
        <w:rPr/>
        <w:t xml:space="preserve">[7]   Chinain M, Germain M, Sako Y, Pauillac S, Legrand AM. Intraspecific variation in the dinoflagellate </w:t>
      </w:r>
      <w:r>
        <w:rPr>
          <w:i/>
        </w:rPr>
        <w:t xml:space="preserve">Gambierdiscus toxicus </w:t>
      </w:r>
      <w:r>
        <w:rPr/>
        <w:t xml:space="preserve">(Dinophyceae). I. Isozyme Analysis. Journal of Phycology. 1997;33(1):36–43. </w:t>
      </w:r>
    </w:p>
    <w:p>
      <w:pPr>
        <w:pStyle w:val="TextBodybibitem"/>
        <w:spacing w:lineRule="auto" w:line="480"/>
        <w:rPr/>
      </w:pPr>
      <w:bookmarkStart w:id="542" w:name="Xholmes1998gambierdiscus"/>
      <w:bookmarkEnd w:id="542"/>
      <w:r>
        <w:rPr/>
        <w:t xml:space="preserve">[8]   Holmes MJ. </w:t>
      </w:r>
      <w:r>
        <w:rPr>
          <w:i/>
        </w:rPr>
        <w:t xml:space="preserve">Gambierdiscus yasumotoi </w:t>
      </w:r>
      <w:r>
        <w:rPr/>
        <w:t xml:space="preserve">sp. nov.(Dinophyceae), a toxic benthic dinoflagellate from southeastern Asia. Journal of Phycology. 1998;34(4):661–668. </w:t>
      </w:r>
    </w:p>
    <w:p>
      <w:pPr>
        <w:pStyle w:val="TextBodybibitem"/>
        <w:spacing w:lineRule="auto" w:line="480"/>
        <w:rPr/>
      </w:pPr>
      <w:ins w:id="1386" w:author="Anna Kretzschmar" w:date="2019-05-17T18:54:00Z">
        <w:r>
          <w:rPr/>
          <w:t>[</w:t>
        </w:r>
      </w:ins>
      <w:ins w:id="1387" w:author="Anna Kretzschmar" w:date="2019-06-10T16:39:00Z">
        <w:r>
          <w:rPr/>
          <w:t>9</w:t>
        </w:r>
      </w:ins>
      <w:ins w:id="1388" w:author="Anna Kretzschmar" w:date="2019-05-17T18:54:00Z">
        <w:r>
          <w:rPr/>
          <w:t xml:space="preserve">] </w:t>
        </w:r>
      </w:ins>
      <w:ins w:id="1389" w:author="Anna Kretzschmar" w:date="2019-05-17T19:38:00Z">
        <w:r>
          <w:rPr/>
          <w:t>Lewis RJ, Holmes MJ. Origin and transfer of toxins involved in ciguatera. Comparative Biochemistry and Physiology Part C: Pharmacology, Toxicology and Endocrinology. 1993 Nov 1;106(3):615-28.</w:t>
        </w:r>
      </w:ins>
    </w:p>
    <w:p>
      <w:pPr>
        <w:pStyle w:val="TextBodybibitem"/>
        <w:spacing w:lineRule="auto" w:line="480"/>
        <w:rPr/>
      </w:pPr>
      <w:bookmarkStart w:id="543" w:name="Xadachi1979thecal"/>
      <w:bookmarkEnd w:id="543"/>
      <w:r>
        <w:rPr/>
        <w:t>[</w:t>
      </w:r>
      <w:ins w:id="1390" w:author="Anna Kretzschmar" w:date="2019-06-10T16:39:00Z">
        <w:r>
          <w:rPr/>
          <w:t>10</w:t>
        </w:r>
      </w:ins>
      <w:del w:id="1391" w:author="Anna Kretzschmar" w:date="2019-06-10T16:39:00Z">
        <w:r>
          <w:rPr/>
          <w:delText>9</w:delText>
        </w:r>
      </w:del>
      <w:r>
        <w:rPr/>
        <w:t xml:space="preserve">]   Adachi R, Fukuyo Y. The thecal structure of a marine toxic dinoflagellate </w:t>
      </w:r>
      <w:r>
        <w:rPr>
          <w:i/>
        </w:rPr>
        <w:t xml:space="preserve">Gambierdiscus toxicus </w:t>
      </w:r>
      <w:r>
        <w:rPr/>
        <w:t xml:space="preserve">gen. et sp. nov. collected in a ciguatera-endemic area. Bulletin of the Japanese Society of Scientific Fisheries (Japan). 1979;45:67–71. </w:t>
      </w:r>
    </w:p>
    <w:p>
      <w:pPr>
        <w:pStyle w:val="TextBodybibitem"/>
        <w:spacing w:lineRule="auto" w:line="480"/>
        <w:rPr/>
      </w:pPr>
      <w:bookmarkStart w:id="544" w:name="Xfaust1995observation"/>
      <w:bookmarkEnd w:id="544"/>
      <w:r>
        <w:rPr/>
        <w:t>[1</w:t>
      </w:r>
      <w:del w:id="1392" w:author="Anna Kretzschmar" w:date="2019-06-10T16:40:00Z">
        <w:r>
          <w:rPr/>
          <w:delText>0</w:delText>
        </w:r>
      </w:del>
      <w:ins w:id="1393" w:author="Anna Kretzschmar" w:date="2019-06-10T16:40:00Z">
        <w:r>
          <w:rPr/>
          <w:t>1</w:t>
        </w:r>
      </w:ins>
      <w:r>
        <w:rPr/>
        <w:t xml:space="preserve">]   Faust MA. Observation of sand-dwelling toxic dinoflagellates (Dinophyceae) from widely differing sites, including two new species. Journal of Phycology. 1995;31(6):996–1003. </w:t>
      </w:r>
    </w:p>
    <w:p>
      <w:pPr>
        <w:pStyle w:val="TextBodybibitem"/>
        <w:spacing w:lineRule="auto" w:line="480"/>
        <w:rPr/>
      </w:pPr>
      <w:bookmarkStart w:id="545" w:name="Xsmith2016new"/>
      <w:bookmarkEnd w:id="545"/>
      <w:r>
        <w:rPr/>
        <w:t>[1</w:t>
      </w:r>
      <w:del w:id="1394" w:author="Anna Kretzschmar" w:date="2019-06-10T16:40:00Z">
        <w:r>
          <w:rPr/>
          <w:delText>1</w:delText>
        </w:r>
      </w:del>
      <w:ins w:id="1395" w:author="Anna Kretzschmar" w:date="2019-06-10T16:40:00Z">
        <w:r>
          <w:rPr/>
          <w:t>2</w:t>
        </w:r>
      </w:ins>
      <w:r>
        <w:rPr/>
        <w:t xml:space="preserve">]   Smith KF, Rhodes L, Verma A, Curley BG, Harwood DT, Kohli GS, et al. A new </w:t>
      </w:r>
      <w:r>
        <w:rPr>
          <w:i/>
        </w:rPr>
        <w:t xml:space="preserve">Gambierdiscus </w:t>
      </w:r>
      <w:r>
        <w:rPr/>
        <w:t xml:space="preserve">species (Dinophyceae) from Rarotonga, Cook Islands: </w:t>
      </w:r>
      <w:r>
        <w:rPr>
          <w:i/>
        </w:rPr>
        <w:t xml:space="preserve">Gambierdiscus cheloniae </w:t>
      </w:r>
      <w:r>
        <w:rPr/>
        <w:t xml:space="preserve">sp. nov. Harmful Algae. 2016;60:45–56. </w:t>
      </w:r>
    </w:p>
    <w:p>
      <w:pPr>
        <w:pStyle w:val="TextBodybibitem"/>
        <w:spacing w:lineRule="auto" w:line="480"/>
        <w:rPr/>
      </w:pPr>
      <w:bookmarkStart w:id="546" w:name="Xfraga2016gambierdiscus"/>
      <w:bookmarkEnd w:id="546"/>
      <w:r>
        <w:rPr/>
        <w:t>[1</w:t>
      </w:r>
      <w:del w:id="1396" w:author="Anna Kretzschmar" w:date="2019-06-10T16:42:00Z">
        <w:r>
          <w:rPr/>
          <w:delText>2</w:delText>
        </w:r>
      </w:del>
      <w:ins w:id="1397" w:author="Anna Kretzschmar" w:date="2019-06-10T16:42:00Z">
        <w:r>
          <w:rPr/>
          <w:t>3</w:t>
        </w:r>
      </w:ins>
      <w:r>
        <w:rPr/>
        <w:t xml:space="preserve">]   Fraga S, Rodríguez F, Riobó P, Bravo I. </w:t>
      </w:r>
      <w:r>
        <w:rPr>
          <w:i/>
        </w:rPr>
        <w:t xml:space="preserve">Gambierdiscus balechii </w:t>
      </w:r>
      <w:r>
        <w:rPr/>
        <w:t xml:space="preserve">sp. nov (Dinophyceae), a new benthic toxic dinoflagellate from the Celebes Sea (SW Pacific Ocean). Harmful Algae. 2016;. </w:t>
      </w:r>
    </w:p>
    <w:p>
      <w:pPr>
        <w:pStyle w:val="TextBodybibitem"/>
        <w:spacing w:lineRule="auto" w:line="480"/>
        <w:rPr/>
      </w:pPr>
      <w:bookmarkStart w:id="547" w:name="Xlitaker2010global"/>
      <w:bookmarkEnd w:id="547"/>
      <w:r>
        <w:rPr/>
        <w:t>[1</w:t>
      </w:r>
      <w:ins w:id="1398" w:author="Anna Kretzschmar" w:date="2019-06-10T16:42:00Z">
        <w:r>
          <w:rPr/>
          <w:t>4</w:t>
        </w:r>
      </w:ins>
      <w:del w:id="1399" w:author="Anna Kretzschmar" w:date="2019-06-10T16:42:00Z">
        <w:r>
          <w:rPr/>
          <w:delText>3</w:delText>
        </w:r>
      </w:del>
      <w:r>
        <w:rPr/>
        <w:t xml:space="preserve">]   Litaker RW, Vandersea MW, Faust MA, Kibler SR, Nau AW, Holland WC, et al. Global distribution of ciguatera causing dinoflagellates in the genus </w:t>
      </w:r>
      <w:r>
        <w:rPr>
          <w:i/>
        </w:rPr>
        <w:t>Gambierdiscus</w:t>
      </w:r>
      <w:r>
        <w:rPr/>
        <w:t xml:space="preserve">. Toxicon. 2010;56(5):711–730. </w:t>
      </w:r>
    </w:p>
    <w:p>
      <w:pPr>
        <w:pStyle w:val="TextBodybibitem"/>
        <w:spacing w:lineRule="auto" w:line="480"/>
        <w:rPr/>
      </w:pPr>
      <w:bookmarkStart w:id="548" w:name="Xchinain1999morphology"/>
      <w:bookmarkEnd w:id="548"/>
      <w:r>
        <w:rPr/>
        <w:t>[1</w:t>
      </w:r>
      <w:ins w:id="1400" w:author="Anna Kretzschmar" w:date="2019-06-10T16:42:00Z">
        <w:r>
          <w:rPr/>
          <w:t>5</w:t>
        </w:r>
      </w:ins>
      <w:del w:id="1401" w:author="Anna Kretzschmar" w:date="2019-06-10T16:42:00Z">
        <w:r>
          <w:rPr/>
          <w:delText>4</w:delText>
        </w:r>
      </w:del>
      <w:r>
        <w:rPr/>
        <w:t xml:space="preserve">]   Chinain M, Faust MA, Pauillac S. Morphology and molecular analyses of three toxic species of </w:t>
      </w:r>
      <w:r>
        <w:rPr>
          <w:i/>
        </w:rPr>
        <w:t xml:space="preserve">Gambierdiscus </w:t>
      </w:r>
      <w:r>
        <w:rPr/>
        <w:t xml:space="preserve">(Dinophyceae): </w:t>
      </w:r>
      <w:r>
        <w:rPr>
          <w:i/>
        </w:rPr>
        <w:t>G. pacificus</w:t>
      </w:r>
      <w:r>
        <w:rPr/>
        <w:t xml:space="preserve">, sp. nov., </w:t>
      </w:r>
      <w:r>
        <w:rPr>
          <w:i/>
        </w:rPr>
        <w:t>G. australes</w:t>
      </w:r>
      <w:r>
        <w:rPr/>
        <w:t xml:space="preserve">, sp. nov., and </w:t>
      </w:r>
      <w:r>
        <w:rPr>
          <w:i/>
        </w:rPr>
        <w:t>G. polynesiensis</w:t>
      </w:r>
      <w:r>
        <w:rPr/>
        <w:t xml:space="preserve">, sp. nov. Journal of Phycology. 1999;35(6):1282–1296. </w:t>
      </w:r>
    </w:p>
    <w:p>
      <w:pPr>
        <w:pStyle w:val="TextBodybibitem"/>
        <w:spacing w:lineRule="auto" w:line="480"/>
        <w:rPr/>
      </w:pPr>
      <w:bookmarkStart w:id="549" w:name="Xlitaker2009taxonomy"/>
      <w:bookmarkEnd w:id="549"/>
      <w:r>
        <w:rPr/>
        <w:t>[1</w:t>
      </w:r>
      <w:ins w:id="1402" w:author="Anna Kretzschmar" w:date="2019-06-10T16:42:00Z">
        <w:r>
          <w:rPr/>
          <w:t>6</w:t>
        </w:r>
      </w:ins>
      <w:del w:id="1403" w:author="Anna Kretzschmar" w:date="2019-06-10T16:42:00Z">
        <w:r>
          <w:rPr/>
          <w:delText>5</w:delText>
        </w:r>
      </w:del>
      <w:r>
        <w:rPr/>
        <w:t xml:space="preserve">]   Litaker RW, Vandersea MW, Faust MA, Kibler SR, Chinain M, Holmes MJ, et al. Taxonomy of </w:t>
      </w:r>
      <w:r>
        <w:rPr>
          <w:i/>
        </w:rPr>
        <w:t xml:space="preserve">Gambierdiscus </w:t>
      </w:r>
      <w:r>
        <w:rPr/>
        <w:t xml:space="preserve">including four new species, </w:t>
      </w:r>
      <w:r>
        <w:rPr>
          <w:i/>
        </w:rPr>
        <w:t>Gambierdiscus caribaeus</w:t>
      </w:r>
      <w:r>
        <w:rPr/>
        <w:t xml:space="preserve">, </w:t>
      </w:r>
      <w:r>
        <w:rPr>
          <w:i/>
        </w:rPr>
        <w:t>Gambierdiscus carolinianus</w:t>
      </w:r>
      <w:r>
        <w:rPr/>
        <w:t xml:space="preserve">, </w:t>
      </w:r>
      <w:r>
        <w:rPr>
          <w:i/>
        </w:rPr>
        <w:t>Gambierdiscus carpenteri</w:t>
      </w:r>
      <w:r>
        <w:rPr/>
        <w:t xml:space="preserve"> and </w:t>
      </w:r>
      <w:r>
        <w:rPr>
          <w:i/>
        </w:rPr>
        <w:t xml:space="preserve">Gambierdiscus ruetzleri </w:t>
      </w:r>
      <w:r>
        <w:rPr/>
        <w:t xml:space="preserve">(Gonyaulacales, Dinophyceae). Phycologia. 2009;48(5). </w:t>
      </w:r>
    </w:p>
    <w:p>
      <w:pPr>
        <w:pStyle w:val="TextBodybibitem"/>
        <w:spacing w:lineRule="auto" w:line="480"/>
        <w:rPr/>
      </w:pPr>
      <w:bookmarkStart w:id="550" w:name="Xdai2017taxonomic"/>
      <w:bookmarkEnd w:id="550"/>
      <w:r>
        <w:rPr/>
        <w:t>[1</w:t>
      </w:r>
      <w:del w:id="1404" w:author="Anna Kretzschmar" w:date="2019-06-10T16:42:00Z">
        <w:r>
          <w:rPr/>
          <w:delText>6</w:delText>
        </w:r>
      </w:del>
      <w:ins w:id="1405" w:author="Anna Kretzschmar" w:date="2019-06-10T16:42:00Z">
        <w:r>
          <w:rPr/>
          <w:t>7</w:t>
        </w:r>
      </w:ins>
      <w:r>
        <w:rPr/>
        <w:t xml:space="preserve">]   Dai X, Mak YL, Lu CK, Mei HH, Wu JJ, Lee WH, et al. Taxonomic assignment of the benthic toxigenic dinoflagellate </w:t>
      </w:r>
      <w:r>
        <w:rPr>
          <w:i/>
        </w:rPr>
        <w:t xml:space="preserve">Gambierdiscus </w:t>
      </w:r>
      <w:r>
        <w:rPr/>
        <w:t xml:space="preserve">sp. type 6 as </w:t>
      </w:r>
      <w:r>
        <w:rPr>
          <w:i/>
        </w:rPr>
        <w:t>Gambierdiscus</w:t>
      </w:r>
      <w:r>
        <w:rPr/>
        <w:t xml:space="preserve"> </w:t>
      </w:r>
      <w:r>
        <w:rPr>
          <w:i/>
        </w:rPr>
        <w:t xml:space="preserve">balechii </w:t>
      </w:r>
      <w:r>
        <w:rPr/>
        <w:t xml:space="preserve">(Dinophyceae), including its distribution and ciguatoxicity. Harmful Algae. 2017;67:107–118. </w:t>
      </w:r>
    </w:p>
    <w:p>
      <w:pPr>
        <w:pStyle w:val="TextBodybibitem"/>
        <w:spacing w:lineRule="auto" w:line="480"/>
        <w:rPr/>
      </w:pPr>
      <w:bookmarkStart w:id="551" w:name="Xnishimura2014morphology"/>
      <w:bookmarkEnd w:id="551"/>
      <w:r>
        <w:rPr/>
        <w:t>[1</w:t>
      </w:r>
      <w:del w:id="1406" w:author="Anna Kretzschmar" w:date="2019-06-10T16:42:00Z">
        <w:r>
          <w:rPr/>
          <w:delText>7</w:delText>
        </w:r>
      </w:del>
      <w:ins w:id="1407" w:author="Anna Kretzschmar" w:date="2019-06-10T16:42:00Z">
        <w:r>
          <w:rPr/>
          <w:t>8</w:t>
        </w:r>
      </w:ins>
      <w:r>
        <w:rPr/>
        <w:t xml:space="preserve">]   Nishimura T, Sato S, Tawong W, Sakanari H, Yamaguchi H, Adachi M. Morphology of </w:t>
      </w:r>
      <w:r>
        <w:rPr>
          <w:i/>
        </w:rPr>
        <w:t xml:space="preserve">Gambierdiscus scabrosus </w:t>
      </w:r>
      <w:r>
        <w:rPr/>
        <w:t xml:space="preserve">sp. nov.(Gonyaulacales): a new epiphytic toxic dinoflagellate from coastal areas of Japan. Journal of Phycology. 2014;50(3):506–514. </w:t>
      </w:r>
    </w:p>
    <w:p>
      <w:pPr>
        <w:pStyle w:val="TextBodybibitem"/>
        <w:spacing w:lineRule="auto" w:line="480"/>
        <w:rPr/>
      </w:pPr>
      <w:bookmarkStart w:id="552" w:name="Xrhodes2017new"/>
      <w:bookmarkEnd w:id="552"/>
      <w:r>
        <w:rPr/>
        <w:t>[1</w:t>
      </w:r>
      <w:del w:id="1408" w:author="Anna Kretzschmar" w:date="2019-06-10T16:42:00Z">
        <w:r>
          <w:rPr/>
          <w:delText>8</w:delText>
        </w:r>
      </w:del>
      <w:ins w:id="1409" w:author="Anna Kretzschmar" w:date="2019-06-10T16:42:00Z">
        <w:r>
          <w:rPr/>
          <w:t>9</w:t>
        </w:r>
      </w:ins>
      <w:r>
        <w:rPr/>
        <w:t xml:space="preserve">]   Rhodes L, Smith KF, Verma A, Curley BG, Harwood DT, Murray S, et al. A new species of </w:t>
      </w:r>
      <w:r>
        <w:rPr>
          <w:i/>
        </w:rPr>
        <w:t xml:space="preserve">Gambierdiscus </w:t>
      </w:r>
      <w:r>
        <w:rPr/>
        <w:t xml:space="preserve">(Dinophyceae) from the south-west Pacific: </w:t>
      </w:r>
      <w:r>
        <w:rPr>
          <w:i/>
        </w:rPr>
        <w:t xml:space="preserve">Gambierdiscus honu </w:t>
      </w:r>
      <w:r>
        <w:rPr/>
        <w:t xml:space="preserve">sp. nov. Harmful Algae. 2017;65:61–70. </w:t>
      </w:r>
    </w:p>
    <w:p>
      <w:pPr>
        <w:pStyle w:val="TextBodybibitem"/>
        <w:spacing w:lineRule="auto" w:line="480"/>
        <w:rPr/>
      </w:pPr>
      <w:bookmarkStart w:id="553" w:name="Xkretzschmar2017characterization"/>
      <w:bookmarkEnd w:id="553"/>
      <w:r>
        <w:rPr/>
        <w:t>[</w:t>
      </w:r>
      <w:ins w:id="1410" w:author="Anna Kretzschmar" w:date="2019-06-10T16:42:00Z">
        <w:r>
          <w:rPr/>
          <w:t>20</w:t>
        </w:r>
      </w:ins>
      <w:del w:id="1411" w:author="Anna Kretzschmar" w:date="2019-06-10T16:42:00Z">
        <w:r>
          <w:rPr/>
          <w:delText>19</w:delText>
        </w:r>
      </w:del>
      <w:r>
        <w:rPr/>
        <w:t xml:space="preserve">]   Kretzschmar AL, Verma A, Harwood T, Hoppenrath M, Murray S. Characterization of </w:t>
      </w:r>
      <w:r>
        <w:rPr>
          <w:i/>
        </w:rPr>
        <w:t xml:space="preserve">Gambierdiscus lapillus </w:t>
      </w:r>
      <w:r>
        <w:rPr/>
        <w:t xml:space="preserve">sp. nov.(Gonyaulacales, Dinophyceae): A new toxic dinoflagellate from the Great Barrier Reef (Australia). Journal of </w:t>
      </w:r>
      <w:del w:id="1412" w:author="Anna Kretzschmar" w:date="2019-06-24T12:53:00Z">
        <w:r>
          <w:rPr/>
          <w:delText>p</w:delText>
        </w:r>
      </w:del>
      <w:ins w:id="1413" w:author="Anna Kretzschmar" w:date="2019-06-24T12:53:00Z">
        <w:r>
          <w:rPr/>
          <w:t>P</w:t>
        </w:r>
      </w:ins>
      <w:r>
        <w:rPr/>
        <w:t xml:space="preserve">hycology. 2017;53(2):283–297. </w:t>
      </w:r>
    </w:p>
    <w:p>
      <w:pPr>
        <w:pStyle w:val="TextBodybibitem"/>
        <w:spacing w:lineRule="auto" w:line="480"/>
        <w:rPr/>
      </w:pPr>
      <w:bookmarkStart w:id="554" w:name="Xfraga2011gambierdiscus"/>
      <w:bookmarkEnd w:id="554"/>
      <w:r>
        <w:rPr/>
        <w:t>[2</w:t>
      </w:r>
      <w:del w:id="1414" w:author="Anna Kretzschmar" w:date="2019-06-10T16:42:00Z">
        <w:r>
          <w:rPr/>
          <w:delText>0</w:delText>
        </w:r>
      </w:del>
      <w:ins w:id="1415" w:author="Anna Kretzschmar" w:date="2019-06-10T16:42:00Z">
        <w:r>
          <w:rPr/>
          <w:t>1</w:t>
        </w:r>
      </w:ins>
      <w:r>
        <w:rPr/>
        <w:t xml:space="preserve">]   Fraga S, Rodríguez F, Caillaud A, Diogène J, Raho N, Zapata M. </w:t>
      </w:r>
      <w:r>
        <w:rPr>
          <w:i/>
        </w:rPr>
        <w:t xml:space="preserve">Gambierdiscus excentricus </w:t>
      </w:r>
      <w:r>
        <w:rPr/>
        <w:t xml:space="preserve">sp. nov.(Dinophyceae), a benthic toxic dinoflagellate from the Canary Islands (NE Atlantic Ocean). Harmful Algae. 2011;11:10–22. </w:t>
      </w:r>
    </w:p>
    <w:p>
      <w:pPr>
        <w:pStyle w:val="TextBodybibitem"/>
        <w:spacing w:lineRule="auto" w:line="480"/>
        <w:rPr/>
      </w:pPr>
      <w:bookmarkStart w:id="555" w:name="Xxu2014distribution"/>
      <w:bookmarkEnd w:id="555"/>
      <w:r>
        <w:rPr/>
        <w:t>[2</w:t>
      </w:r>
      <w:del w:id="1416" w:author="Anna Kretzschmar" w:date="2019-06-10T16:42:00Z">
        <w:r>
          <w:rPr/>
          <w:delText>1</w:delText>
        </w:r>
      </w:del>
      <w:ins w:id="1417" w:author="Anna Kretzschmar" w:date="2019-06-10T16:42:00Z">
        <w:r>
          <w:rPr/>
          <w:t>2</w:t>
        </w:r>
      </w:ins>
      <w:r>
        <w:rPr/>
        <w:t xml:space="preserve">]   Xu Y, Richlen ML, Morton SL, Mak YL, Chan LL, Tekiau A, et al. Distribution, abundance and diversity of </w:t>
      </w:r>
      <w:r>
        <w:rPr>
          <w:i/>
        </w:rPr>
        <w:t xml:space="preserve">Gambierdiscus </w:t>
      </w:r>
      <w:r>
        <w:rPr/>
        <w:t xml:space="preserve">spp. from a ciguatera-endemic area in Marakei, Republic of Kiribati. Harmful Algae. 2014;34:56–68. </w:t>
      </w:r>
    </w:p>
    <w:p>
      <w:pPr>
        <w:pStyle w:val="TextBodybibitem"/>
        <w:spacing w:lineRule="auto" w:line="480"/>
        <w:rPr/>
      </w:pPr>
      <w:bookmarkStart w:id="556" w:name="Xfraga2014genus"/>
      <w:bookmarkEnd w:id="556"/>
      <w:r>
        <w:rPr/>
        <w:t>[2</w:t>
      </w:r>
      <w:del w:id="1418" w:author="Anna Kretzschmar" w:date="2019-06-10T16:42:00Z">
        <w:r>
          <w:rPr/>
          <w:delText>2</w:delText>
        </w:r>
      </w:del>
      <w:ins w:id="1419" w:author="Anna Kretzschmar" w:date="2019-06-10T16:42:00Z">
        <w:r>
          <w:rPr/>
          <w:t>3</w:t>
        </w:r>
      </w:ins>
      <w:r>
        <w:rPr/>
        <w:t xml:space="preserve">]   Fraga S, Rodríguez F. Genus </w:t>
      </w:r>
      <w:r>
        <w:rPr>
          <w:i/>
        </w:rPr>
        <w:t xml:space="preserve">Gambierdiscus </w:t>
      </w:r>
      <w:r>
        <w:rPr/>
        <w:t xml:space="preserve">in the Canary Islands (NE Atlantic Ocean) with description of </w:t>
      </w:r>
      <w:r>
        <w:rPr>
          <w:i/>
        </w:rPr>
        <w:t xml:space="preserve">Gambierdiscus silvae </w:t>
      </w:r>
      <w:r>
        <w:rPr/>
        <w:t xml:space="preserve">sp. nov., a new potentially toxic epiphytic benthic dinoflagellate. Protist. 2014;165(6):839–853. </w:t>
      </w:r>
    </w:p>
    <w:p>
      <w:pPr>
        <w:pStyle w:val="TextBodybibitem"/>
        <w:spacing w:lineRule="auto" w:line="480"/>
        <w:rPr/>
      </w:pPr>
      <w:bookmarkStart w:id="557" w:name="Xholmes1990toxicity"/>
      <w:bookmarkEnd w:id="557"/>
      <w:r>
        <w:rPr/>
        <w:t>[2</w:t>
      </w:r>
      <w:del w:id="1420" w:author="Anna Kretzschmar" w:date="2019-06-10T16:42:00Z">
        <w:r>
          <w:rPr/>
          <w:delText>3</w:delText>
        </w:r>
      </w:del>
      <w:ins w:id="1421" w:author="Anna Kretzschmar" w:date="2019-06-10T16:42:00Z">
        <w:r>
          <w:rPr/>
          <w:t>4</w:t>
        </w:r>
      </w:ins>
      <w:r>
        <w:rPr/>
        <w:t xml:space="preserve">]   Holmes MJ, Lewis RJ, Gillespie NC. Toxicity of Australian and French Polynesian strains of </w:t>
      </w:r>
      <w:r>
        <w:rPr>
          <w:i/>
        </w:rPr>
        <w:t xml:space="preserve">Gambierdiscus toxicus </w:t>
      </w:r>
      <w:r>
        <w:rPr/>
        <w:t xml:space="preserve">(Dinophyceae) grown in culture: Characterization of a new type of maitotoxin. Toxicon. 1990;28(10):1159–1172. </w:t>
      </w:r>
    </w:p>
    <w:p>
      <w:pPr>
        <w:pStyle w:val="TextBodybibitem"/>
        <w:spacing w:lineRule="auto" w:line="480"/>
        <w:rPr/>
      </w:pPr>
      <w:bookmarkStart w:id="558" w:name="Xholmes1991strain"/>
      <w:bookmarkEnd w:id="558"/>
      <w:r>
        <w:rPr/>
        <w:t>[2</w:t>
      </w:r>
      <w:del w:id="1422" w:author="Anna Kretzschmar" w:date="2019-06-10T16:43:00Z">
        <w:r>
          <w:rPr/>
          <w:delText>4</w:delText>
        </w:r>
      </w:del>
      <w:ins w:id="1423" w:author="Anna Kretzschmar" w:date="2019-06-10T16:43:00Z">
        <w:r>
          <w:rPr/>
          <w:t>5</w:t>
        </w:r>
      </w:ins>
      <w:r>
        <w:rPr/>
        <w:t xml:space="preserve">]   Holmes MJ, Lewis RJ, Poli MA, Gillespie NC. Strain dependent production of ciguatoxin precursors (gambiertoxins) by </w:t>
      </w:r>
      <w:r>
        <w:rPr>
          <w:i/>
        </w:rPr>
        <w:t xml:space="preserve">Gambierdiscus toxicus </w:t>
      </w:r>
      <w:r>
        <w:rPr/>
        <w:t xml:space="preserve">(Dinophyceae) in culture. Toxicon. 1991;29(6):761–775. </w:t>
      </w:r>
    </w:p>
    <w:p>
      <w:pPr>
        <w:pStyle w:val="TextBodybibitem"/>
        <w:spacing w:lineRule="auto" w:line="480"/>
        <w:rPr/>
      </w:pPr>
      <w:bookmarkStart w:id="559" w:name="Xholmes1994purification"/>
      <w:bookmarkEnd w:id="559"/>
      <w:r>
        <w:rPr/>
        <w:t>[2</w:t>
      </w:r>
      <w:del w:id="1424" w:author="Anna Kretzschmar" w:date="2019-06-10T16:43:00Z">
        <w:r>
          <w:rPr/>
          <w:delText>5</w:delText>
        </w:r>
      </w:del>
      <w:ins w:id="1425" w:author="Anna Kretzschmar" w:date="2019-06-10T16:43:00Z">
        <w:r>
          <w:rPr/>
          <w:t>6</w:t>
        </w:r>
      </w:ins>
      <w:r>
        <w:rPr/>
        <w:t xml:space="preserve">]   Holmes MJ, Lewis RJ. Purification and characterisation of large and small maitotoxins from cultured </w:t>
      </w:r>
      <w:r>
        <w:rPr>
          <w:i/>
        </w:rPr>
        <w:t>Gambierdiscus toxicus</w:t>
      </w:r>
      <w:r>
        <w:rPr/>
        <w:t xml:space="preserve">. Natural toxins. 1994;2(2):64–72. </w:t>
      </w:r>
    </w:p>
    <w:p>
      <w:pPr>
        <w:pStyle w:val="TextBodybibitem"/>
        <w:spacing w:lineRule="auto" w:line="480"/>
        <w:rPr/>
      </w:pPr>
      <w:ins w:id="1426" w:author="Anna Kretzschmar" w:date="2019-05-17T16:53:00Z">
        <w:r>
          <w:rPr/>
          <w:t xml:space="preserve">[27]   Kohli GS, Murray SA, Neilan BA, Rhodes LL, Harwood DT, Smith KF, et al. High abundance of the potentially maitotoxic dinoflagellate </w:t>
        </w:r>
      </w:ins>
      <w:ins w:id="1427" w:author="Anna Kretzschmar" w:date="2019-05-17T16:53:00Z">
        <w:r>
          <w:rPr>
            <w:i/>
          </w:rPr>
          <w:t>Gambierdiscus</w:t>
        </w:r>
      </w:ins>
      <w:ins w:id="1428" w:author="Anna Kretzschmar" w:date="2019-05-17T16:53:00Z">
        <w:r>
          <w:rPr/>
          <w:t xml:space="preserve"> </w:t>
        </w:r>
      </w:ins>
      <w:ins w:id="1429" w:author="Anna Kretzschmar" w:date="2019-05-17T16:53:00Z">
        <w:r>
          <w:rPr>
            <w:i/>
          </w:rPr>
          <w:t xml:space="preserve">carpenteri </w:t>
        </w:r>
      </w:ins>
      <w:ins w:id="1430" w:author="Anna Kretzschmar" w:date="2019-05-17T16:53:00Z">
        <w:r>
          <w:rPr/>
          <w:t xml:space="preserve">in temperate waters of New South Wales, Australia. Harmful Algae. 2014;39:134–145. </w:t>
        </w:r>
      </w:ins>
    </w:p>
    <w:p>
      <w:pPr>
        <w:pStyle w:val="TextBodybibitem"/>
        <w:spacing w:lineRule="auto" w:line="480"/>
        <w:rPr/>
      </w:pPr>
      <w:bookmarkStart w:id="560" w:name="Xbravo2014cellular"/>
      <w:bookmarkEnd w:id="560"/>
      <w:r>
        <w:rPr/>
        <w:t>[</w:t>
      </w:r>
      <w:ins w:id="1431" w:author="Anna Kretzschmar" w:date="2019-05-17T19:04:00Z">
        <w:r>
          <w:rPr/>
          <w:t>2</w:t>
        </w:r>
      </w:ins>
      <w:ins w:id="1432" w:author="Anna Kretzschmar" w:date="2019-06-10T16:43:00Z">
        <w:r>
          <w:rPr/>
          <w:t>8</w:t>
        </w:r>
      </w:ins>
      <w:del w:id="1433" w:author="Anna Kretzschmar" w:date="2019-05-17T19:04:00Z">
        <w:r>
          <w:rPr/>
          <w:delText>26</w:delText>
        </w:r>
      </w:del>
      <w:r>
        <w:rPr/>
        <w:t xml:space="preserve">]   Bravo I, Figueroa RI, Fraga S. Cellular and nuclear morphological variability within a single species of the toxigenic dinoflagellate genus </w:t>
      </w:r>
      <w:r>
        <w:rPr>
          <w:i/>
        </w:rPr>
        <w:t>Gambierdiscus</w:t>
      </w:r>
      <w:r>
        <w:rPr/>
        <w:t xml:space="preserve">: Relationship to life-cycle processes. Harmful Algae. 2014;40:1–8. </w:t>
      </w:r>
    </w:p>
    <w:p>
      <w:pPr>
        <w:pStyle w:val="TextBodybibitem"/>
        <w:spacing w:lineRule="auto" w:line="480"/>
        <w:rPr/>
      </w:pPr>
      <w:bookmarkStart w:id="561" w:name="Xsatake1993gambierol"/>
      <w:bookmarkEnd w:id="561"/>
      <w:r>
        <w:rPr/>
        <w:t>[</w:t>
      </w:r>
      <w:ins w:id="1434" w:author="Anna Kretzschmar" w:date="2019-05-17T19:04:00Z">
        <w:r>
          <w:rPr/>
          <w:t>2</w:t>
        </w:r>
      </w:ins>
      <w:ins w:id="1435" w:author="Anna Kretzschmar" w:date="2019-06-10T16:43:00Z">
        <w:r>
          <w:rPr/>
          <w:t>9</w:t>
        </w:r>
      </w:ins>
      <w:del w:id="1436" w:author="Anna Kretzschmar" w:date="2019-05-17T19:04:00Z">
        <w:r>
          <w:rPr/>
          <w:delText>27</w:delText>
        </w:r>
      </w:del>
      <w:r>
        <w:rPr/>
        <w:t xml:space="preserve">]   Satake M, Murata M, Yasumoto T. Gambierol: a new toxic polyether compound isolated from the marine dinoflagellate </w:t>
      </w:r>
      <w:r>
        <w:rPr>
          <w:i/>
        </w:rPr>
        <w:t>Gambierdiscus toxicus</w:t>
      </w:r>
      <w:r>
        <w:rPr/>
        <w:t xml:space="preserve">. Journal of the American Chemical Society. 1993;115(1):361–362. </w:t>
      </w:r>
    </w:p>
    <w:p>
      <w:pPr>
        <w:pStyle w:val="TextBodybibitem"/>
        <w:spacing w:lineRule="auto" w:line="480"/>
        <w:rPr/>
      </w:pPr>
      <w:bookmarkStart w:id="562" w:name="Xnagai1992gambieric"/>
      <w:bookmarkEnd w:id="562"/>
      <w:r>
        <w:rPr/>
        <w:t>[</w:t>
      </w:r>
      <w:ins w:id="1437" w:author="Anna Kretzschmar" w:date="2019-06-10T16:43:00Z">
        <w:r>
          <w:rPr/>
          <w:t>30</w:t>
        </w:r>
      </w:ins>
      <w:del w:id="1438" w:author="Anna Kretzschmar" w:date="2019-05-17T19:04:00Z">
        <w:r>
          <w:rPr/>
          <w:delText>28</w:delText>
        </w:r>
      </w:del>
      <w:r>
        <w:rPr/>
        <w:t xml:space="preserve">]   Nagai H, Murata M, Torigoe K, Satake M, Yasumoto T. Gambieric acids, new potent antifungal substances with unprecedented polyether structures from a marine dinoflagellate </w:t>
      </w:r>
      <w:r>
        <w:rPr>
          <w:i/>
        </w:rPr>
        <w:t>Gambierdiscus toxicus</w:t>
      </w:r>
      <w:r>
        <w:rPr/>
        <w:t xml:space="preserve">. The Journal of Organic Chemistry. 1992;57(20):5448–5453. </w:t>
      </w:r>
    </w:p>
    <w:p>
      <w:pPr>
        <w:pStyle w:val="TextBodybibitem"/>
        <w:spacing w:lineRule="auto" w:line="480"/>
        <w:rPr/>
      </w:pPr>
      <w:bookmarkStart w:id="563" w:name="Xrodriguez2015gambierone"/>
      <w:bookmarkEnd w:id="563"/>
      <w:r>
        <w:rPr/>
        <w:t>[</w:t>
      </w:r>
      <w:ins w:id="1439" w:author="Anna Kretzschmar" w:date="2019-05-17T19:04:00Z">
        <w:r>
          <w:rPr/>
          <w:t>3</w:t>
        </w:r>
      </w:ins>
      <w:ins w:id="1440" w:author="Anna Kretzschmar" w:date="2019-06-10T16:43:00Z">
        <w:r>
          <w:rPr/>
          <w:t>1</w:t>
        </w:r>
      </w:ins>
      <w:del w:id="1441" w:author="Anna Kretzschmar" w:date="2019-05-17T19:04:00Z">
        <w:r>
          <w:rPr/>
          <w:delText>29</w:delText>
        </w:r>
      </w:del>
      <w:r>
        <w:rPr/>
        <w:t xml:space="preserve">]   Rodriguez I, Genta-Jouve G, Alfonso C, Calabro K, Alonso E, Sanchez JA, et al. Gambierone, a ladder-shaped polyether from the dinoflagellate </w:t>
      </w:r>
      <w:r>
        <w:rPr>
          <w:i/>
        </w:rPr>
        <w:t>Gambierdiscus</w:t>
      </w:r>
      <w:r>
        <w:rPr/>
        <w:t xml:space="preserve"> </w:t>
      </w:r>
      <w:r>
        <w:rPr>
          <w:i/>
        </w:rPr>
        <w:t>belizeanus</w:t>
      </w:r>
      <w:r>
        <w:rPr/>
        <w:t xml:space="preserve">. Organic letters. 2015;17(10):2392–2395. </w:t>
      </w:r>
    </w:p>
    <w:p>
      <w:pPr>
        <w:pStyle w:val="TextBodybibitem"/>
        <w:spacing w:lineRule="auto" w:line="480"/>
        <w:rPr/>
      </w:pPr>
      <w:bookmarkStart w:id="564" w:name="Xmurata1993structure"/>
      <w:bookmarkEnd w:id="564"/>
      <w:r>
        <w:rPr/>
        <w:t>[</w:t>
      </w:r>
      <w:ins w:id="1442" w:author="Anna Kretzschmar" w:date="2019-05-17T19:05:00Z">
        <w:r>
          <w:rPr/>
          <w:t>3</w:t>
        </w:r>
      </w:ins>
      <w:ins w:id="1443" w:author="Anna Kretzschmar" w:date="2019-06-10T16:43:00Z">
        <w:r>
          <w:rPr/>
          <w:t>2</w:t>
        </w:r>
      </w:ins>
      <w:del w:id="1444" w:author="Anna Kretzschmar" w:date="2019-05-17T19:05:00Z">
        <w:r>
          <w:rPr/>
          <w:delText>30</w:delText>
        </w:r>
      </w:del>
      <w:r>
        <w:rPr/>
        <w:t xml:space="preserve">]   Murata M, Naoki H, Iwashita T, Matsunaga S, Sasaki M, Yokoyama A, et al. Structure of maitotoxin. Journal of the American Chemical Society. 1993;115(5):2060–2062. </w:t>
      </w:r>
    </w:p>
    <w:p>
      <w:pPr>
        <w:pStyle w:val="TextBodybibitem"/>
        <w:spacing w:lineRule="auto" w:line="480"/>
        <w:rPr/>
      </w:pPr>
      <w:bookmarkStart w:id="565" w:name="Xmurata1989structures"/>
      <w:bookmarkEnd w:id="565"/>
      <w:r>
        <w:rPr/>
        <w:t>[</w:t>
      </w:r>
      <w:ins w:id="1445" w:author="Anna Kretzschmar" w:date="2019-05-17T19:05:00Z">
        <w:r>
          <w:rPr/>
          <w:t>3</w:t>
        </w:r>
      </w:ins>
      <w:ins w:id="1446" w:author="Anna Kretzschmar" w:date="2019-06-10T16:43:00Z">
        <w:r>
          <w:rPr/>
          <w:t>3</w:t>
        </w:r>
      </w:ins>
      <w:del w:id="1447" w:author="Anna Kretzschmar" w:date="2019-05-17T19:05:00Z">
        <w:r>
          <w:rPr/>
          <w:delText>31</w:delText>
        </w:r>
      </w:del>
      <w:r>
        <w:rPr/>
        <w:t xml:space="preserve">]   Murata M, Legrand AM, Ishibashi Y, Yasumoto T. Structures of ciguatoxin and its congener. Journal of the American </w:t>
      </w:r>
      <w:ins w:id="1448" w:author="Anna Kretzschmar" w:date="2019-06-24T12:54:00Z">
        <w:r>
          <w:rPr/>
          <w:t>C</w:t>
        </w:r>
      </w:ins>
      <w:del w:id="1449" w:author="Anna Kretzschmar" w:date="2019-06-24T12:54:00Z">
        <w:r>
          <w:rPr/>
          <w:delText>c</w:delText>
        </w:r>
      </w:del>
      <w:r>
        <w:rPr/>
        <w:t xml:space="preserve">hemical Society. 1989;111(24):8929–8931. </w:t>
      </w:r>
    </w:p>
    <w:p>
      <w:pPr>
        <w:pStyle w:val="TextBodybibitem"/>
        <w:spacing w:lineRule="auto" w:line="480"/>
        <w:rPr/>
      </w:pPr>
      <w:bookmarkStart w:id="566" w:name="Xglobalcig"/>
      <w:bookmarkEnd w:id="566"/>
      <w:r>
        <w:rPr/>
        <w:t>[</w:t>
      </w:r>
      <w:ins w:id="1450" w:author="Anna Kretzschmar" w:date="2019-05-17T19:05:00Z">
        <w:r>
          <w:rPr/>
          <w:t>3</w:t>
        </w:r>
      </w:ins>
      <w:ins w:id="1451" w:author="Anna Kretzschmar" w:date="2019-06-10T16:43:00Z">
        <w:r>
          <w:rPr/>
          <w:t>4</w:t>
        </w:r>
      </w:ins>
      <w:del w:id="1452" w:author="Anna Kretzschmar" w:date="2019-05-17T19:05:00Z">
        <w:r>
          <w:rPr/>
          <w:delText>32</w:delText>
        </w:r>
      </w:del>
      <w:r>
        <w:rPr/>
        <w:t xml:space="preserve">]   Intergovernmental Oceanographic Commission of UNESCO. Global Ciguatera Strategy; 2015 (accessed January 7, 2016). </w:t>
      </w:r>
      <w:hyperlink r:id="rId5">
        <w:r>
          <w:rPr>
            <w:rStyle w:val="InternetLink"/>
            <w:rFonts w:ascii="monospace" w:hAnsi="monospace"/>
          </w:rPr>
          <w:t>http://hab.ioc-_unesco.org/index.php?option=com_oe&amp;task=viewDocumentRecord&amp;docID=15111&amp;allversions=0</w:t>
        </w:r>
      </w:hyperlink>
      <w:r>
        <w:rPr/>
        <w:t xml:space="preserve">. </w:t>
      </w:r>
    </w:p>
    <w:p>
      <w:pPr>
        <w:pStyle w:val="TextBodybibitem"/>
        <w:spacing w:lineRule="auto" w:line="480"/>
        <w:rPr/>
      </w:pPr>
      <w:bookmarkStart w:id="567" w:name="Xdiogened2014chemistry"/>
      <w:bookmarkEnd w:id="567"/>
      <w:r>
        <w:rPr/>
        <w:t>[</w:t>
      </w:r>
      <w:ins w:id="1453" w:author="Anna Kretzschmar" w:date="2019-05-17T19:05:00Z">
        <w:r>
          <w:rPr/>
          <w:t>3</w:t>
        </w:r>
      </w:ins>
      <w:ins w:id="1454" w:author="Anna Kretzschmar" w:date="2019-06-10T16:43:00Z">
        <w:r>
          <w:rPr/>
          <w:t>5</w:t>
        </w:r>
      </w:ins>
      <w:del w:id="1455" w:author="Anna Kretzschmar" w:date="2019-05-17T19:05:00Z">
        <w:r>
          <w:rPr/>
          <w:delText>33</w:delText>
        </w:r>
      </w:del>
      <w:r>
        <w:rPr/>
        <w:t>]   Diogène</w:t>
      </w:r>
      <w:del w:id="1456" w:author="Anna Kretzschmar" w:date="2019-06-24T12:54:00Z">
        <w:r>
          <w:rPr/>
          <w:delText>d</w:delText>
        </w:r>
      </w:del>
      <w:r>
        <w:rPr/>
        <w:t xml:space="preserve"> J. The Chemistry of Ciguatoxins: From the First Records to Current Challenges of Monitoring Programs. Toxins and Biologically Active Compounds from Microalgae. 2014;1:176. </w:t>
      </w:r>
    </w:p>
    <w:p>
      <w:pPr>
        <w:pStyle w:val="TextBodybibitem"/>
        <w:spacing w:lineRule="auto" w:line="480"/>
        <w:rPr/>
      </w:pPr>
      <w:bookmarkStart w:id="568" w:name="Xchinain2010growth"/>
      <w:bookmarkEnd w:id="568"/>
      <w:r>
        <w:rPr/>
        <w:t>[</w:t>
      </w:r>
      <w:ins w:id="1457" w:author="Anna Kretzschmar" w:date="2019-05-17T19:05:00Z">
        <w:r>
          <w:rPr/>
          <w:t>3</w:t>
        </w:r>
      </w:ins>
      <w:ins w:id="1458" w:author="Anna Kretzschmar" w:date="2019-06-10T16:43:00Z">
        <w:r>
          <w:rPr/>
          <w:t>6</w:t>
        </w:r>
      </w:ins>
      <w:del w:id="1459" w:author="Anna Kretzschmar" w:date="2019-05-17T19:05:00Z">
        <w:r>
          <w:rPr/>
          <w:delText>34</w:delText>
        </w:r>
      </w:del>
      <w:r>
        <w:rPr/>
        <w:t xml:space="preserve">]   Chinain M, Darius HT, Ung A, Cruchet P, Wang Z, Ponton D, et al. Growth and toxin production in the ciguatera-causing dinoflagellate </w:t>
      </w:r>
      <w:r>
        <w:rPr>
          <w:i/>
        </w:rPr>
        <w:t>Gambierdiscus</w:t>
      </w:r>
      <w:r>
        <w:rPr/>
        <w:t xml:space="preserve"> </w:t>
      </w:r>
      <w:r>
        <w:rPr>
          <w:i/>
        </w:rPr>
        <w:t xml:space="preserve">polynesiensis </w:t>
      </w:r>
      <w:r>
        <w:rPr/>
        <w:t xml:space="preserve">(Dinophyceae) in culture. Toxicon. 2010;56(5):739–750. </w:t>
      </w:r>
    </w:p>
    <w:p>
      <w:pPr>
        <w:pStyle w:val="TextBodybibitem"/>
        <w:spacing w:lineRule="auto" w:line="480"/>
        <w:rPr/>
      </w:pPr>
      <w:bookmarkStart w:id="569" w:name="Xrhodes2014production"/>
      <w:bookmarkEnd w:id="569"/>
      <w:r>
        <w:rPr/>
        <w:t>[</w:t>
      </w:r>
      <w:ins w:id="1460" w:author="Anna Kretzschmar" w:date="2019-05-17T19:05:00Z">
        <w:r>
          <w:rPr/>
          <w:t>3</w:t>
        </w:r>
      </w:ins>
      <w:ins w:id="1461" w:author="Anna Kretzschmar" w:date="2019-06-10T16:43:00Z">
        <w:r>
          <w:rPr/>
          <w:t>7</w:t>
        </w:r>
      </w:ins>
      <w:del w:id="1462" w:author="Anna Kretzschmar" w:date="2019-05-17T19:05:00Z">
        <w:r>
          <w:rPr/>
          <w:delText>35</w:delText>
        </w:r>
      </w:del>
      <w:r>
        <w:rPr/>
        <w:t xml:space="preserve">]   Rhodes L, Harwood T, Smith K, Argyle P, Munday R. Production of ciguatoxin and maitotoxin by strains of </w:t>
      </w:r>
      <w:r>
        <w:rPr>
          <w:i/>
        </w:rPr>
        <w:t>Gambierdiscus australes</w:t>
      </w:r>
      <w:r>
        <w:rPr/>
        <w:t xml:space="preserve">, </w:t>
      </w:r>
      <w:r>
        <w:rPr>
          <w:i/>
        </w:rPr>
        <w:t xml:space="preserve">G. pacificus </w:t>
      </w:r>
      <w:r>
        <w:rPr/>
        <w:t xml:space="preserve">and </w:t>
      </w:r>
      <w:r>
        <w:rPr>
          <w:i/>
        </w:rPr>
        <w:t xml:space="preserve">G. polynesiensis </w:t>
      </w:r>
      <w:r>
        <w:rPr/>
        <w:t xml:space="preserve">(Dinophyceae) isolated from Rarotonga, Cook Islands. Harmful Algae. 2014;39:185–190. </w:t>
      </w:r>
    </w:p>
    <w:p>
      <w:pPr>
        <w:pStyle w:val="TextBodybibitem"/>
        <w:spacing w:lineRule="auto" w:line="480"/>
        <w:rPr/>
      </w:pPr>
      <w:bookmarkStart w:id="570" w:name="Xrhodes2017epiphytic"/>
      <w:bookmarkEnd w:id="570"/>
      <w:r>
        <w:rPr/>
        <w:t>[</w:t>
      </w:r>
      <w:ins w:id="1463" w:author="Anna Kretzschmar" w:date="2019-05-17T19:05:00Z">
        <w:r>
          <w:rPr/>
          <w:t>3</w:t>
        </w:r>
      </w:ins>
      <w:ins w:id="1464" w:author="Anna Kretzschmar" w:date="2019-06-10T16:44:00Z">
        <w:r>
          <w:rPr/>
          <w:t>8</w:t>
        </w:r>
      </w:ins>
      <w:del w:id="1465" w:author="Anna Kretzschmar" w:date="2019-05-17T19:05:00Z">
        <w:r>
          <w:rPr/>
          <w:delText>36</w:delText>
        </w:r>
      </w:del>
      <w:r>
        <w:rPr/>
        <w:t xml:space="preserve">]   Rhodes LL, Smith KF, Murray S, Harwood DT, Trnski T, Munday R. The epiphytic genus </w:t>
      </w:r>
      <w:r>
        <w:rPr>
          <w:i/>
        </w:rPr>
        <w:t xml:space="preserve">Gambierdiscus </w:t>
      </w:r>
      <w:r>
        <w:rPr/>
        <w:t xml:space="preserve">(Dinophyceae) in the Kermadec Islands and Zealandia regions of the southwestern Pacific and the associated risk of ciguatera fish poisoning. Marine </w:t>
      </w:r>
      <w:ins w:id="1466" w:author="Anna Kretzschmar" w:date="2019-06-24T12:54:00Z">
        <w:r>
          <w:rPr/>
          <w:t>D</w:t>
        </w:r>
      </w:ins>
      <w:del w:id="1467" w:author="Anna Kretzschmar" w:date="2019-06-24T12:54:00Z">
        <w:r>
          <w:rPr/>
          <w:delText>d</w:delText>
        </w:r>
      </w:del>
      <w:r>
        <w:rPr/>
        <w:t xml:space="preserve">rugs. 2017;15(7):219. </w:t>
      </w:r>
    </w:p>
    <w:p>
      <w:pPr>
        <w:pStyle w:val="TextBodybibitem"/>
        <w:spacing w:lineRule="auto" w:line="480"/>
        <w:rPr/>
      </w:pPr>
      <w:ins w:id="1468" w:author="Anna Kretzschmar" w:date="2019-06-10T16:48:00Z">
        <w:r>
          <w:rPr/>
          <w:t xml:space="preserve">[39] Larsson ME, Laczka OF, Harwood DT, Lewis RJ, Himaya S, Murray SA, et al. Toxicology of </w:t>
        </w:r>
      </w:ins>
      <w:ins w:id="1469" w:author="Anna Kretzschmar" w:date="2019-06-10T16:48:00Z">
        <w:r>
          <w:rPr>
            <w:i/>
          </w:rPr>
          <w:t xml:space="preserve">Gambierdiscus </w:t>
        </w:r>
      </w:ins>
      <w:ins w:id="1470" w:author="Anna Kretzschmar" w:date="2019-06-10T16:48:00Z">
        <w:r>
          <w:rPr/>
          <w:t xml:space="preserve">spp.(Dinophyceae) from Tropical and Temperate Australian Waters. Marine Drugs. 2018;16(1):7. </w:t>
        </w:r>
      </w:ins>
    </w:p>
    <w:p>
      <w:pPr>
        <w:pStyle w:val="TextBodybibitem"/>
        <w:spacing w:lineRule="auto" w:line="480"/>
        <w:rPr/>
      </w:pPr>
      <w:bookmarkStart w:id="571" w:name="Xsmith2017molecular"/>
      <w:bookmarkEnd w:id="571"/>
      <w:r>
        <w:rPr/>
        <w:t>[</w:t>
      </w:r>
      <w:ins w:id="1471" w:author="Anna Kretzschmar" w:date="2019-06-10T16:48:00Z">
        <w:r>
          <w:rPr/>
          <w:t>40</w:t>
        </w:r>
      </w:ins>
      <w:del w:id="1472" w:author="Anna Kretzschmar" w:date="2019-05-17T19:05:00Z">
        <w:r>
          <w:rPr/>
          <w:delText>37</w:delText>
        </w:r>
      </w:del>
      <w:r>
        <w:rPr/>
        <w:t xml:space="preserve">]   Smith KF, Biessy L, Argyle PA, Trnski T, Halafihi T, Rhodes LL. Molecular Identification of </w:t>
      </w:r>
      <w:r>
        <w:rPr>
          <w:i/>
        </w:rPr>
        <w:t xml:space="preserve">Gambierdiscus </w:t>
      </w:r>
      <w:r>
        <w:rPr/>
        <w:t xml:space="preserve">and </w:t>
      </w:r>
      <w:r>
        <w:rPr>
          <w:i/>
        </w:rPr>
        <w:t xml:space="preserve">Fukuyoa </w:t>
      </w:r>
      <w:r>
        <w:rPr/>
        <w:t xml:space="preserve">(Dinophyceae) from Environmental Samples. Marine Drugs. 2017;15(8):243. </w:t>
      </w:r>
    </w:p>
    <w:p>
      <w:pPr>
        <w:pStyle w:val="TextBodybibitem"/>
        <w:spacing w:lineRule="auto" w:line="480"/>
        <w:rPr/>
      </w:pPr>
      <w:ins w:id="1473" w:author="Anna Kretzschmar" w:date="2019-06-10T16:49:00Z">
        <w:r>
          <w:rPr/>
          <w:t xml:space="preserve">[41]   Darius HT, Roué M, Sibat M, Viallon J, Vandersea MW, Tester PA, et al. </w:t>
        </w:r>
      </w:ins>
      <w:ins w:id="1474" w:author="Anna Kretzschmar" w:date="2019-06-10T16:49:00Z">
        <w:r>
          <w:rPr>
            <w:i/>
          </w:rPr>
          <w:t xml:space="preserve">Tectus niloticus </w:t>
        </w:r>
      </w:ins>
      <w:ins w:id="1475" w:author="Anna Kretzschmar" w:date="2019-06-10T16:49:00Z">
        <w:r>
          <w:rPr/>
          <w:t>(Tegulidae, Gastropod) as a novel vector of ciguatera poisoning: detection of Pacific ciguatoxins in toxic samples from Nuku Hiva Island (French Polynesia). Toxins. 2017;10(1):2.</w:t>
        </w:r>
      </w:ins>
    </w:p>
    <w:p>
      <w:pPr>
        <w:pStyle w:val="TextBodybibitem"/>
        <w:spacing w:lineRule="auto" w:line="480"/>
        <w:rPr/>
      </w:pPr>
      <w:ins w:id="1476" w:author="Anna Kretzschmar" w:date="2019-06-10T16:49:00Z">
        <w:r>
          <w:rPr/>
          <w:t xml:space="preserve">[42] </w:t>
        </w:r>
      </w:ins>
      <w:ins w:id="1477" w:author="Anna Kretzschmar" w:date="2019-06-10T17:43:00Z">
        <w:r>
          <w:rPr/>
          <w:t>Conte J, Potoczniak MJ, Tobe SS. Using synthetic oligonucleotides as standards in probe-based qPCR. Biotechniques. 2018;64(4):177-9.</w:t>
        </w:r>
      </w:ins>
    </w:p>
    <w:p>
      <w:pPr>
        <w:pStyle w:val="TextBodybibitem"/>
        <w:spacing w:lineRule="auto" w:line="480"/>
        <w:rPr/>
      </w:pPr>
      <w:ins w:id="1478" w:author="Anna Kretzschmar" w:date="2019-06-10T16:51:00Z">
        <w:r>
          <w:rPr/>
          <w:t xml:space="preserve">[43]   Kon NF, Teng ST, Hii KS, Yek LH, Mujahid A, Lim HC, et al. Spatial distribution of toxic </w:t>
        </w:r>
      </w:ins>
      <w:ins w:id="1479" w:author="Anna Kretzschmar" w:date="2019-06-10T16:51:00Z">
        <w:r>
          <w:rPr>
            <w:i/>
          </w:rPr>
          <w:t xml:space="preserve">Alexandrium tamiyavanichii </w:t>
        </w:r>
      </w:ins>
      <w:ins w:id="1480" w:author="Anna Kretzschmar" w:date="2019-06-10T16:51:00Z">
        <w:r>
          <w:rPr/>
          <w:t xml:space="preserve">(Dinophyceae) in the southeastern South China Sea-Sulu Sea: A molecular-based assessment using real-time quantitative PCR (qPCR) assay. Harmful Algae. 2015;50:8–20. </w:t>
        </w:r>
      </w:ins>
    </w:p>
    <w:p>
      <w:pPr>
        <w:pStyle w:val="TextBodybibitem"/>
        <w:spacing w:lineRule="auto" w:line="480"/>
        <w:rPr/>
      </w:pPr>
      <w:bookmarkStart w:id="572" w:name="Xgomez2015fukuyoa"/>
      <w:bookmarkEnd w:id="572"/>
      <w:r>
        <w:rPr/>
        <w:t>[</w:t>
      </w:r>
      <w:ins w:id="1481" w:author="Anna Kretzschmar" w:date="2019-06-10T16:51:00Z">
        <w:r>
          <w:rPr/>
          <w:t>44</w:t>
        </w:r>
      </w:ins>
      <w:del w:id="1482" w:author="Anna Kretzschmar" w:date="2019-05-17T19:05:00Z">
        <w:r>
          <w:rPr/>
          <w:delText>38</w:delText>
        </w:r>
      </w:del>
      <w:r>
        <w:rPr/>
        <w:t xml:space="preserve">]   Gómez F, Qiu D, Lopes RM, Lin S. </w:t>
      </w:r>
      <w:r>
        <w:rPr>
          <w:i/>
        </w:rPr>
        <w:t xml:space="preserve">Fukuyoa paulensis </w:t>
      </w:r>
      <w:r>
        <w:rPr/>
        <w:t xml:space="preserve">gen. et sp. nov., a New Genus for the Globular Species of the Dinoflagellate </w:t>
      </w:r>
      <w:r>
        <w:rPr>
          <w:i/>
        </w:rPr>
        <w:t xml:space="preserve">Gambierdiscus </w:t>
      </w:r>
      <w:r>
        <w:rPr/>
        <w:t xml:space="preserve">(Dinophyceae). Journal of Molecular Evolution. 2015;10(4):e0119676. </w:t>
      </w:r>
    </w:p>
    <w:p>
      <w:pPr>
        <w:pStyle w:val="TextBodybibitem"/>
        <w:spacing w:lineRule="auto" w:line="480"/>
        <w:rPr/>
      </w:pPr>
      <w:bookmarkStart w:id="573" w:name="Xkohli2014feeding"/>
      <w:bookmarkEnd w:id="573"/>
      <w:r>
        <w:rPr/>
        <w:t>[</w:t>
      </w:r>
      <w:ins w:id="1483" w:author="Anna Kretzschmar" w:date="2019-05-17T19:05:00Z">
        <w:r>
          <w:rPr/>
          <w:t>4</w:t>
        </w:r>
      </w:ins>
      <w:ins w:id="1484" w:author="Anna Kretzschmar" w:date="2019-06-10T16:52:00Z">
        <w:r>
          <w:rPr/>
          <w:t>5</w:t>
        </w:r>
      </w:ins>
      <w:del w:id="1485" w:author="Anna Kretzschmar" w:date="2019-05-17T19:05:00Z">
        <w:r>
          <w:rPr/>
          <w:delText>39</w:delText>
        </w:r>
      </w:del>
      <w:r>
        <w:rPr/>
        <w:t>]   Kohli GS, Papiol GG, Rhodes LL, Harwood DT, Selwood A, Jerrett A, et al. A feeding study to probe the uptake of Maitotoxin by snapper (</w:t>
      </w:r>
      <w:r>
        <w:rPr>
          <w:i/>
        </w:rPr>
        <w:t>Pagrus auratus</w:t>
      </w:r>
      <w:r>
        <w:rPr/>
        <w:t xml:space="preserve">). Harmful Algae. 2014;37:125–132. </w:t>
      </w:r>
    </w:p>
    <w:p>
      <w:pPr>
        <w:pStyle w:val="TextBodybibitem"/>
        <w:spacing w:lineRule="auto" w:line="480"/>
        <w:rPr/>
      </w:pPr>
      <w:bookmarkStart w:id="574" w:name="Xnishimura2016quantitative"/>
      <w:bookmarkEnd w:id="574"/>
      <w:r>
        <w:rPr/>
        <w:t>[</w:t>
      </w:r>
      <w:ins w:id="1486" w:author="Anna Kretzschmar" w:date="2019-05-17T19:05:00Z">
        <w:r>
          <w:rPr/>
          <w:t>4</w:t>
        </w:r>
      </w:ins>
      <w:ins w:id="1487" w:author="Anna Kretzschmar" w:date="2019-06-10T16:52:00Z">
        <w:r>
          <w:rPr/>
          <w:t>6</w:t>
        </w:r>
      </w:ins>
      <w:del w:id="1488" w:author="Anna Kretzschmar" w:date="2019-05-17T19:05:00Z">
        <w:r>
          <w:rPr/>
          <w:delText>40</w:delText>
        </w:r>
      </w:del>
      <w:r>
        <w:rPr/>
        <w:t xml:space="preserve">]   Nishimura T, Hariganeya N, Tawong W, Sakanari H, Yamaguchi H, Adachi M. Quantitative PCR assay for detection and enumeration of ciguatera-causing dinoflagellate </w:t>
      </w:r>
      <w:r>
        <w:rPr>
          <w:i/>
        </w:rPr>
        <w:t xml:space="preserve">Gambierdiscus </w:t>
      </w:r>
      <w:r>
        <w:rPr/>
        <w:t xml:space="preserve">spp.(Gonyaulacales) in coastal areas of Japan. Harmful Algae. 2016;52:11–22. </w:t>
      </w:r>
    </w:p>
    <w:p>
      <w:pPr>
        <w:pStyle w:val="TextBodybibitem"/>
        <w:spacing w:lineRule="auto" w:line="480"/>
        <w:rPr/>
      </w:pPr>
      <w:bookmarkStart w:id="575" w:name="Xdarius2017tectus"/>
      <w:bookmarkEnd w:id="575"/>
      <w:r>
        <w:rPr/>
        <w:t>[</w:t>
      </w:r>
      <w:del w:id="1489" w:author="Anna Kretzschmar" w:date="2019-05-17T19:05:00Z">
        <w:r>
          <w:rPr/>
          <w:delText>41</w:delText>
        </w:r>
      </w:del>
      <w:del w:id="1490" w:author="Anna Kretzschmar" w:date="2019-06-10T16:49:00Z">
        <w:r>
          <w:rPr/>
          <w:delText xml:space="preserve">]   Darius HT, Roué M, Sibat M, Viallon J, Vandersea MW, Tester PA, et al. </w:delText>
        </w:r>
      </w:del>
      <w:del w:id="1491" w:author="Anna Kretzschmar" w:date="2019-06-10T16:49:00Z">
        <w:r>
          <w:rPr>
            <w:i/>
          </w:rPr>
          <w:delText xml:space="preserve">Tectus niloticus </w:delText>
        </w:r>
      </w:del>
      <w:del w:id="1492" w:author="Anna Kretzschmar" w:date="2019-06-10T16:49:00Z">
        <w:r>
          <w:rPr/>
          <w:delText>(Tegulidae, Gastropod) as a novel vector of ciguatera poisoning: detection of Pacific ciguatoxins in toxic samples from Nuku Hiva Island (French Polynesia). Toxins. 2017;10(1):2.</w:delText>
        </w:r>
      </w:del>
      <w:r>
        <w:rPr/>
        <w:t xml:space="preserve"> </w:t>
      </w:r>
    </w:p>
    <w:p>
      <w:pPr>
        <w:pStyle w:val="TextBodybibitem"/>
        <w:spacing w:lineRule="auto" w:line="480"/>
        <w:rPr/>
      </w:pPr>
      <w:bookmarkStart w:id="576" w:name="Xvandersea2012development"/>
      <w:bookmarkEnd w:id="576"/>
      <w:r>
        <w:rPr/>
        <w:t>[</w:t>
      </w:r>
      <w:ins w:id="1493" w:author="Anna Kretzschmar" w:date="2019-05-17T19:05:00Z">
        <w:r>
          <w:rPr/>
          <w:t>4</w:t>
        </w:r>
      </w:ins>
      <w:ins w:id="1494" w:author="Anna Kretzschmar" w:date="2019-06-10T16:52:00Z">
        <w:r>
          <w:rPr/>
          <w:t>7</w:t>
        </w:r>
      </w:ins>
      <w:del w:id="1495" w:author="Anna Kretzschmar" w:date="2019-05-17T19:05:00Z">
        <w:r>
          <w:rPr/>
          <w:delText>42</w:delText>
        </w:r>
      </w:del>
      <w:r>
        <w:rPr/>
        <w:t xml:space="preserve">]   Vandersea MW, Kibler SR, Holland WC, Tester PA, Schultz TF, Faust MA, et al. Development of semi-quantitative </w:t>
      </w:r>
      <w:del w:id="1496" w:author="Anna Kretzschmar" w:date="2019-06-24T12:55:00Z">
        <w:r>
          <w:rPr/>
          <w:delText>pcr</w:delText>
        </w:r>
      </w:del>
      <w:ins w:id="1497" w:author="Anna Kretzschmar" w:date="2019-06-24T12:55:00Z">
        <w:r>
          <w:rPr/>
          <w:t>PCR</w:t>
        </w:r>
      </w:ins>
      <w:r>
        <w:rPr/>
        <w:t xml:space="preserve"> assays for the detection and enumeration of </w:t>
      </w:r>
      <w:r>
        <w:rPr>
          <w:i/>
        </w:rPr>
        <w:t xml:space="preserve">Gambierdiscus </w:t>
      </w:r>
      <w:r>
        <w:rPr/>
        <w:t xml:space="preserve">species (Gonyaulacales, Dinophyceae) 1. Journal of Phycology. 2012;48(4):902–915. </w:t>
      </w:r>
    </w:p>
    <w:p>
      <w:pPr>
        <w:pStyle w:val="TextBodybibitem"/>
        <w:spacing w:lineRule="auto" w:line="480"/>
        <w:rPr/>
      </w:pPr>
      <w:bookmarkStart w:id="577" w:name="Xqldcig"/>
      <w:bookmarkEnd w:id="577"/>
      <w:r>
        <w:rPr/>
        <w:t>[</w:t>
      </w:r>
      <w:ins w:id="1498" w:author="Anna Kretzschmar" w:date="2019-05-17T19:05:00Z">
        <w:r>
          <w:rPr/>
          <w:t>4</w:t>
        </w:r>
      </w:ins>
      <w:ins w:id="1499" w:author="Anna Kretzschmar" w:date="2019-06-10T16:52:00Z">
        <w:r>
          <w:rPr/>
          <w:t>8</w:t>
        </w:r>
      </w:ins>
      <w:del w:id="1500" w:author="Anna Kretzschmar" w:date="2019-05-17T19:05:00Z">
        <w:r>
          <w:rPr/>
          <w:delText>43</w:delText>
        </w:r>
      </w:del>
      <w:r>
        <w:rPr/>
        <w:t xml:space="preserve">]   Queensland Government, Queensland Health. Notifiable conditions annual reporting; 2016 (accessed December 30, 2016). </w:t>
      </w:r>
      <w:hyperlink r:id="rId6">
        <w:r>
          <w:rPr>
            <w:rStyle w:val="InternetLink"/>
            <w:rFonts w:ascii="monospace" w:hAnsi="monospace"/>
          </w:rPr>
          <w:t>https://www.health.qld.gov.au/clinical-_practice/guidelines-_procedures/diseases-_infection/surveillance/reports/notifiable/annual</w:t>
        </w:r>
      </w:hyperlink>
      <w:r>
        <w:rPr/>
        <w:t xml:space="preserve">. </w:t>
      </w:r>
    </w:p>
    <w:p>
      <w:pPr>
        <w:pStyle w:val="TextBodybibitem"/>
        <w:spacing w:lineRule="auto" w:line="480"/>
        <w:rPr/>
      </w:pPr>
      <w:bookmarkStart w:id="578" w:name="Xlewis2006ciguatera"/>
      <w:bookmarkEnd w:id="578"/>
      <w:r>
        <w:rPr/>
        <w:t>[</w:t>
      </w:r>
      <w:ins w:id="1501" w:author="Anna Kretzschmar" w:date="2019-05-17T19:06:00Z">
        <w:r>
          <w:rPr/>
          <w:t>4</w:t>
        </w:r>
      </w:ins>
      <w:ins w:id="1502" w:author="Anna Kretzschmar" w:date="2019-06-10T16:52:00Z">
        <w:r>
          <w:rPr/>
          <w:t>9</w:t>
        </w:r>
      </w:ins>
      <w:del w:id="1503" w:author="Anna Kretzschmar" w:date="2019-05-17T19:06:00Z">
        <w:r>
          <w:rPr/>
          <w:delText>44</w:delText>
        </w:r>
      </w:del>
      <w:r>
        <w:rPr/>
        <w:t xml:space="preserve">]   Lewis RJ. Ciguatera: Australian perspectives on a global problem. Toxicon. 2006;48(7):799–809. </w:t>
      </w:r>
    </w:p>
    <w:p>
      <w:pPr>
        <w:pStyle w:val="TextBodybibitem"/>
        <w:spacing w:lineRule="auto" w:line="480"/>
        <w:rPr/>
      </w:pPr>
      <w:bookmarkStart w:id="579" w:name="Xtonge1967ciguatera"/>
      <w:bookmarkEnd w:id="579"/>
      <w:r>
        <w:rPr/>
        <w:t>[</w:t>
      </w:r>
      <w:ins w:id="1504" w:author="Anna Kretzschmar" w:date="2019-06-10T16:52:00Z">
        <w:r>
          <w:rPr/>
          <w:t>50</w:t>
        </w:r>
      </w:ins>
      <w:del w:id="1505" w:author="Anna Kretzschmar" w:date="2019-05-17T19:06:00Z">
        <w:r>
          <w:rPr/>
          <w:delText>45</w:delText>
        </w:r>
      </w:del>
      <w:r>
        <w:rPr/>
        <w:t xml:space="preserve">]   Tonge J, Battey Y, Forbes J, Grant E, et al. Ciguatera poisoning: a report of two out-breaks and a probable fatal case in Queensland. Medical Journal of Australia. 1967;2(24):1088–90. </w:t>
      </w:r>
    </w:p>
    <w:p>
      <w:pPr>
        <w:pStyle w:val="TextBodybibitem"/>
        <w:spacing w:lineRule="auto" w:line="480"/>
        <w:rPr/>
      </w:pPr>
      <w:bookmarkStart w:id="580" w:name="Xfarrellclinical"/>
      <w:bookmarkEnd w:id="580"/>
      <w:r>
        <w:rPr/>
        <w:t>[</w:t>
      </w:r>
      <w:ins w:id="1506" w:author="Anna Kretzschmar" w:date="2019-06-10T16:52:00Z">
        <w:r>
          <w:rPr/>
          <w:t>51</w:t>
        </w:r>
      </w:ins>
      <w:del w:id="1507" w:author="Anna Kretzschmar" w:date="2019-05-17T19:06:00Z">
        <w:r>
          <w:rPr/>
          <w:delText>46]</w:delText>
        </w:r>
      </w:del>
      <w:r>
        <w:rPr/>
        <w:t xml:space="preserve">   Farrell H, Zammit A, Harwood DT, McNabb P, Shadbolt C, Manning J, et al. Clinical diagnosis and chemical confirmation of ciguatera fish poisoning in New South Wales, Australia. Communicable Diseases Intelligence. 2016;40(1). </w:t>
      </w:r>
    </w:p>
    <w:p>
      <w:pPr>
        <w:pStyle w:val="TextBodybibitem"/>
        <w:spacing w:lineRule="auto" w:line="480"/>
        <w:rPr/>
      </w:pPr>
      <w:bookmarkStart w:id="581" w:name="Xfarrell2017management"/>
      <w:bookmarkEnd w:id="581"/>
      <w:r>
        <w:rPr/>
        <w:t>[</w:t>
      </w:r>
      <w:ins w:id="1508" w:author="Anna Kretzschmar" w:date="2019-06-10T16:54:00Z">
        <w:r>
          <w:rPr/>
          <w:t>52</w:t>
        </w:r>
      </w:ins>
      <w:del w:id="1509" w:author="Anna Kretzschmar" w:date="2019-05-17T19:06:00Z">
        <w:r>
          <w:rPr/>
          <w:delText>47</w:delText>
        </w:r>
      </w:del>
      <w:r>
        <w:rPr/>
        <w:t xml:space="preserve">]   Farrell H, Murray SA, Zammit A, Edwards AW. Management of Ciguatoxin Risk in Eastern Australia. Toxins. 2017;9(11):367. </w:t>
      </w:r>
    </w:p>
    <w:p>
      <w:pPr>
        <w:pStyle w:val="TextBodybibitem"/>
        <w:spacing w:lineRule="auto" w:line="480"/>
        <w:rPr/>
      </w:pPr>
      <w:del w:id="1510" w:author="Anna Kretzschmar" w:date="2019-06-10T16:48:00Z">
        <w:r>
          <w:rPr/>
          <w:delText>[</w:delText>
        </w:r>
      </w:del>
      <w:del w:id="1511" w:author="Anna Kretzschmar" w:date="2019-05-17T19:06:00Z">
        <w:r>
          <w:rPr/>
          <w:delText>48</w:delText>
        </w:r>
      </w:del>
      <w:del w:id="1512" w:author="Anna Kretzschmar" w:date="2019-06-10T16:48:00Z">
        <w:r>
          <w:rPr/>
          <w:delText xml:space="preserve">]   Larsson ME, Laczka OF, Harwood DT, Lewis RJ, Himaya S, Murray SA, et al. Toxicology of </w:delText>
        </w:r>
      </w:del>
      <w:del w:id="1513" w:author="Anna Kretzschmar" w:date="2019-06-10T16:48:00Z">
        <w:r>
          <w:rPr>
            <w:i/>
          </w:rPr>
          <w:delText xml:space="preserve">Gambierdiscus </w:delText>
        </w:r>
      </w:del>
      <w:del w:id="1514" w:author="Anna Kretzschmar" w:date="2019-06-10T16:48:00Z">
        <w:r>
          <w:rPr/>
          <w:delText xml:space="preserve">spp.(Dinophyceae) from Tropical and Temperate Australian Waters. Marine drugs. 2018;16(1):7. </w:delText>
        </w:r>
      </w:del>
    </w:p>
    <w:p>
      <w:pPr>
        <w:pStyle w:val="TextBodybibitem"/>
        <w:spacing w:lineRule="auto" w:line="480"/>
        <w:rPr/>
      </w:pPr>
      <w:bookmarkStart w:id="582" w:name="Xmurray2014molecular"/>
      <w:bookmarkEnd w:id="582"/>
      <w:r>
        <w:rPr/>
        <w:t>[</w:t>
      </w:r>
      <w:ins w:id="1515" w:author="Anna Kretzschmar" w:date="2019-05-17T19:06:00Z">
        <w:r>
          <w:rPr/>
          <w:t>5</w:t>
        </w:r>
      </w:ins>
      <w:ins w:id="1516" w:author="Anna Kretzschmar" w:date="2019-06-10T16:54:00Z">
        <w:r>
          <w:rPr/>
          <w:t>3</w:t>
        </w:r>
      </w:ins>
      <w:del w:id="1517" w:author="Anna Kretzschmar" w:date="2019-05-17T19:06:00Z">
        <w:r>
          <w:rPr/>
          <w:delText>49</w:delText>
        </w:r>
      </w:del>
      <w:r>
        <w:rPr/>
        <w:t xml:space="preserve">]   Murray S, Momigliano P, Heimann K, Blair D. Molecular phylogenetics and morphology of </w:t>
      </w:r>
      <w:r>
        <w:rPr>
          <w:i/>
        </w:rPr>
        <w:t xml:space="preserve">Gambierdiscus yasumotoi </w:t>
      </w:r>
      <w:r>
        <w:rPr/>
        <w:t xml:space="preserve">from tropical eastern Australia. Harmful Algae. 2014;39:242–252. </w:t>
      </w:r>
    </w:p>
    <w:p>
      <w:pPr>
        <w:pStyle w:val="TextBodybibitem"/>
        <w:spacing w:lineRule="auto" w:line="480"/>
        <w:rPr/>
      </w:pPr>
      <w:bookmarkStart w:id="583" w:name="Xsparrow2017effects"/>
      <w:bookmarkEnd w:id="583"/>
      <w:r>
        <w:rPr/>
        <w:t>[</w:t>
      </w:r>
      <w:ins w:id="1518" w:author="Anna Kretzschmar" w:date="2019-05-17T19:06:00Z">
        <w:r>
          <w:rPr/>
          <w:t>5</w:t>
        </w:r>
      </w:ins>
      <w:ins w:id="1519" w:author="Anna Kretzschmar" w:date="2019-06-10T16:54:00Z">
        <w:r>
          <w:rPr/>
          <w:t>4</w:t>
        </w:r>
      </w:ins>
      <w:del w:id="1520" w:author="Anna Kretzschmar" w:date="2019-05-17T19:06:00Z">
        <w:r>
          <w:rPr/>
          <w:delText>50</w:delText>
        </w:r>
      </w:del>
      <w:r>
        <w:rPr/>
        <w:t xml:space="preserve">]   Sparrow L, Momigliano P, Russ GR, Heimann K. Effects of temperature, salinity and composition of the dinoflagellate assemblage on the growth of </w:t>
      </w:r>
      <w:r>
        <w:rPr>
          <w:i/>
        </w:rPr>
        <w:t>Gambierdiscus</w:t>
      </w:r>
      <w:r>
        <w:rPr/>
        <w:t xml:space="preserve"> </w:t>
      </w:r>
      <w:r>
        <w:rPr>
          <w:i/>
        </w:rPr>
        <w:t xml:space="preserve">carpenteri </w:t>
      </w:r>
      <w:r>
        <w:rPr/>
        <w:t xml:space="preserve">isolated from the Great Barrier Reef. Harmful Algae. 2017;65:52–60. </w:t>
      </w:r>
    </w:p>
    <w:p>
      <w:pPr>
        <w:pStyle w:val="TextBodybibitem"/>
        <w:spacing w:lineRule="auto" w:line="480"/>
        <w:rPr/>
      </w:pPr>
      <w:bookmarkStart w:id="584" w:name="Xrichlen2008phylogeography"/>
      <w:bookmarkEnd w:id="584"/>
      <w:r>
        <w:rPr/>
        <w:t>[</w:t>
      </w:r>
      <w:ins w:id="1521" w:author="Anna Kretzschmar" w:date="2019-05-17T19:06:00Z">
        <w:r>
          <w:rPr/>
          <w:t>5</w:t>
        </w:r>
      </w:ins>
      <w:ins w:id="1522" w:author="Anna Kretzschmar" w:date="2019-06-10T16:55:00Z">
        <w:r>
          <w:rPr/>
          <w:t>5</w:t>
        </w:r>
      </w:ins>
      <w:del w:id="1523" w:author="Anna Kretzschmar" w:date="2019-05-17T19:06:00Z">
        <w:r>
          <w:rPr/>
          <w:delText>51</w:delText>
        </w:r>
      </w:del>
      <w:r>
        <w:rPr/>
        <w:t xml:space="preserve">]   Richlen ML, Morton SL, Barber PH, Lobel PS. Phylogeography, morphological variation and taxonomy of the toxic dinoflagellate </w:t>
      </w:r>
      <w:r>
        <w:rPr>
          <w:i/>
        </w:rPr>
        <w:t>Gambierdiscus toxicus</w:t>
      </w:r>
      <w:r>
        <w:rPr/>
        <w:t xml:space="preserve"> (Dinophyceae). Harmful Algae. 2008;7(5):614–629. </w:t>
      </w:r>
    </w:p>
    <w:p>
      <w:pPr>
        <w:pStyle w:val="TextBodybibitem"/>
        <w:spacing w:lineRule="auto" w:line="480"/>
        <w:rPr/>
      </w:pPr>
      <w:bookmarkStart w:id="585" w:name="Xhallegraeff2010algae"/>
      <w:bookmarkEnd w:id="585"/>
      <w:r>
        <w:rPr/>
        <w:t>[5</w:t>
      </w:r>
      <w:ins w:id="1524" w:author="Anna Kretzschmar" w:date="2019-06-10T16:55:00Z">
        <w:r>
          <w:rPr/>
          <w:t>6</w:t>
        </w:r>
      </w:ins>
      <w:del w:id="1525" w:author="Anna Kretzschmar" w:date="2019-05-17T19:06:00Z">
        <w:r>
          <w:rPr/>
          <w:delText>2</w:delText>
        </w:r>
      </w:del>
      <w:r>
        <w:rPr/>
        <w:t xml:space="preserve">]   Hallegraeff GM, Bolch C, Hill D, Jameson I, LeRoi J, McMinn A, et al. Algae of Australia: </w:t>
      </w:r>
      <w:ins w:id="1526" w:author="Anna Kretzschmar" w:date="2019-06-24T12:56:00Z">
        <w:r>
          <w:rPr/>
          <w:t>P</w:t>
        </w:r>
      </w:ins>
      <w:del w:id="1527" w:author="Anna Kretzschmar" w:date="2019-06-24T12:56:00Z">
        <w:r>
          <w:rPr/>
          <w:delText>p</w:delText>
        </w:r>
      </w:del>
      <w:r>
        <w:rPr/>
        <w:t xml:space="preserve">hytoplankton of </w:t>
      </w:r>
      <w:ins w:id="1528" w:author="Anna Kretzschmar" w:date="2019-06-24T12:56:00Z">
        <w:r>
          <w:rPr/>
          <w:t>T</w:t>
        </w:r>
      </w:ins>
      <w:del w:id="1529" w:author="Anna Kretzschmar" w:date="2019-06-24T12:56:00Z">
        <w:r>
          <w:rPr/>
          <w:delText>t</w:delText>
        </w:r>
      </w:del>
      <w:r>
        <w:rPr/>
        <w:t xml:space="preserve">emperate </w:t>
      </w:r>
      <w:ins w:id="1530" w:author="Anna Kretzschmar" w:date="2019-06-24T12:56:00Z">
        <w:r>
          <w:rPr/>
          <w:t>C</w:t>
        </w:r>
      </w:ins>
      <w:del w:id="1531" w:author="Anna Kretzschmar" w:date="2019-06-24T12:56:00Z">
        <w:r>
          <w:rPr/>
          <w:delText>c</w:delText>
        </w:r>
      </w:del>
      <w:r>
        <w:rPr/>
        <w:t xml:space="preserve">oastal </w:t>
      </w:r>
      <w:ins w:id="1532" w:author="Anna Kretzschmar" w:date="2019-06-24T12:56:00Z">
        <w:r>
          <w:rPr/>
          <w:t>W</w:t>
        </w:r>
      </w:ins>
      <w:del w:id="1533" w:author="Anna Kretzschmar" w:date="2019-06-24T12:56:00Z">
        <w:r>
          <w:rPr/>
          <w:delText>w</w:delText>
        </w:r>
      </w:del>
      <w:r>
        <w:rPr/>
        <w:t xml:space="preserve">aters.; 2010. </w:t>
      </w:r>
    </w:p>
    <w:p>
      <w:pPr>
        <w:pStyle w:val="TextBodybibitem"/>
        <w:spacing w:lineRule="auto" w:line="480"/>
        <w:rPr/>
      </w:pPr>
      <w:bookmarkStart w:id="586" w:name="Xkohli2014cob"/>
      <w:bookmarkEnd w:id="586"/>
      <w:r>
        <w:rPr/>
        <w:t>[5</w:t>
      </w:r>
      <w:ins w:id="1534" w:author="Anna Kretzschmar" w:date="2019-06-10T16:55:00Z">
        <w:r>
          <w:rPr/>
          <w:t>7</w:t>
        </w:r>
      </w:ins>
      <w:del w:id="1535" w:author="Anna Kretzschmar" w:date="2019-05-17T19:06:00Z">
        <w:r>
          <w:rPr/>
          <w:delText>3</w:delText>
        </w:r>
      </w:del>
      <w:r>
        <w:rPr/>
        <w:t xml:space="preserve">]   Kohli GS, Neilan BA, Brown MV, Hoppenrath M, Murray SA. Cob gene pyrosequencing enables characterization of benthic dinoflagellate diversity and biogeography. Environmental </w:t>
      </w:r>
      <w:ins w:id="1536" w:author="Anna Kretzschmar" w:date="2019-06-24T12:56:00Z">
        <w:r>
          <w:rPr/>
          <w:t>M</w:t>
        </w:r>
      </w:ins>
      <w:del w:id="1537" w:author="Anna Kretzschmar" w:date="2019-06-24T12:56:00Z">
        <w:r>
          <w:rPr/>
          <w:delText>m</w:delText>
        </w:r>
      </w:del>
      <w:r>
        <w:rPr/>
        <w:t xml:space="preserve">icrobiology. 2014;16(2):467–485. </w:t>
      </w:r>
    </w:p>
    <w:p>
      <w:pPr>
        <w:pStyle w:val="TextBodybibitem"/>
        <w:spacing w:lineRule="auto" w:line="480"/>
        <w:rPr/>
      </w:pPr>
      <w:bookmarkStart w:id="587" w:name="Xverma2016molecular"/>
      <w:bookmarkEnd w:id="587"/>
      <w:r>
        <w:rPr/>
        <w:t>[5</w:t>
      </w:r>
      <w:ins w:id="1538" w:author="Anna Kretzschmar" w:date="2019-06-10T16:55:00Z">
        <w:r>
          <w:rPr/>
          <w:t>8</w:t>
        </w:r>
      </w:ins>
      <w:del w:id="1539" w:author="Anna Kretzschmar" w:date="2019-05-17T19:06:00Z">
        <w:r>
          <w:rPr/>
          <w:delText>4</w:delText>
        </w:r>
      </w:del>
      <w:r>
        <w:rPr/>
        <w:t xml:space="preserve">]   Verma A, Hoppenrath M, Dorantes-Aranda JJ, Harwood DT, Murray SA. Molecular and phylogenetic characterization of </w:t>
      </w:r>
      <w:r>
        <w:rPr>
          <w:i/>
        </w:rPr>
        <w:t xml:space="preserve">Ostreopsis </w:t>
      </w:r>
      <w:r>
        <w:rPr/>
        <w:t xml:space="preserve">(Dinophyceae) and the description of a new species, </w:t>
      </w:r>
      <w:r>
        <w:rPr>
          <w:i/>
        </w:rPr>
        <w:t xml:space="preserve">Ostreopsis rhodesae </w:t>
      </w:r>
      <w:r>
        <w:rPr/>
        <w:t xml:space="preserve">sp. nov., from a subtropical Australian lagoon. Harmful algae. 2016;60:116–130. </w:t>
      </w:r>
    </w:p>
    <w:p>
      <w:pPr>
        <w:pStyle w:val="TextBodybibitem"/>
        <w:spacing w:lineRule="auto" w:line="480"/>
        <w:rPr/>
      </w:pPr>
      <w:bookmarkStart w:id="588" w:name="Xedgar2004muscle"/>
      <w:bookmarkEnd w:id="588"/>
      <w:r>
        <w:rPr/>
        <w:t>[5</w:t>
      </w:r>
      <w:ins w:id="1540" w:author="Anna Kretzschmar" w:date="2019-06-10T16:55:00Z">
        <w:r>
          <w:rPr/>
          <w:t>9</w:t>
        </w:r>
      </w:ins>
      <w:del w:id="1541" w:author="Anna Kretzschmar" w:date="2019-05-17T19:06:00Z">
        <w:r>
          <w:rPr/>
          <w:delText>5</w:delText>
        </w:r>
      </w:del>
      <w:r>
        <w:rPr/>
        <w:t xml:space="preserve">]   Edgar RC. MUSCLE: multiple sequence alignment with high accuracy and high throughput. Nucleic </w:t>
      </w:r>
      <w:ins w:id="1542" w:author="Anna Kretzschmar" w:date="2019-06-24T12:56:00Z">
        <w:r>
          <w:rPr/>
          <w:t>A</w:t>
        </w:r>
      </w:ins>
      <w:del w:id="1543" w:author="Anna Kretzschmar" w:date="2019-06-24T12:56:00Z">
        <w:r>
          <w:rPr/>
          <w:delText>a</w:delText>
        </w:r>
      </w:del>
      <w:r>
        <w:rPr/>
        <w:t xml:space="preserve">cids </w:t>
      </w:r>
      <w:ins w:id="1544" w:author="Anna Kretzschmar" w:date="2019-06-24T12:56:00Z">
        <w:r>
          <w:rPr/>
          <w:t>R</w:t>
        </w:r>
      </w:ins>
      <w:del w:id="1545" w:author="Anna Kretzschmar" w:date="2019-06-24T12:56:00Z">
        <w:r>
          <w:rPr/>
          <w:delText>r</w:delText>
        </w:r>
      </w:del>
      <w:r>
        <w:rPr/>
        <w:t xml:space="preserve">esearch. 2004;32(5):1792–1797. </w:t>
      </w:r>
    </w:p>
    <w:p>
      <w:pPr>
        <w:pStyle w:val="TextBodybibitem"/>
        <w:spacing w:lineRule="auto" w:line="480"/>
        <w:rPr/>
      </w:pPr>
      <w:bookmarkStart w:id="589" w:name="Xkearse2012geneious"/>
      <w:bookmarkEnd w:id="589"/>
      <w:r>
        <w:rPr/>
        <w:t>[</w:t>
      </w:r>
      <w:ins w:id="1546" w:author="Anna Kretzschmar" w:date="2019-06-10T16:55:00Z">
        <w:r>
          <w:rPr/>
          <w:t>60</w:t>
        </w:r>
      </w:ins>
      <w:del w:id="1547" w:author="Anna Kretzschmar" w:date="2019-06-10T16:55:00Z">
        <w:r>
          <w:rPr/>
          <w:delText>5</w:delText>
        </w:r>
      </w:del>
      <w:del w:id="1548" w:author="Anna Kretzschmar" w:date="2019-05-17T19:06:00Z">
        <w:r>
          <w:rPr/>
          <w:delText>6</w:delText>
        </w:r>
      </w:del>
      <w:r>
        <w:rPr/>
        <w:t xml:space="preserve">]   Kearse M, Moir R, Wilson A, Stones-Havas S, Cheung M, Sturrock S, et al. Geneious Basic: an integrated and extendable desktop software platform for the organization and analysis of sequence data. Bioinformatics. 2012;28(12):1647–1649. </w:t>
      </w:r>
    </w:p>
    <w:p>
      <w:pPr>
        <w:pStyle w:val="TextBodybibitem"/>
        <w:spacing w:lineRule="auto" w:line="480"/>
        <w:rPr/>
      </w:pPr>
      <w:bookmarkStart w:id="590" w:name="Xzhou1999analysis"/>
      <w:bookmarkEnd w:id="590"/>
      <w:r>
        <w:rPr/>
        <w:t>[</w:t>
      </w:r>
      <w:ins w:id="1549" w:author="Anna Kretzschmar" w:date="2019-06-10T16:55:00Z">
        <w:r>
          <w:rPr/>
          <w:t>61</w:t>
        </w:r>
      </w:ins>
      <w:del w:id="1550" w:author="Anna Kretzschmar" w:date="2019-06-10T16:55:00Z">
        <w:r>
          <w:rPr/>
          <w:delText>5</w:delText>
        </w:r>
      </w:del>
      <w:del w:id="1551" w:author="Anna Kretzschmar" w:date="2019-05-17T19:07:00Z">
        <w:r>
          <w:rPr/>
          <w:delText>7</w:delText>
        </w:r>
      </w:del>
      <w:r>
        <w:rPr/>
        <w:t xml:space="preserve">]   Zhou Z, Miwa M, Hogetsu T. Analysis of genetic structure of a </w:t>
      </w:r>
      <w:r>
        <w:rPr>
          <w:i/>
        </w:rPr>
        <w:t>Suillus grevillei</w:t>
      </w:r>
      <w:r>
        <w:rPr/>
        <w:t xml:space="preserve"> population in a </w:t>
      </w:r>
      <w:r>
        <w:rPr>
          <w:i/>
        </w:rPr>
        <w:t xml:space="preserve">Larix kaempferi </w:t>
      </w:r>
      <w:r>
        <w:rPr/>
        <w:t xml:space="preserve">stand by polymorphism of inter-simple sequence repeat (ISSR). New Phytologist. 1999;144(1):55–63. </w:t>
      </w:r>
    </w:p>
    <w:p>
      <w:pPr>
        <w:pStyle w:val="TextBodybibitem"/>
        <w:spacing w:lineRule="auto" w:line="480"/>
        <w:rPr/>
      </w:pPr>
      <w:bookmarkStart w:id="591" w:name="Xrlang"/>
      <w:bookmarkEnd w:id="591"/>
      <w:r>
        <w:rPr/>
        <w:t>[</w:t>
      </w:r>
      <w:ins w:id="1552" w:author="Anna Kretzschmar" w:date="2019-06-10T16:55:00Z">
        <w:r>
          <w:rPr/>
          <w:t>62</w:t>
        </w:r>
      </w:ins>
      <w:del w:id="1553" w:author="Anna Kretzschmar" w:date="2019-06-10T16:55:00Z">
        <w:r>
          <w:rPr/>
          <w:delText>5</w:delText>
        </w:r>
      </w:del>
      <w:del w:id="1554" w:author="Anna Kretzschmar" w:date="2019-05-17T19:07:00Z">
        <w:r>
          <w:rPr/>
          <w:delText>8</w:delText>
        </w:r>
      </w:del>
      <w:r>
        <w:rPr/>
        <w:t xml:space="preserve">]   R Core Team. R: A Language and Environment for Statistical Computing. Vienna, Austria; 2013. Available from: </w:t>
      </w:r>
      <w:hyperlink r:id="rId7">
        <w:r>
          <w:rPr>
            <w:rStyle w:val="InternetLink"/>
            <w:rFonts w:ascii="monospace" w:hAnsi="monospace"/>
          </w:rPr>
          <w:t>http://www.R-_project.org/</w:t>
        </w:r>
      </w:hyperlink>
      <w:r>
        <w:rPr/>
        <w:t xml:space="preserve">. </w:t>
      </w:r>
    </w:p>
    <w:p>
      <w:pPr>
        <w:pStyle w:val="TextBodybibitem"/>
        <w:spacing w:lineRule="auto" w:line="480"/>
        <w:rPr/>
      </w:pPr>
      <w:bookmarkStart w:id="592" w:name="Xrstudio"/>
      <w:bookmarkEnd w:id="592"/>
      <w:r>
        <w:rPr/>
        <w:t>[</w:t>
      </w:r>
      <w:ins w:id="1555" w:author="Anna Kretzschmar" w:date="2019-05-17T19:07:00Z">
        <w:r>
          <w:rPr/>
          <w:t>6</w:t>
        </w:r>
      </w:ins>
      <w:ins w:id="1556" w:author="Anna Kretzschmar" w:date="2019-06-10T16:55:00Z">
        <w:r>
          <w:rPr/>
          <w:t>3</w:t>
        </w:r>
      </w:ins>
      <w:del w:id="1557" w:author="Anna Kretzschmar" w:date="2019-05-17T19:07:00Z">
        <w:r>
          <w:rPr/>
          <w:delText>59</w:delText>
        </w:r>
      </w:del>
      <w:r>
        <w:rPr/>
        <w:t xml:space="preserve">]   RStudio Team. RStudio: Integrated Development Environment for R. Boston, MA; 2015. Available from: </w:t>
      </w:r>
      <w:hyperlink r:id="rId8">
        <w:r>
          <w:rPr>
            <w:rStyle w:val="InternetLink"/>
            <w:rFonts w:ascii="monospace" w:hAnsi="monospace"/>
          </w:rPr>
          <w:t>http://www.rstudio.com/</w:t>
        </w:r>
      </w:hyperlink>
      <w:r>
        <w:rPr/>
        <w:t xml:space="preserve">. </w:t>
      </w:r>
    </w:p>
    <w:p>
      <w:pPr>
        <w:pStyle w:val="TextBodybibitem"/>
        <w:spacing w:lineRule="auto" w:line="480"/>
        <w:rPr/>
      </w:pPr>
      <w:bookmarkStart w:id="593" w:name="Xggplot2"/>
      <w:bookmarkEnd w:id="593"/>
      <w:r>
        <w:rPr/>
        <w:t>[6</w:t>
      </w:r>
      <w:ins w:id="1558" w:author="Anna Kretzschmar" w:date="2019-06-10T16:55:00Z">
        <w:r>
          <w:rPr/>
          <w:t>4</w:t>
        </w:r>
      </w:ins>
      <w:del w:id="1559" w:author="Anna Kretzschmar" w:date="2019-05-17T19:07:00Z">
        <w:r>
          <w:rPr/>
          <w:delText>0</w:delText>
        </w:r>
      </w:del>
      <w:r>
        <w:rPr/>
        <w:t xml:space="preserve">]   Wickham H. ggplot2: Elegant Graphics for Data Analysis. Springer-Verlag New York; 2009. Available from: </w:t>
      </w:r>
      <w:hyperlink r:id="rId9">
        <w:r>
          <w:rPr>
            <w:rStyle w:val="InternetLink"/>
            <w:rFonts w:ascii="monospace" w:hAnsi="monospace"/>
          </w:rPr>
          <w:t>http://ggplot2.org</w:t>
        </w:r>
      </w:hyperlink>
      <w:r>
        <w:rPr/>
        <w:t xml:space="preserve">. </w:t>
      </w:r>
    </w:p>
    <w:p>
      <w:pPr>
        <w:pStyle w:val="TextBodybibitem"/>
        <w:spacing w:lineRule="auto" w:line="480"/>
        <w:rPr/>
      </w:pPr>
      <w:del w:id="1560" w:author="Anna Kretzschmar" w:date="2019-06-10T16:51:00Z">
        <w:r>
          <w:rPr/>
          <w:delText>[6</w:delText>
        </w:r>
      </w:del>
      <w:del w:id="1561" w:author="Anna Kretzschmar" w:date="2019-05-17T19:07:00Z">
        <w:r>
          <w:rPr/>
          <w:delText>1</w:delText>
        </w:r>
      </w:del>
      <w:del w:id="1562" w:author="Anna Kretzschmar" w:date="2019-06-10T16:51:00Z">
        <w:r>
          <w:rPr/>
          <w:delText xml:space="preserve">]   Kon NF, Teng ST, Hii KS, Yek LH, Mujahid A, Lim HC, et al. Spatial distribution of toxic </w:delText>
        </w:r>
      </w:del>
      <w:del w:id="1563" w:author="Anna Kretzschmar" w:date="2019-06-10T16:51:00Z">
        <w:r>
          <w:rPr>
            <w:i/>
          </w:rPr>
          <w:delText xml:space="preserve">Alexandrium tamiyavanichii </w:delText>
        </w:r>
      </w:del>
      <w:del w:id="1564" w:author="Anna Kretzschmar" w:date="2019-06-10T16:51:00Z">
        <w:r>
          <w:rPr/>
          <w:delText xml:space="preserve">(Dinophyceae) in the southeastern South China Sea-Sulu Sea: A molecular-based assessment using real-time quantitative PCR (qPCR) assay. Harmful Algae. 2015;50:8–20. </w:delText>
        </w:r>
      </w:del>
    </w:p>
    <w:p>
      <w:pPr>
        <w:pStyle w:val="TextBodybibitem"/>
        <w:spacing w:lineRule="auto" w:line="480"/>
        <w:rPr/>
      </w:pPr>
      <w:bookmarkStart w:id="594" w:name="Xberdalet2012global"/>
      <w:bookmarkEnd w:id="594"/>
      <w:r>
        <w:rPr/>
        <w:t>[6</w:t>
      </w:r>
      <w:ins w:id="1565" w:author="Anna Kretzschmar" w:date="2019-06-10T16:56:00Z">
        <w:r>
          <w:rPr/>
          <w:t>5</w:t>
        </w:r>
      </w:ins>
      <w:del w:id="1566" w:author="Anna Kretzschmar" w:date="2019-05-17T19:07:00Z">
        <w:r>
          <w:rPr/>
          <w:delText>2</w:delText>
        </w:r>
      </w:del>
      <w:r>
        <w:rPr/>
        <w:t xml:space="preserve">]   Berdalet E, Bravo I, Evans J, Fraga S, Kibler S, Kudela M, et al. Global ecology and oceanography of harmful algal blooms, GEOHAB Core Research Project: HABs in benthic systems. GEOHAB report. 2012;. </w:t>
      </w:r>
    </w:p>
    <w:p>
      <w:pPr>
        <w:pStyle w:val="TextBodybibitem"/>
        <w:spacing w:lineRule="auto" w:line="480"/>
        <w:rPr/>
      </w:pPr>
      <w:bookmarkStart w:id="595" w:name="Xhariganeya2013quantitative"/>
      <w:bookmarkEnd w:id="595"/>
      <w:r>
        <w:rPr/>
        <w:t>[6</w:t>
      </w:r>
      <w:del w:id="1567" w:author="Anna Kretzschmar" w:date="2019-05-17T19:07:00Z">
        <w:r>
          <w:rPr/>
          <w:delText>3</w:delText>
        </w:r>
      </w:del>
      <w:ins w:id="1568" w:author="Anna Kretzschmar" w:date="2019-06-10T16:56:00Z">
        <w:r>
          <w:rPr/>
          <w:t>6</w:t>
        </w:r>
      </w:ins>
      <w:r>
        <w:rPr/>
        <w:t xml:space="preserve">]   Hariganeya N, Tanimoto Y, Yamaguchi H, Nishimura T, Tawong W, Sakanari H, et al. Quantitative PCR method for enumeration of cells of cryptic species of the toxic marine dinoflagellate </w:t>
      </w:r>
      <w:r>
        <w:rPr>
          <w:i/>
          <w:iCs/>
          <w:rPrChange w:id="0" w:author="Anna Kretzschmar" w:date="2019-06-24T12:57:00Z"/>
        </w:rPr>
        <w:t>Ostreopsis</w:t>
      </w:r>
      <w:r>
        <w:rPr/>
        <w:t xml:space="preserve"> spp. in coastal waters of Japan. P</w:t>
      </w:r>
      <w:ins w:id="1570" w:author="Anna Kretzschmar" w:date="2019-06-24T12:58:00Z">
        <w:r>
          <w:rPr/>
          <w:t>L</w:t>
        </w:r>
      </w:ins>
      <w:del w:id="1571" w:author="Anna Kretzschmar" w:date="2019-06-24T12:58:00Z">
        <w:r>
          <w:rPr/>
          <w:delText>l</w:delText>
        </w:r>
      </w:del>
      <w:r>
        <w:rPr/>
        <w:t xml:space="preserve">oS </w:t>
      </w:r>
      <w:ins w:id="1572" w:author="Anna Kretzschmar" w:date="2019-06-24T12:58:00Z">
        <w:r>
          <w:rPr/>
          <w:t>ONE</w:t>
        </w:r>
      </w:ins>
      <w:del w:id="1573" w:author="Anna Kretzschmar" w:date="2019-06-24T12:58:00Z">
        <w:r>
          <w:rPr/>
          <w:delText>one</w:delText>
        </w:r>
      </w:del>
      <w:r>
        <w:rPr/>
        <w:t xml:space="preserve">. 2013;8(3):e57627. </w:t>
      </w:r>
    </w:p>
    <w:p>
      <w:pPr>
        <w:pStyle w:val="TextBodybibitem"/>
        <w:spacing w:lineRule="auto" w:line="480"/>
        <w:rPr/>
      </w:pPr>
      <w:bookmarkStart w:id="596" w:name="Xtaylor1986underwater"/>
      <w:bookmarkEnd w:id="596"/>
      <w:r>
        <w:rPr/>
        <w:t>[6</w:t>
      </w:r>
      <w:del w:id="1574" w:author="Anna Kretzschmar" w:date="2019-05-17T19:07:00Z">
        <w:r>
          <w:rPr/>
          <w:delText>4</w:delText>
        </w:r>
      </w:del>
      <w:ins w:id="1575" w:author="Anna Kretzschmar" w:date="2019-06-10T16:56:00Z">
        <w:r>
          <w:rPr/>
          <w:t>7</w:t>
        </w:r>
      </w:ins>
      <w:r>
        <w:rPr/>
        <w:t>]   </w:t>
      </w:r>
      <w:ins w:id="1576" w:author="Anna Kretzschmar" w:date="2019-07-01T19:12:00Z">
        <w:r>
          <w:rPr/>
          <w:t xml:space="preserve">Galluzzi L, Bertozzini E, Penna A, Perini F, Garcés E, Magnani M. Analysis of rRNA gene content in the Mediterranean dinoflagellate </w:t>
        </w:r>
      </w:ins>
      <w:ins w:id="1577" w:author="Anna Kretzschmar" w:date="2019-07-01T19:12:00Z">
        <w:r>
          <w:rPr>
            <w:i/>
            <w:iCs/>
          </w:rPr>
          <w:t>Alexandrium catenella</w:t>
        </w:r>
      </w:ins>
      <w:ins w:id="1578" w:author="Anna Kretzschmar" w:date="2019-07-01T19:12:00Z">
        <w:r>
          <w:rPr/>
          <w:t xml:space="preserve"> and </w:t>
        </w:r>
      </w:ins>
      <w:ins w:id="1579" w:author="Anna Kretzschmar" w:date="2019-07-01T19:12:00Z">
        <w:r>
          <w:rPr>
            <w:i/>
            <w:iCs/>
          </w:rPr>
          <w:t>Alexandrium taylori</w:t>
        </w:r>
      </w:ins>
      <w:ins w:id="1580" w:author="Anna Kretzschmar" w:date="2019-07-01T19:12:00Z">
        <w:r>
          <w:rPr/>
          <w:t>: implications for the quantitative real-time PCR-based monitoring methods. Journal of Applied Phycology. 2010;22(1):1-9.</w:t>
        </w:r>
      </w:ins>
    </w:p>
    <w:p>
      <w:pPr>
        <w:pStyle w:val="TextBodybibitem"/>
        <w:spacing w:lineRule="auto" w:line="480"/>
        <w:rPr/>
      </w:pPr>
      <w:ins w:id="1581" w:author="Anna Kretzschmar" w:date="2019-07-01T19:07:00Z">
        <w:r>
          <w:rPr/>
          <w:t xml:space="preserve">[68] </w:t>
        </w:r>
      </w:ins>
      <w:ins w:id="1582" w:author="Anna Kretzschmar" w:date="2019-07-01T19:13:00Z">
        <w:r>
          <w:rPr/>
          <w:t xml:space="preserve">Brosnahan ML, Kulis DM, Solow AR, Erdner DL, Percy L, Lewis J, Anderson DM. Outbreeding lethality between toxic Group I and nontoxic Group III </w:t>
        </w:r>
      </w:ins>
      <w:ins w:id="1583" w:author="Anna Kretzschmar" w:date="2019-07-01T19:13:00Z">
        <w:r>
          <w:rPr>
            <w:i/>
            <w:iCs/>
          </w:rPr>
          <w:t>Alexandrium tamarense</w:t>
        </w:r>
      </w:ins>
      <w:ins w:id="1584" w:author="Anna Kretzschmar" w:date="2019-07-01T19:13:00Z">
        <w:r>
          <w:rPr/>
          <w:t xml:space="preserve"> spp. isolates: predominance of heterotypic encystment and implications for mating interactions and biogeography. Deep Sea Research Part II: Topical Studies in Oceanography. 2010;57(3-4):175-89.</w:t>
        </w:r>
      </w:ins>
    </w:p>
    <w:p>
      <w:pPr>
        <w:pStyle w:val="TextBodybibitem"/>
        <w:spacing w:lineRule="auto" w:line="480"/>
        <w:rPr/>
      </w:pPr>
      <w:ins w:id="1585" w:author="Anna Kretzschmar" w:date="2019-07-01T19:07:00Z">
        <w:r>
          <w:rPr/>
          <w:t xml:space="preserve">[69] </w:t>
        </w:r>
      </w:ins>
      <w:r>
        <w:rPr/>
        <w:t xml:space="preserve">Taylor F, Gustavson M. An underwater survey of the organism chiefly responsible for ciguatera fish poisoning in the eastern Caribbean region: the benthic dinoflagellate </w:t>
      </w:r>
      <w:r>
        <w:rPr>
          <w:i/>
        </w:rPr>
        <w:t>Gambierdiscus toxicus</w:t>
      </w:r>
      <w:r>
        <w:rPr/>
        <w:t xml:space="preserve">. In: Proceedings of the 7th. International Diving Science Symposium. CMAS, University of Padua; 1986. p. 95–111. </w:t>
      </w:r>
    </w:p>
    <w:p>
      <w:pPr>
        <w:pStyle w:val="TextBodybibitem"/>
        <w:spacing w:lineRule="auto" w:line="480"/>
        <w:rPr/>
      </w:pPr>
      <w:bookmarkStart w:id="597" w:name="Xyasumoto1977finding"/>
      <w:bookmarkEnd w:id="597"/>
      <w:r>
        <w:rPr/>
        <w:t>[</w:t>
      </w:r>
      <w:ins w:id="1586" w:author="Anna Kretzschmar" w:date="2019-07-01T19:07:00Z">
        <w:r>
          <w:rPr/>
          <w:t>70</w:t>
        </w:r>
      </w:ins>
      <w:del w:id="1587" w:author="Anna Kretzschmar" w:date="2019-07-01T19:07:00Z">
        <w:r>
          <w:rPr/>
          <w:delText>6</w:delText>
        </w:r>
      </w:del>
      <w:del w:id="1588" w:author="Anna Kretzschmar" w:date="2019-05-17T19:07:00Z">
        <w:r>
          <w:rPr/>
          <w:delText>5</w:delText>
        </w:r>
      </w:del>
      <w:r>
        <w:rPr/>
        <w:t>]   Yasumoto T, Nakajima I, Bagnis R, Adachi R. Finding of a dinoflagellate as a likely culprit of ciguatera. Bulletin of the Japanese Society of Scientific Fisheries (Japan). 1977;</w:t>
      </w:r>
      <w:ins w:id="1589" w:author="Anna Kretzschmar" w:date="2019-06-24T12:58:00Z">
        <w:r>
          <w:rPr/>
          <w:t>43(8)</w:t>
        </w:r>
      </w:ins>
      <w:ins w:id="1590" w:author="Anna Kretzschmar" w:date="2019-06-24T12:59:00Z">
        <w:r>
          <w:rPr/>
          <w:t>:1021-1026</w:t>
        </w:r>
      </w:ins>
      <w:r>
        <w:rPr/>
        <w:t xml:space="preserve">. </w:t>
      </w:r>
    </w:p>
    <w:p>
      <w:pPr>
        <w:pStyle w:val="TextBodybibitem"/>
        <w:spacing w:lineRule="auto" w:line="480"/>
        <w:rPr/>
      </w:pPr>
      <w:bookmarkStart w:id="598" w:name="Xbomber1987ecology"/>
      <w:bookmarkEnd w:id="598"/>
      <w:r>
        <w:rPr/>
        <w:t>[</w:t>
      </w:r>
      <w:ins w:id="1591" w:author="Anna Kretzschmar" w:date="2019-07-01T19:07:00Z">
        <w:r>
          <w:rPr/>
          <w:t>71</w:t>
        </w:r>
      </w:ins>
      <w:del w:id="1592" w:author="Anna Kretzschmar" w:date="2019-07-01T19:07:00Z">
        <w:r>
          <w:rPr/>
          <w:delText>6</w:delText>
        </w:r>
      </w:del>
      <w:del w:id="1593" w:author="Anna Kretzschmar" w:date="2019-05-17T19:07:00Z">
        <w:r>
          <w:rPr/>
          <w:delText>6</w:delText>
        </w:r>
      </w:del>
      <w:r>
        <w:rPr/>
        <w:t xml:space="preserve">]   Bomber JW. Ecology, genetic variability and physiology of the ciguatera-causing dinoflagellate </w:t>
      </w:r>
      <w:r>
        <w:rPr>
          <w:i/>
        </w:rPr>
        <w:t xml:space="preserve">Gambierdiscus toxicus </w:t>
      </w:r>
      <w:r>
        <w:rPr/>
        <w:t xml:space="preserve">Adachi &amp; Fukuyo; </w:t>
      </w:r>
      <w:ins w:id="1594" w:author="Anna Kretzschmar" w:date="2019-06-24T12:59:00Z">
        <w:r>
          <w:rPr/>
          <w:t xml:space="preserve">PhD thesis, Florida Institute of Technology </w:t>
        </w:r>
      </w:ins>
      <w:r>
        <w:rPr/>
        <w:t xml:space="preserve">1987. </w:t>
      </w:r>
    </w:p>
    <w:p>
      <w:pPr>
        <w:pStyle w:val="TextBodybibitem"/>
        <w:spacing w:lineRule="auto" w:line="480"/>
        <w:rPr/>
      </w:pPr>
      <w:bookmarkStart w:id="599" w:name="Xparsons2011examination"/>
      <w:bookmarkEnd w:id="599"/>
      <w:r>
        <w:rPr/>
        <w:t>[</w:t>
      </w:r>
      <w:ins w:id="1595" w:author="Anna Kretzschmar" w:date="2019-06-10T16:56:00Z">
        <w:r>
          <w:rPr/>
          <w:t>7</w:t>
        </w:r>
      </w:ins>
      <w:ins w:id="1596" w:author="Anna Kretzschmar" w:date="2019-07-01T19:07:00Z">
        <w:r>
          <w:rPr/>
          <w:t>2</w:t>
        </w:r>
      </w:ins>
      <w:del w:id="1597" w:author="Anna Kretzschmar" w:date="2019-06-10T16:56:00Z">
        <w:r>
          <w:rPr/>
          <w:delText>6</w:delText>
        </w:r>
      </w:del>
      <w:del w:id="1598" w:author="Anna Kretzschmar" w:date="2019-05-17T19:07:00Z">
        <w:r>
          <w:rPr/>
          <w:delText>7</w:delText>
        </w:r>
      </w:del>
      <w:r>
        <w:rPr/>
        <w:t xml:space="preserve">]   Parsons ML, Settlemier CJ, Ballauer JM. An examination of the epiphytic nature of </w:t>
      </w:r>
      <w:r>
        <w:rPr>
          <w:i/>
        </w:rPr>
        <w:t>Gambierdiscus toxicus</w:t>
      </w:r>
      <w:r>
        <w:rPr/>
        <w:t xml:space="preserve">, a dinoflagellate involved in ciguatera fish poisoning. Harmful algae. 2011;10(6):598–605. </w:t>
      </w:r>
    </w:p>
    <w:p>
      <w:pPr>
        <w:pStyle w:val="TextBodybibitem"/>
        <w:spacing w:lineRule="auto" w:line="480"/>
        <w:rPr/>
      </w:pPr>
      <w:bookmarkStart w:id="600" w:name="Xbomber1989epiphytism"/>
      <w:bookmarkEnd w:id="600"/>
      <w:r>
        <w:rPr/>
        <w:t>[</w:t>
      </w:r>
      <w:ins w:id="1599" w:author="Anna Kretzschmar" w:date="2019-06-10T16:56:00Z">
        <w:r>
          <w:rPr/>
          <w:t>7</w:t>
        </w:r>
      </w:ins>
      <w:ins w:id="1600" w:author="Anna Kretzschmar" w:date="2019-07-01T19:07:00Z">
        <w:r>
          <w:rPr/>
          <w:t>3</w:t>
        </w:r>
      </w:ins>
      <w:del w:id="1601" w:author="Anna Kretzschmar" w:date="2019-06-10T16:56:00Z">
        <w:r>
          <w:rPr/>
          <w:delText>6</w:delText>
        </w:r>
      </w:del>
      <w:del w:id="1602" w:author="Anna Kretzschmar" w:date="2019-05-17T19:07:00Z">
        <w:r>
          <w:rPr/>
          <w:delText>8</w:delText>
        </w:r>
      </w:del>
      <w:r>
        <w:rPr/>
        <w:t xml:space="preserve">]   Bomber JW, Rubio MG, Norris DR. Epiphytism of dinoflagellates associated with the disease ciguatera: substrate specificity and nutrition. Phycologia. 1989;28(3):360–368. </w:t>
      </w:r>
    </w:p>
    <w:p>
      <w:pPr>
        <w:pStyle w:val="TextBodybibitem"/>
        <w:spacing w:lineRule="auto" w:line="480"/>
        <w:rPr/>
      </w:pPr>
      <w:bookmarkStart w:id="601" w:name="Xtester2014sampling"/>
      <w:bookmarkEnd w:id="601"/>
      <w:r>
        <w:rPr/>
        <w:t>[</w:t>
      </w:r>
      <w:del w:id="1603" w:author="Anna Kretzschmar" w:date="2019-05-17T19:07:00Z">
        <w:r>
          <w:rPr/>
          <w:delText>69</w:delText>
        </w:r>
      </w:del>
      <w:ins w:id="1604" w:author="Anna Kretzschmar" w:date="2019-05-17T19:07:00Z">
        <w:r>
          <w:rPr/>
          <w:t>7</w:t>
        </w:r>
      </w:ins>
      <w:ins w:id="1605" w:author="Anna Kretzschmar" w:date="2019-07-01T19:07:00Z">
        <w:r>
          <w:rPr/>
          <w:t>4</w:t>
        </w:r>
      </w:ins>
      <w:r>
        <w:rPr/>
        <w:t xml:space="preserve">]   Tester PA, Kibler SR, Holland WC, Usup G, Vandersea MW, Leaw CP, et al. Sampling harmful benthic dinoflagellates: Comparison of artificial and natural substrate methods. Harmful Algae. 2014;39:8–25. </w:t>
      </w:r>
    </w:p>
    <w:p>
      <w:pPr>
        <w:pStyle w:val="TextBodybibitem"/>
        <w:spacing w:lineRule="auto" w:line="480"/>
        <w:rPr/>
      </w:pPr>
      <w:bookmarkStart w:id="602" w:name="Xcruz2006macroalgal"/>
      <w:bookmarkEnd w:id="602"/>
      <w:r>
        <w:rPr/>
        <w:t>[7</w:t>
      </w:r>
      <w:del w:id="1606" w:author="Anna Kretzschmar" w:date="2019-05-17T19:07:00Z">
        <w:r>
          <w:rPr/>
          <w:delText>0</w:delText>
        </w:r>
      </w:del>
      <w:ins w:id="1607" w:author="Anna Kretzschmar" w:date="2019-07-01T19:08:00Z">
        <w:r>
          <w:rPr/>
          <w:t>5</w:t>
        </w:r>
      </w:ins>
      <w:r>
        <w:rPr/>
        <w:t xml:space="preserve">]   Cruz-Rivera E, Villareal TA. Macroalgal palatability and the flux of ciguatera toxins through marine food webs. Harmful Algae. 2006;5(5):497–525. </w:t>
      </w:r>
    </w:p>
    <w:p>
      <w:pPr>
        <w:pStyle w:val="TextBodybibitem"/>
        <w:spacing w:lineRule="auto" w:line="480" w:before="0" w:after="283"/>
        <w:rPr/>
      </w:pPr>
      <w:bookmarkStart w:id="603" w:name="Xlobel1988assessment"/>
      <w:bookmarkEnd w:id="603"/>
      <w:r>
        <w:rPr/>
        <w:t>[7</w:t>
      </w:r>
      <w:del w:id="1608" w:author="Anna Kretzschmar" w:date="2019-05-17T19:07:00Z">
        <w:r>
          <w:rPr/>
          <w:delText>1</w:delText>
        </w:r>
      </w:del>
      <w:ins w:id="1609" w:author="Anna Kretzschmar" w:date="2019-07-01T19:10:00Z">
        <w:r>
          <w:rPr/>
          <w:t>6</w:t>
        </w:r>
      </w:ins>
      <w:r>
        <w:rPr/>
        <w:t xml:space="preserve">]   Lobel PS, Anderson DM, Durand-Clement M. Assessment of ciguatera dinoflagellate populations: sample variability and algal substrate selection. The Biological Bulletin. 1988;175(1):94–101. </w:t>
      </w:r>
    </w:p>
    <w:p>
      <w:pPr>
        <w:pStyle w:val="TextBodybibitem"/>
        <w:spacing w:lineRule="auto" w:line="480" w:before="0" w:after="283"/>
        <w:rPr/>
      </w:pPr>
      <w:r>
        <w:rPr/>
      </w:r>
    </w:p>
    <w:p>
      <w:pPr>
        <w:pStyle w:val="Heading3"/>
        <w:rPr/>
      </w:pPr>
      <w:ins w:id="1610" w:author="Anna Kretzschmar" w:date="2019-05-24T09:36:00Z">
        <w:r>
          <w:rPr/>
          <w:t>Supplementary Material</w:t>
        </w:r>
      </w:ins>
    </w:p>
    <w:p>
      <w:pPr>
        <w:pStyle w:val="TableContents"/>
        <w:spacing w:lineRule="auto" w:line="480" w:before="0" w:after="0"/>
        <w:ind w:right="-18" w:hanging="0"/>
        <w:jc w:val="center"/>
        <w:rPr/>
      </w:pPr>
      <w:ins w:id="1611" w:author="Anna Kretzschmar" w:date="2019-05-24T09:36:00Z">
        <w:r>
          <w:rPr/>
          <w:t xml:space="preserve">Table S1: Screening of macroalgal samples for </w:t>
        </w:r>
      </w:ins>
      <w:ins w:id="1612" w:author="Anna Kretzschmar" w:date="2019-05-24T09:36:00Z">
        <w:r>
          <w:rPr>
            <w:i/>
          </w:rPr>
          <w:t>G. lapillus</w:t>
        </w:r>
      </w:ins>
      <w:ins w:id="1613" w:author="Anna Kretzschmar" w:date="2019-05-24T09:36:00Z">
        <w:r>
          <w:rPr/>
          <w:t xml:space="preserve"> and cell density estimates via qPCR. Cell numbers were modeled on the type strain HG7. N/D denotes not detected; N/A denotes not attempted due to loss of sample.</w:t>
        </w:r>
      </w:ins>
    </w:p>
    <w:tbl>
      <w:tblPr>
        <w:tblW w:w="7445"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Look w:val="04a0" w:noVBand="1" w:noHBand="0" w:lastColumn="0" w:firstColumn="1" w:lastRow="0" w:firstRow="1"/>
      </w:tblPr>
      <w:tblGrid>
        <w:gridCol w:w="1174"/>
        <w:gridCol w:w="1701"/>
        <w:gridCol w:w="2209"/>
        <w:gridCol w:w="2360"/>
      </w:tblGrid>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4" w:author="Anna Kretzschmar" w:date="2019-05-24T09:36:00Z">
              <w:r>
                <w:rPr>
                  <w:b/>
                </w:rPr>
                <w:t>Sample</w:t>
              </w:r>
            </w:ins>
            <w:ins w:id="1615" w:author="Anna Kretzschmar" w:date="2019-05-24T09:36:00Z">
              <w:r>
                <w:rPr/>
                <w:t xml:space="preserve"> </w:t>
              </w:r>
            </w:ins>
            <w:ins w:id="1616" w:author="Anna Kretzschmar" w:date="2019-05-24T09:36:00Z">
              <w:r>
                <w:rPr>
                  <w:b/>
                </w:rPr>
                <w:t>ID</w:t>
              </w:r>
            </w:ins>
            <w:ins w:id="1617" w:author="Anna Kretzschmar" w:date="2019-05-24T09:36:00Z">
              <w:bookmarkStart w:id="604" w:name="TBL-7-2-2"/>
              <w:bookmarkEnd w:id="60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18" w:author="Anna Kretzschmar" w:date="2019-05-24T09:36:00Z">
              <w:r>
                <w:rPr>
                  <w:b/>
                </w:rPr>
                <w:t>Spatial</w:t>
              </w:r>
            </w:ins>
            <w:ins w:id="1619" w:author="Anna Kretzschmar" w:date="2019-05-24T09:36:00Z">
              <w:r>
                <w:rPr/>
                <w:t xml:space="preserve"> </w:t>
              </w:r>
            </w:ins>
            <w:ins w:id="1620" w:author="Anna Kretzschmar" w:date="2019-05-24T09:36:00Z">
              <w:r>
                <w:rPr>
                  <w:b/>
                </w:rPr>
                <w:t>replicate</w:t>
              </w:r>
            </w:ins>
            <w:ins w:id="1621" w:author="Anna Kretzschmar" w:date="2019-05-24T09:36:00Z">
              <w:bookmarkStart w:id="605" w:name="TBL-7-2-3"/>
              <w:bookmarkEnd w:id="60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2" w:author="Anna Kretzschmar" w:date="2019-05-24T09:36:00Z">
              <w:r>
                <w:rPr>
                  <w:b/>
                </w:rPr>
                <w:t>Macroalgal</w:t>
              </w:r>
            </w:ins>
            <w:ins w:id="1623" w:author="Anna Kretzschmar" w:date="2019-05-24T09:36:00Z">
              <w:r>
                <w:rPr/>
                <w:t xml:space="preserve"> </w:t>
              </w:r>
            </w:ins>
            <w:ins w:id="1624" w:author="Anna Kretzschmar" w:date="2019-05-24T09:36:00Z">
              <w:r>
                <w:rPr>
                  <w:b/>
                </w:rPr>
                <w:t>substrate</w:t>
              </w:r>
            </w:ins>
            <w:ins w:id="1625" w:author="Anna Kretzschmar" w:date="2019-05-24T09:36:00Z">
              <w:bookmarkStart w:id="606" w:name="TBL-7-2-4"/>
              <w:bookmarkEnd w:id="60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6" w:author="Anna Kretzschmar" w:date="2019-05-24T09:36:00Z">
              <w:r>
                <w:rPr>
                  <w:b/>
                  <w:i/>
                </w:rPr>
                <w:t xml:space="preserve">G. lapillus </w:t>
              </w:r>
            </w:ins>
            <w:ins w:id="1627" w:author="Anna Kretzschmar" w:date="2019-05-24T09:36:00Z">
              <w:r>
                <w:rPr>
                  <w:b/>
                </w:rPr>
                <w:t>cells per gram macroalgae</w:t>
              </w:r>
            </w:ins>
            <w:ins w:id="1628" w:author="Anna Kretzschmar" w:date="2019-05-24T09:36:00Z">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29" w:author="Anna Kretzschmar" w:date="2019-05-24T09:36:00Z">
              <w:r>
                <w:rPr/>
                <w:t>1</w:t>
              </w:r>
            </w:ins>
            <w:ins w:id="1630" w:author="Anna Kretzschmar" w:date="2019-05-24T09:36:00Z">
              <w:bookmarkStart w:id="607" w:name="TBL-7-3-2"/>
              <w:bookmarkEnd w:id="60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1" w:author="Anna Kretzschmar" w:date="2019-05-24T09:36:00Z">
              <w:r>
                <w:rPr/>
                <w:t>A</w:t>
              </w:r>
            </w:ins>
            <w:ins w:id="1632" w:author="Anna Kretzschmar" w:date="2019-05-24T09:36:00Z">
              <w:bookmarkStart w:id="608" w:name="TBL-7-3-3"/>
              <w:bookmarkEnd w:id="60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3" w:author="Anna Kretzschmar" w:date="2019-05-24T09:36:00Z">
              <w:r>
                <w:rPr>
                  <w:i/>
                </w:rPr>
                <w:t xml:space="preserve">Padina </w:t>
              </w:r>
            </w:ins>
            <w:ins w:id="1634" w:author="Anna Kretzschmar" w:date="2019-05-24T09:36:00Z">
              <w:r>
                <w:rPr/>
                <w:t>sp.</w:t>
              </w:r>
            </w:ins>
            <w:ins w:id="1635" w:author="Anna Kretzschmar" w:date="2019-05-24T09:36:00Z">
              <w:bookmarkStart w:id="609" w:name="TBL-7-3-4"/>
              <w:bookmarkEnd w:id="60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7" w:author="Anna Kretzschmar" w:date="2019-05-24T09:36:00Z">
              <w:r>
                <w:rPr/>
                <w:t>1</w:t>
              </w:r>
            </w:ins>
            <w:ins w:id="1638" w:author="Anna Kretzschmar" w:date="2019-05-24T09:36:00Z">
              <w:bookmarkStart w:id="610" w:name="TBL-7-4-2"/>
              <w:bookmarkEnd w:id="61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39" w:author="Anna Kretzschmar" w:date="2019-05-24T09:36:00Z">
              <w:r>
                <w:rPr/>
                <w:t>B</w:t>
              </w:r>
            </w:ins>
            <w:ins w:id="1640" w:author="Anna Kretzschmar" w:date="2019-05-24T09:36:00Z">
              <w:bookmarkStart w:id="611" w:name="TBL-7-4-3"/>
              <w:bookmarkEnd w:id="61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1" w:author="Anna Kretzschmar" w:date="2019-05-24T09:36:00Z">
              <w:r>
                <w:rPr>
                  <w:i/>
                </w:rPr>
                <w:t xml:space="preserve">Sargassum </w:t>
              </w:r>
            </w:ins>
            <w:ins w:id="1642" w:author="Anna Kretzschmar" w:date="2019-05-24T09:36:00Z">
              <w:r>
                <w:rPr/>
                <w:t>sp.</w:t>
              </w:r>
            </w:ins>
            <w:ins w:id="1643" w:author="Anna Kretzschmar" w:date="2019-05-24T09:36:00Z">
              <w:bookmarkStart w:id="612" w:name="TBL-7-4-4"/>
              <w:bookmarkEnd w:id="61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4" w:author="Anna Kretzschmar" w:date="2019-05-24T09:36:00Z">
              <w:r>
                <w:rPr/>
                <w:t xml:space="preserve">10.55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5" w:author="Anna Kretzschmar" w:date="2019-05-24T09:36:00Z">
              <w:r>
                <w:rPr/>
                <w:t>1</w:t>
              </w:r>
            </w:ins>
            <w:ins w:id="1646" w:author="Anna Kretzschmar" w:date="2019-05-24T09:36:00Z">
              <w:bookmarkStart w:id="613" w:name="TBL-7-5-2"/>
              <w:bookmarkEnd w:id="61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7" w:author="Anna Kretzschmar" w:date="2019-05-24T09:36:00Z">
              <w:r>
                <w:rPr/>
                <w:t>C</w:t>
              </w:r>
            </w:ins>
            <w:ins w:id="1648" w:author="Anna Kretzschmar" w:date="2019-05-24T09:36:00Z">
              <w:bookmarkStart w:id="614" w:name="TBL-7-5-3"/>
              <w:bookmarkEnd w:id="61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49" w:author="Anna Kretzschmar" w:date="2019-05-24T09:36:00Z">
              <w:r>
                <w:rPr>
                  <w:i/>
                </w:rPr>
                <w:t xml:space="preserve">Padina </w:t>
              </w:r>
            </w:ins>
            <w:ins w:id="1650" w:author="Anna Kretzschmar" w:date="2019-05-24T09:36:00Z">
              <w:r>
                <w:rPr/>
                <w:t>sp.</w:t>
              </w:r>
            </w:ins>
            <w:ins w:id="1651" w:author="Anna Kretzschmar" w:date="2019-05-24T09:36:00Z">
              <w:bookmarkStart w:id="615" w:name="TBL-7-5-4"/>
              <w:bookmarkEnd w:id="61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2" w:author="Anna Kretzschmar" w:date="2019-05-24T09:36:00Z">
              <w:r>
                <w:rPr/>
                <w:t xml:space="preserve">2.75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3" w:author="Anna Kretzschmar" w:date="2019-05-24T09:36:00Z">
              <w:r>
                <w:rPr/>
                <w:t>2</w:t>
              </w:r>
            </w:ins>
            <w:ins w:id="1654" w:author="Anna Kretzschmar" w:date="2019-05-24T09:36:00Z">
              <w:bookmarkStart w:id="616" w:name="TBL-7-6-2"/>
              <w:bookmarkEnd w:id="61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5" w:author="Anna Kretzschmar" w:date="2019-05-24T09:36:00Z">
              <w:r>
                <w:rPr/>
                <w:t>A</w:t>
              </w:r>
            </w:ins>
            <w:ins w:id="1656" w:author="Anna Kretzschmar" w:date="2019-05-24T09:36:00Z">
              <w:bookmarkStart w:id="617" w:name="TBL-7-6-3"/>
              <w:bookmarkEnd w:id="61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57" w:author="Anna Kretzschmar" w:date="2019-05-24T09:36:00Z">
              <w:r>
                <w:rPr>
                  <w:i/>
                </w:rPr>
                <w:t xml:space="preserve">Padina </w:t>
              </w:r>
            </w:ins>
            <w:ins w:id="1658" w:author="Anna Kretzschmar" w:date="2019-05-24T09:36:00Z">
              <w:r>
                <w:rPr/>
                <w:t>sp.</w:t>
              </w:r>
            </w:ins>
            <w:ins w:id="1659" w:author="Anna Kretzschmar" w:date="2019-05-24T09:36:00Z">
              <w:bookmarkStart w:id="618" w:name="TBL-7-6-4"/>
              <w:bookmarkEnd w:id="61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1" w:author="Anna Kretzschmar" w:date="2019-05-24T09:36:00Z">
              <w:r>
                <w:rPr/>
                <w:t>2</w:t>
              </w:r>
            </w:ins>
            <w:ins w:id="1662" w:author="Anna Kretzschmar" w:date="2019-05-24T09:36:00Z">
              <w:bookmarkStart w:id="619" w:name="TBL-7-7-2"/>
              <w:bookmarkEnd w:id="61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3" w:author="Anna Kretzschmar" w:date="2019-05-24T09:36:00Z">
              <w:r>
                <w:rPr/>
                <w:t>B</w:t>
              </w:r>
            </w:ins>
            <w:ins w:id="1664" w:author="Anna Kretzschmar" w:date="2019-05-24T09:36:00Z">
              <w:bookmarkStart w:id="620" w:name="TBL-7-7-3"/>
              <w:bookmarkEnd w:id="62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5" w:author="Anna Kretzschmar" w:date="2019-05-24T09:36:00Z">
              <w:r>
                <w:rPr>
                  <w:i/>
                </w:rPr>
                <w:t xml:space="preserve">Padina </w:t>
              </w:r>
            </w:ins>
            <w:ins w:id="1666" w:author="Anna Kretzschmar" w:date="2019-05-24T09:36:00Z">
              <w:r>
                <w:rPr/>
                <w:t>sp.</w:t>
              </w:r>
            </w:ins>
            <w:ins w:id="1667" w:author="Anna Kretzschmar" w:date="2019-05-24T09:36:00Z">
              <w:bookmarkStart w:id="621" w:name="TBL-7-7-4"/>
              <w:bookmarkEnd w:id="62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8" w:author="Anna Kretzschmar" w:date="2019-05-24T09:36:00Z">
              <w:r>
                <w:rPr/>
                <w:t xml:space="preserve">4.33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69" w:author="Anna Kretzschmar" w:date="2019-05-24T09:36:00Z">
              <w:r>
                <w:rPr/>
                <w:t>2</w:t>
              </w:r>
            </w:ins>
            <w:ins w:id="1670" w:author="Anna Kretzschmar" w:date="2019-05-24T09:36:00Z">
              <w:bookmarkStart w:id="622" w:name="TBL-7-8-2"/>
              <w:bookmarkEnd w:id="62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1" w:author="Anna Kretzschmar" w:date="2019-05-24T09:36:00Z">
              <w:r>
                <w:rPr/>
                <w:t>C</w:t>
              </w:r>
            </w:ins>
            <w:ins w:id="1672" w:author="Anna Kretzschmar" w:date="2019-05-24T09:36:00Z">
              <w:bookmarkStart w:id="623" w:name="TBL-7-8-3"/>
              <w:bookmarkEnd w:id="62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3" w:author="Anna Kretzschmar" w:date="2019-05-24T09:36:00Z">
              <w:r>
                <w:rPr>
                  <w:i/>
                </w:rPr>
                <w:t xml:space="preserve">Padina </w:t>
              </w:r>
            </w:ins>
            <w:ins w:id="1674" w:author="Anna Kretzschmar" w:date="2019-05-24T09:36:00Z">
              <w:r>
                <w:rPr/>
                <w:t>sp.</w:t>
              </w:r>
            </w:ins>
            <w:ins w:id="1675" w:author="Anna Kretzschmar" w:date="2019-05-24T09:36:00Z">
              <w:bookmarkStart w:id="624" w:name="TBL-7-8-4"/>
              <w:bookmarkEnd w:id="62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6"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7" w:author="Anna Kretzschmar" w:date="2019-05-24T09:36:00Z">
              <w:r>
                <w:rPr/>
                <w:t>3</w:t>
              </w:r>
            </w:ins>
            <w:ins w:id="1678" w:author="Anna Kretzschmar" w:date="2019-05-24T09:36:00Z">
              <w:bookmarkStart w:id="625" w:name="TBL-7-9-2"/>
              <w:bookmarkEnd w:id="62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79" w:author="Anna Kretzschmar" w:date="2019-05-24T09:36:00Z">
              <w:r>
                <w:rPr/>
                <w:t>A</w:t>
              </w:r>
            </w:ins>
            <w:ins w:id="1680" w:author="Anna Kretzschmar" w:date="2019-05-24T09:36:00Z">
              <w:bookmarkStart w:id="626" w:name="TBL-7-9-3"/>
              <w:bookmarkEnd w:id="62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1" w:author="Anna Kretzschmar" w:date="2019-05-24T09:36:00Z">
              <w:r>
                <w:rPr>
                  <w:i/>
                </w:rPr>
                <w:t xml:space="preserve">Padina </w:t>
              </w:r>
            </w:ins>
            <w:ins w:id="1682" w:author="Anna Kretzschmar" w:date="2019-05-24T09:36:00Z">
              <w:r>
                <w:rPr/>
                <w:t>sp.</w:t>
              </w:r>
            </w:ins>
            <w:ins w:id="1683" w:author="Anna Kretzschmar" w:date="2019-05-24T09:36:00Z">
              <w:bookmarkStart w:id="627" w:name="TBL-7-9-4"/>
              <w:bookmarkEnd w:id="62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4" w:author="Anna Kretzschmar" w:date="2019-05-24T09:36:00Z">
              <w:r>
                <w:rPr/>
                <w:t xml:space="preserve">6.13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5" w:author="Anna Kretzschmar" w:date="2019-05-24T09:36:00Z">
              <w:r>
                <w:rPr/>
                <w:t>3</w:t>
              </w:r>
            </w:ins>
            <w:ins w:id="1686" w:author="Anna Kretzschmar" w:date="2019-05-24T09:36:00Z">
              <w:bookmarkStart w:id="628" w:name="TBL-7-10-2"/>
              <w:bookmarkEnd w:id="62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7" w:author="Anna Kretzschmar" w:date="2019-05-24T09:36:00Z">
              <w:r>
                <w:rPr/>
                <w:t>B</w:t>
              </w:r>
            </w:ins>
            <w:ins w:id="1688" w:author="Anna Kretzschmar" w:date="2019-05-24T09:36:00Z">
              <w:bookmarkStart w:id="629" w:name="TBL-7-10-3"/>
              <w:bookmarkEnd w:id="62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89" w:author="Anna Kretzschmar" w:date="2019-05-24T09:36:00Z">
              <w:r>
                <w:rPr>
                  <w:i/>
                </w:rPr>
                <w:t>Chnoospora sp.</w:t>
              </w:r>
            </w:ins>
            <w:ins w:id="1690" w:author="Anna Kretzschmar" w:date="2019-05-24T09:36:00Z">
              <w:bookmarkStart w:id="630" w:name="TBL-7-10-4"/>
              <w:bookmarkEnd w:id="63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1" w:author="Anna Kretzschmar" w:date="2019-05-24T09:36:00Z">
              <w:r>
                <w:rPr/>
                <w:t xml:space="preserve">0.62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2" w:author="Anna Kretzschmar" w:date="2019-05-24T09:36:00Z">
              <w:r>
                <w:rPr/>
                <w:t>3</w:t>
              </w:r>
            </w:ins>
            <w:ins w:id="1693" w:author="Anna Kretzschmar" w:date="2019-05-24T09:36:00Z">
              <w:bookmarkStart w:id="631" w:name="TBL-7-11-2"/>
              <w:bookmarkEnd w:id="63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4" w:author="Anna Kretzschmar" w:date="2019-05-24T09:36:00Z">
              <w:r>
                <w:rPr/>
                <w:t>C</w:t>
              </w:r>
            </w:ins>
            <w:ins w:id="1695" w:author="Anna Kretzschmar" w:date="2019-05-24T09:36:00Z">
              <w:bookmarkStart w:id="632" w:name="TBL-7-11-3"/>
              <w:bookmarkEnd w:id="63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6" w:author="Anna Kretzschmar" w:date="2019-05-24T09:36:00Z">
              <w:r>
                <w:rPr>
                  <w:i/>
                </w:rPr>
                <w:t xml:space="preserve">Padina </w:t>
              </w:r>
            </w:ins>
            <w:ins w:id="1697" w:author="Anna Kretzschmar" w:date="2019-05-24T09:36:00Z">
              <w:r>
                <w:rPr/>
                <w:t>sp.</w:t>
              </w:r>
            </w:ins>
            <w:ins w:id="1698" w:author="Anna Kretzschmar" w:date="2019-05-24T09:36:00Z">
              <w:bookmarkStart w:id="633" w:name="TBL-7-11-4"/>
              <w:bookmarkEnd w:id="63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69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0" w:author="Anna Kretzschmar" w:date="2019-05-24T09:36:00Z">
              <w:r>
                <w:rPr/>
                <w:t>4</w:t>
              </w:r>
            </w:ins>
            <w:ins w:id="1701" w:author="Anna Kretzschmar" w:date="2019-05-24T09:36:00Z">
              <w:bookmarkStart w:id="634" w:name="TBL-7-12-2"/>
              <w:bookmarkEnd w:id="63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2" w:author="Anna Kretzschmar" w:date="2019-05-24T09:36:00Z">
              <w:r>
                <w:rPr/>
                <w:t>A</w:t>
              </w:r>
            </w:ins>
            <w:ins w:id="1703" w:author="Anna Kretzschmar" w:date="2019-05-24T09:36:00Z">
              <w:bookmarkStart w:id="635" w:name="TBL-7-12-3"/>
              <w:bookmarkEnd w:id="63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4" w:author="Anna Kretzschmar" w:date="2019-05-24T09:36:00Z">
              <w:r>
                <w:rPr>
                  <w:i/>
                </w:rPr>
                <w:t xml:space="preserve">Chnoospora </w:t>
              </w:r>
            </w:ins>
            <w:ins w:id="1705" w:author="Anna Kretzschmar" w:date="2019-05-24T09:36:00Z">
              <w:r>
                <w:rPr/>
                <w:t>sp.</w:t>
              </w:r>
            </w:ins>
            <w:ins w:id="1706" w:author="Anna Kretzschmar" w:date="2019-05-24T09:36:00Z">
              <w:bookmarkStart w:id="636" w:name="TBL-7-12-4"/>
              <w:bookmarkEnd w:id="63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7" w:author="Anna Kretzschmar" w:date="2019-05-24T09:36:00Z">
              <w:r>
                <w:rPr/>
                <w:t xml:space="preserve">1.12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08" w:author="Anna Kretzschmar" w:date="2019-05-24T09:36:00Z">
              <w:r>
                <w:rPr/>
                <w:t>4</w:t>
              </w:r>
            </w:ins>
            <w:ins w:id="1709" w:author="Anna Kretzschmar" w:date="2019-05-24T09:36:00Z">
              <w:bookmarkStart w:id="637" w:name="TBL-7-13-2"/>
              <w:bookmarkEnd w:id="63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0" w:author="Anna Kretzschmar" w:date="2019-05-24T09:36:00Z">
              <w:r>
                <w:rPr/>
                <w:t>B</w:t>
              </w:r>
            </w:ins>
            <w:ins w:id="1711" w:author="Anna Kretzschmar" w:date="2019-05-24T09:36:00Z">
              <w:bookmarkStart w:id="638" w:name="TBL-7-13-3"/>
              <w:bookmarkEnd w:id="63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2" w:author="Anna Kretzschmar" w:date="2019-05-24T09:36:00Z">
              <w:r>
                <w:rPr>
                  <w:i/>
                </w:rPr>
                <w:t xml:space="preserve">Padina </w:t>
              </w:r>
            </w:ins>
            <w:ins w:id="1713" w:author="Anna Kretzschmar" w:date="2019-05-24T09:36:00Z">
              <w:r>
                <w:rPr/>
                <w:t>sp.</w:t>
              </w:r>
            </w:ins>
            <w:ins w:id="1714" w:author="Anna Kretzschmar" w:date="2019-05-24T09:36:00Z">
              <w:bookmarkStart w:id="639" w:name="TBL-7-13-4"/>
              <w:bookmarkEnd w:id="63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5" w:author="Anna Kretzschmar" w:date="2019-05-24T09:36:00Z">
              <w:r>
                <w:rPr/>
                <w:t xml:space="preserve">1.65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6" w:author="Anna Kretzschmar" w:date="2019-05-24T09:36:00Z">
              <w:r>
                <w:rPr/>
                <w:t>4</w:t>
              </w:r>
            </w:ins>
            <w:ins w:id="1717" w:author="Anna Kretzschmar" w:date="2019-05-24T09:36:00Z">
              <w:bookmarkStart w:id="640" w:name="TBL-7-14-2"/>
              <w:bookmarkEnd w:id="64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18" w:author="Anna Kretzschmar" w:date="2019-05-24T09:36:00Z">
              <w:r>
                <w:rPr/>
                <w:t>C</w:t>
              </w:r>
            </w:ins>
            <w:ins w:id="1719" w:author="Anna Kretzschmar" w:date="2019-05-24T09:36:00Z">
              <w:bookmarkStart w:id="641" w:name="TBL-7-14-3"/>
              <w:bookmarkEnd w:id="64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0" w:author="Anna Kretzschmar" w:date="2019-05-24T09:36:00Z">
              <w:r>
                <w:rPr>
                  <w:i/>
                </w:rPr>
                <w:t xml:space="preserve">Padina </w:t>
              </w:r>
            </w:ins>
            <w:ins w:id="1721" w:author="Anna Kretzschmar" w:date="2019-05-24T09:36:00Z">
              <w:r>
                <w:rPr/>
                <w:t>sp.</w:t>
              </w:r>
            </w:ins>
            <w:ins w:id="1722" w:author="Anna Kretzschmar" w:date="2019-05-24T09:36:00Z">
              <w:bookmarkStart w:id="642" w:name="TBL-7-14-4"/>
              <w:bookmarkEnd w:id="64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4" w:author="Anna Kretzschmar" w:date="2019-05-24T09:36:00Z">
              <w:r>
                <w:rPr/>
                <w:t>5</w:t>
              </w:r>
            </w:ins>
            <w:ins w:id="1725" w:author="Anna Kretzschmar" w:date="2019-05-24T09:36:00Z">
              <w:bookmarkStart w:id="643" w:name="TBL-7-15-2"/>
              <w:bookmarkEnd w:id="64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6" w:author="Anna Kretzschmar" w:date="2019-05-24T09:36:00Z">
              <w:r>
                <w:rPr/>
                <w:t>A</w:t>
              </w:r>
            </w:ins>
            <w:ins w:id="1727" w:author="Anna Kretzschmar" w:date="2019-05-24T09:36:00Z">
              <w:bookmarkStart w:id="644" w:name="TBL-7-15-3"/>
              <w:bookmarkEnd w:id="64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28" w:author="Anna Kretzschmar" w:date="2019-05-24T09:36:00Z">
              <w:r>
                <w:rPr>
                  <w:i/>
                </w:rPr>
                <w:t xml:space="preserve">Padina </w:t>
              </w:r>
            </w:ins>
            <w:ins w:id="1729" w:author="Anna Kretzschmar" w:date="2019-05-24T09:36:00Z">
              <w:r>
                <w:rPr/>
                <w:t>sp.</w:t>
              </w:r>
            </w:ins>
            <w:ins w:id="1730" w:author="Anna Kretzschmar" w:date="2019-05-24T09:36:00Z">
              <w:bookmarkStart w:id="645" w:name="TBL-7-15-4"/>
              <w:bookmarkEnd w:id="64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1" w:author="Anna Kretzschmar" w:date="2019-05-24T09:36:00Z">
              <w:r>
                <w:rPr/>
                <w:t xml:space="preserve">9.35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2" w:author="Anna Kretzschmar" w:date="2019-05-24T09:36:00Z">
              <w:r>
                <w:rPr/>
                <w:t>5</w:t>
              </w:r>
            </w:ins>
            <w:ins w:id="1733" w:author="Anna Kretzschmar" w:date="2019-05-24T09:36:00Z">
              <w:bookmarkStart w:id="646" w:name="TBL-7-16-2"/>
              <w:bookmarkEnd w:id="64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4" w:author="Anna Kretzschmar" w:date="2019-05-24T09:36:00Z">
              <w:r>
                <w:rPr/>
                <w:t>B</w:t>
              </w:r>
            </w:ins>
            <w:ins w:id="1735" w:author="Anna Kretzschmar" w:date="2019-05-24T09:36:00Z">
              <w:bookmarkStart w:id="647" w:name="TBL-7-16-3"/>
              <w:bookmarkEnd w:id="64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6" w:author="Anna Kretzschmar" w:date="2019-05-24T09:36:00Z">
              <w:r>
                <w:rPr>
                  <w:i/>
                </w:rPr>
                <w:t xml:space="preserve">Padina </w:t>
              </w:r>
            </w:ins>
            <w:ins w:id="1737" w:author="Anna Kretzschmar" w:date="2019-05-24T09:36:00Z">
              <w:r>
                <w:rPr/>
                <w:t>sp.</w:t>
              </w:r>
            </w:ins>
            <w:ins w:id="1738" w:author="Anna Kretzschmar" w:date="2019-05-24T09:36:00Z">
              <w:bookmarkStart w:id="648" w:name="TBL-7-16-4"/>
              <w:bookmarkEnd w:id="64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3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0" w:author="Anna Kretzschmar" w:date="2019-05-24T09:36:00Z">
              <w:r>
                <w:rPr/>
                <w:t>5</w:t>
              </w:r>
            </w:ins>
            <w:ins w:id="1741" w:author="Anna Kretzschmar" w:date="2019-05-24T09:36:00Z">
              <w:bookmarkStart w:id="649" w:name="TBL-7-17-2"/>
              <w:bookmarkEnd w:id="64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2" w:author="Anna Kretzschmar" w:date="2019-05-24T09:36:00Z">
              <w:r>
                <w:rPr/>
                <w:t>C</w:t>
              </w:r>
            </w:ins>
            <w:ins w:id="1743" w:author="Anna Kretzschmar" w:date="2019-05-24T09:36:00Z">
              <w:bookmarkStart w:id="650" w:name="TBL-7-17-3"/>
              <w:bookmarkEnd w:id="65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4" w:author="Anna Kretzschmar" w:date="2019-05-24T09:36:00Z">
              <w:r>
                <w:rPr>
                  <w:i/>
                </w:rPr>
                <w:t xml:space="preserve">Padina </w:t>
              </w:r>
            </w:ins>
            <w:ins w:id="1745" w:author="Anna Kretzschmar" w:date="2019-05-24T09:36:00Z">
              <w:r>
                <w:rPr/>
                <w:t>sp.</w:t>
              </w:r>
            </w:ins>
            <w:ins w:id="1746" w:author="Anna Kretzschmar" w:date="2019-05-24T09:36:00Z">
              <w:bookmarkStart w:id="651" w:name="TBL-7-17-4"/>
              <w:bookmarkEnd w:id="65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48" w:author="Anna Kretzschmar" w:date="2019-05-24T09:36:00Z">
              <w:r>
                <w:rPr/>
                <w:t>6</w:t>
              </w:r>
            </w:ins>
            <w:ins w:id="1749" w:author="Anna Kretzschmar" w:date="2019-05-24T09:36:00Z">
              <w:bookmarkStart w:id="652" w:name="TBL-7-18-2"/>
              <w:bookmarkEnd w:id="65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0" w:author="Anna Kretzschmar" w:date="2019-05-24T09:36:00Z">
              <w:r>
                <w:rPr/>
                <w:t>A</w:t>
              </w:r>
            </w:ins>
            <w:ins w:id="1751" w:author="Anna Kretzschmar" w:date="2019-05-24T09:36:00Z">
              <w:bookmarkStart w:id="653" w:name="TBL-7-18-3"/>
              <w:bookmarkEnd w:id="65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2" w:author="Anna Kretzschmar" w:date="2019-05-24T09:36:00Z">
              <w:r>
                <w:rPr>
                  <w:i/>
                </w:rPr>
                <w:t xml:space="preserve">Chnoospora </w:t>
              </w:r>
            </w:ins>
            <w:ins w:id="1753" w:author="Anna Kretzschmar" w:date="2019-05-24T09:36:00Z">
              <w:r>
                <w:rPr/>
                <w:t>sp.</w:t>
              </w:r>
            </w:ins>
            <w:ins w:id="1754" w:author="Anna Kretzschmar" w:date="2019-05-24T09:36:00Z">
              <w:bookmarkStart w:id="654" w:name="TBL-7-18-4"/>
              <w:bookmarkEnd w:id="65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5"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6" w:author="Anna Kretzschmar" w:date="2019-05-24T09:36:00Z">
              <w:r>
                <w:rPr/>
                <w:t>6</w:t>
              </w:r>
            </w:ins>
            <w:ins w:id="1757" w:author="Anna Kretzschmar" w:date="2019-05-24T09:36:00Z">
              <w:bookmarkStart w:id="655" w:name="TBL-7-19-2"/>
              <w:bookmarkEnd w:id="65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58" w:author="Anna Kretzschmar" w:date="2019-05-24T09:36:00Z">
              <w:r>
                <w:rPr/>
                <w:t>B</w:t>
              </w:r>
            </w:ins>
            <w:ins w:id="1759" w:author="Anna Kretzschmar" w:date="2019-05-24T09:36:00Z">
              <w:bookmarkStart w:id="656" w:name="TBL-7-19-3"/>
              <w:bookmarkEnd w:id="65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0" w:author="Anna Kretzschmar" w:date="2019-05-24T09:36:00Z">
              <w:r>
                <w:rPr>
                  <w:i/>
                </w:rPr>
                <w:t xml:space="preserve">Padina </w:t>
              </w:r>
            </w:ins>
            <w:ins w:id="1761" w:author="Anna Kretzschmar" w:date="2019-05-24T09:36:00Z">
              <w:r>
                <w:rPr/>
                <w:t>sp.</w:t>
              </w:r>
            </w:ins>
            <w:ins w:id="1762" w:author="Anna Kretzschmar" w:date="2019-05-24T09:36:00Z">
              <w:bookmarkStart w:id="657" w:name="TBL-7-19-4"/>
              <w:bookmarkEnd w:id="65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3" w:author="Anna Kretzschmar" w:date="2019-05-24T09:36:00Z">
              <w:r>
                <w:rPr/>
                <w:t xml:space="preserve">1.69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4" w:author="Anna Kretzschmar" w:date="2019-05-24T09:36:00Z">
              <w:r>
                <w:rPr/>
                <w:t>6</w:t>
              </w:r>
            </w:ins>
            <w:ins w:id="1765" w:author="Anna Kretzschmar" w:date="2019-05-24T09:36:00Z">
              <w:bookmarkStart w:id="658" w:name="TBL-7-20-2"/>
              <w:bookmarkEnd w:id="65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6" w:author="Anna Kretzschmar" w:date="2019-05-24T09:36:00Z">
              <w:r>
                <w:rPr/>
                <w:t>C</w:t>
              </w:r>
            </w:ins>
            <w:ins w:id="1767" w:author="Anna Kretzschmar" w:date="2019-05-24T09:36:00Z">
              <w:bookmarkStart w:id="659" w:name="TBL-7-20-3"/>
              <w:bookmarkEnd w:id="65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68" w:author="Anna Kretzschmar" w:date="2019-05-24T09:36:00Z">
              <w:r>
                <w:rPr>
                  <w:i/>
                </w:rPr>
                <w:t xml:space="preserve">Padina </w:t>
              </w:r>
            </w:ins>
            <w:ins w:id="1769" w:author="Anna Kretzschmar" w:date="2019-05-24T09:36:00Z">
              <w:r>
                <w:rPr/>
                <w:t>sp.</w:t>
              </w:r>
            </w:ins>
            <w:ins w:id="1770" w:author="Anna Kretzschmar" w:date="2019-05-24T09:36:00Z">
              <w:bookmarkStart w:id="660" w:name="TBL-7-20-4"/>
              <w:bookmarkEnd w:id="66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1" w:author="Anna Kretzschmar" w:date="2019-05-24T09:36:00Z">
              <w:bookmarkStart w:id="661" w:name="TBL-7-21-1"/>
              <w:bookmarkStart w:id="662" w:name="TBL-7-21-"/>
              <w:bookmarkEnd w:id="661"/>
              <w:bookmarkEnd w:id="662"/>
              <w:r>
                <w:rPr/>
                <w:t xml:space="preserve">1.92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2" w:author="Anna Kretzschmar" w:date="2019-05-24T09:36:00Z">
              <w:bookmarkStart w:id="663" w:name="TBL-7-21-2"/>
              <w:bookmarkEnd w:id="663"/>
              <w:r>
                <w:rPr/>
                <w:t>7</w:t>
              </w:r>
            </w:ins>
            <w:ins w:id="1773" w:author="Anna Kretzschmar" w:date="2019-05-24T09:36:00Z">
              <w:bookmarkStart w:id="664" w:name="TBL-7-22-2"/>
              <w:bookmarkEnd w:id="66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4" w:author="Anna Kretzschmar" w:date="2019-05-24T09:36:00Z">
              <w:r>
                <w:rPr/>
                <w:t>A</w:t>
              </w:r>
            </w:ins>
            <w:ins w:id="1775" w:author="Anna Kretzschmar" w:date="2019-05-24T09:36:00Z">
              <w:bookmarkStart w:id="665" w:name="TBL-7-22-3"/>
              <w:bookmarkEnd w:id="66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6" w:author="Anna Kretzschmar" w:date="2019-05-24T09:36:00Z">
              <w:r>
                <w:rPr>
                  <w:i/>
                </w:rPr>
                <w:t xml:space="preserve">Padina </w:t>
              </w:r>
            </w:ins>
            <w:ins w:id="1777" w:author="Anna Kretzschmar" w:date="2019-05-24T09:36:00Z">
              <w:r>
                <w:rPr/>
                <w:t>sp.</w:t>
              </w:r>
            </w:ins>
            <w:ins w:id="1778" w:author="Anna Kretzschmar" w:date="2019-05-24T09:36:00Z">
              <w:bookmarkStart w:id="666" w:name="TBL-7-22-4"/>
              <w:bookmarkEnd w:id="66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7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0" w:author="Anna Kretzschmar" w:date="2019-05-24T09:36:00Z">
              <w:r>
                <w:rPr/>
                <w:t>7</w:t>
              </w:r>
            </w:ins>
            <w:ins w:id="1781" w:author="Anna Kretzschmar" w:date="2019-05-24T09:36:00Z">
              <w:bookmarkStart w:id="667" w:name="TBL-7-23-2"/>
              <w:bookmarkEnd w:id="66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2" w:author="Anna Kretzschmar" w:date="2019-05-24T09:36:00Z">
              <w:r>
                <w:rPr/>
                <w:t>B</w:t>
              </w:r>
            </w:ins>
            <w:ins w:id="1783" w:author="Anna Kretzschmar" w:date="2019-05-24T09:36:00Z">
              <w:bookmarkStart w:id="668" w:name="TBL-7-23-3"/>
              <w:bookmarkEnd w:id="66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4" w:author="Anna Kretzschmar" w:date="2019-05-24T09:36:00Z">
              <w:r>
                <w:rPr>
                  <w:i/>
                </w:rPr>
                <w:t xml:space="preserve">Padina </w:t>
              </w:r>
            </w:ins>
            <w:ins w:id="1785" w:author="Anna Kretzschmar" w:date="2019-05-24T09:36:00Z">
              <w:r>
                <w:rPr/>
                <w:t>sp.</w:t>
              </w:r>
            </w:ins>
            <w:ins w:id="1786" w:author="Anna Kretzschmar" w:date="2019-05-24T09:36:00Z">
              <w:bookmarkStart w:id="669" w:name="TBL-7-23-4"/>
              <w:bookmarkEnd w:id="66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7" w:author="Anna Kretzschmar" w:date="2019-05-24T09:36:00Z">
              <w:r>
                <w:rPr/>
                <w:t xml:space="preserve">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88" w:author="Anna Kretzschmar" w:date="2019-05-24T09:36:00Z">
              <w:r>
                <w:rPr/>
                <w:t>7</w:t>
              </w:r>
            </w:ins>
            <w:ins w:id="1789" w:author="Anna Kretzschmar" w:date="2019-05-24T09:36:00Z">
              <w:bookmarkStart w:id="670" w:name="TBL-7-24-2"/>
              <w:bookmarkEnd w:id="67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0" w:author="Anna Kretzschmar" w:date="2019-05-24T09:36:00Z">
              <w:r>
                <w:rPr/>
                <w:t>C</w:t>
              </w:r>
            </w:ins>
            <w:ins w:id="1791" w:author="Anna Kretzschmar" w:date="2019-05-24T09:36:00Z">
              <w:bookmarkStart w:id="671" w:name="TBL-7-24-3"/>
              <w:bookmarkEnd w:id="67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2" w:author="Anna Kretzschmar" w:date="2019-05-24T09:36:00Z">
              <w:r>
                <w:rPr>
                  <w:i/>
                </w:rPr>
                <w:t xml:space="preserve">Padina </w:t>
              </w:r>
            </w:ins>
            <w:ins w:id="1793" w:author="Anna Kretzschmar" w:date="2019-05-24T09:36:00Z">
              <w:r>
                <w:rPr/>
                <w:t>sp.</w:t>
              </w:r>
            </w:ins>
            <w:ins w:id="1794" w:author="Anna Kretzschmar" w:date="2019-05-24T09:36:00Z">
              <w:bookmarkStart w:id="672" w:name="TBL-7-24-4"/>
              <w:bookmarkEnd w:id="67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5" w:author="Anna Kretzschmar" w:date="2019-05-24T09:36:00Z">
              <w:r>
                <w:rPr/>
                <w:t xml:space="preserve">1.29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6" w:author="Anna Kretzschmar" w:date="2019-05-24T09:36:00Z">
              <w:r>
                <w:rPr/>
                <w:t>8</w:t>
              </w:r>
            </w:ins>
            <w:ins w:id="1797" w:author="Anna Kretzschmar" w:date="2019-05-24T09:36:00Z">
              <w:bookmarkStart w:id="673" w:name="TBL-7-25-2"/>
              <w:bookmarkEnd w:id="67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798" w:author="Anna Kretzschmar" w:date="2019-05-24T09:36:00Z">
              <w:r>
                <w:rPr/>
                <w:t>A</w:t>
              </w:r>
            </w:ins>
            <w:ins w:id="1799" w:author="Anna Kretzschmar" w:date="2019-05-24T09:36:00Z">
              <w:bookmarkStart w:id="674" w:name="TBL-7-25-3"/>
              <w:bookmarkEnd w:id="67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0" w:author="Anna Kretzschmar" w:date="2019-05-24T09:36:00Z">
              <w:r>
                <w:rPr>
                  <w:i/>
                </w:rPr>
                <w:t xml:space="preserve">Chnoospora </w:t>
              </w:r>
            </w:ins>
            <w:ins w:id="1801" w:author="Anna Kretzschmar" w:date="2019-05-24T09:36:00Z">
              <w:r>
                <w:rPr/>
                <w:t>sp.</w:t>
              </w:r>
            </w:ins>
            <w:ins w:id="1802" w:author="Anna Kretzschmar" w:date="2019-05-24T09:36:00Z">
              <w:bookmarkStart w:id="675" w:name="TBL-7-25-4"/>
              <w:bookmarkEnd w:id="67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3"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4" w:author="Anna Kretzschmar" w:date="2019-05-24T09:36:00Z">
              <w:r>
                <w:rPr/>
                <w:t>8</w:t>
              </w:r>
            </w:ins>
            <w:ins w:id="1805" w:author="Anna Kretzschmar" w:date="2019-05-24T09:36:00Z">
              <w:bookmarkStart w:id="676" w:name="TBL-7-26-2"/>
              <w:bookmarkEnd w:id="67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6" w:author="Anna Kretzschmar" w:date="2019-05-24T09:36:00Z">
              <w:r>
                <w:rPr/>
                <w:t>B</w:t>
              </w:r>
            </w:ins>
            <w:ins w:id="1807" w:author="Anna Kretzschmar" w:date="2019-05-24T09:36:00Z">
              <w:bookmarkStart w:id="677" w:name="TBL-7-26-3"/>
              <w:bookmarkEnd w:id="67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08" w:author="Anna Kretzschmar" w:date="2019-05-24T09:36:00Z">
              <w:r>
                <w:rPr>
                  <w:i/>
                </w:rPr>
                <w:t xml:space="preserve">Chnoospora </w:t>
              </w:r>
            </w:ins>
            <w:ins w:id="1809" w:author="Anna Kretzschmar" w:date="2019-05-24T09:36:00Z">
              <w:r>
                <w:rPr/>
                <w:t>sp.</w:t>
              </w:r>
            </w:ins>
            <w:ins w:id="1810" w:author="Anna Kretzschmar" w:date="2019-05-24T09:36:00Z">
              <w:bookmarkStart w:id="678" w:name="TBL-7-26-4"/>
              <w:bookmarkEnd w:id="67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1" w:author="Anna Kretzschmar" w:date="2019-05-24T09:36:00Z">
              <w:r>
                <w:rPr/>
                <w:t xml:space="preserve">17.09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2" w:author="Anna Kretzschmar" w:date="2019-05-24T09:36:00Z">
              <w:r>
                <w:rPr/>
                <w:t>8</w:t>
              </w:r>
            </w:ins>
            <w:ins w:id="1813" w:author="Anna Kretzschmar" w:date="2019-05-24T09:36:00Z">
              <w:bookmarkStart w:id="679" w:name="TBL-7-27-2"/>
              <w:bookmarkEnd w:id="67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4" w:author="Anna Kretzschmar" w:date="2019-05-24T09:36:00Z">
              <w:r>
                <w:rPr/>
                <w:t>C</w:t>
              </w:r>
            </w:ins>
            <w:ins w:id="1815" w:author="Anna Kretzschmar" w:date="2019-05-24T09:36:00Z">
              <w:bookmarkStart w:id="680" w:name="TBL-7-27-3"/>
              <w:bookmarkEnd w:id="68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6" w:author="Anna Kretzschmar" w:date="2019-05-24T09:36:00Z">
              <w:r>
                <w:rPr>
                  <w:i/>
                </w:rPr>
                <w:t xml:space="preserve">Chnoospora </w:t>
              </w:r>
            </w:ins>
            <w:ins w:id="1817" w:author="Anna Kretzschmar" w:date="2019-05-24T09:36:00Z">
              <w:r>
                <w:rPr/>
                <w:t>sp.</w:t>
              </w:r>
            </w:ins>
            <w:ins w:id="1818" w:author="Anna Kretzschmar" w:date="2019-05-24T09:36:00Z">
              <w:bookmarkStart w:id="681" w:name="TBL-7-27-4"/>
              <w:bookmarkEnd w:id="68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19" w:author="Anna Kretzschmar" w:date="2019-05-24T09:36:00Z">
              <w:r>
                <w:rPr/>
                <w:t xml:space="preserve">4.27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0" w:author="Anna Kretzschmar" w:date="2019-05-24T09:36:00Z">
              <w:r>
                <w:rPr/>
                <w:t>9</w:t>
              </w:r>
            </w:ins>
            <w:ins w:id="1821" w:author="Anna Kretzschmar" w:date="2019-05-24T09:36:00Z">
              <w:bookmarkStart w:id="682" w:name="TBL-7-28-2"/>
              <w:bookmarkEnd w:id="68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2" w:author="Anna Kretzschmar" w:date="2019-05-24T09:36:00Z">
              <w:r>
                <w:rPr/>
                <w:t>A</w:t>
              </w:r>
            </w:ins>
            <w:ins w:id="1823" w:author="Anna Kretzschmar" w:date="2019-05-24T09:36:00Z">
              <w:bookmarkStart w:id="683" w:name="TBL-7-28-3"/>
              <w:bookmarkEnd w:id="68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4" w:author="Anna Kretzschmar" w:date="2019-05-24T09:36:00Z">
              <w:r>
                <w:rPr>
                  <w:i/>
                </w:rPr>
                <w:t xml:space="preserve">Chnoospora </w:t>
              </w:r>
            </w:ins>
            <w:ins w:id="1825" w:author="Anna Kretzschmar" w:date="2019-05-24T09:36:00Z">
              <w:r>
                <w:rPr/>
                <w:t>sp.</w:t>
              </w:r>
            </w:ins>
            <w:ins w:id="1826" w:author="Anna Kretzschmar" w:date="2019-05-24T09:36:00Z">
              <w:bookmarkStart w:id="684" w:name="TBL-7-28-4"/>
              <w:bookmarkEnd w:id="68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28" w:author="Anna Kretzschmar" w:date="2019-05-24T09:36:00Z">
              <w:r>
                <w:rPr/>
                <w:t>9</w:t>
              </w:r>
            </w:ins>
            <w:ins w:id="1829" w:author="Anna Kretzschmar" w:date="2019-05-24T09:36:00Z">
              <w:bookmarkStart w:id="685" w:name="TBL-7-29-2"/>
              <w:bookmarkEnd w:id="68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0" w:author="Anna Kretzschmar" w:date="2019-05-24T09:36:00Z">
              <w:r>
                <w:rPr/>
                <w:t>B</w:t>
              </w:r>
            </w:ins>
            <w:ins w:id="1831" w:author="Anna Kretzschmar" w:date="2019-05-24T09:36:00Z">
              <w:bookmarkStart w:id="686" w:name="TBL-7-29-3"/>
              <w:bookmarkEnd w:id="68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2" w:author="Anna Kretzschmar" w:date="2019-05-24T09:36:00Z">
              <w:r>
                <w:rPr>
                  <w:i/>
                </w:rPr>
                <w:t xml:space="preserve">Padina </w:t>
              </w:r>
            </w:ins>
            <w:ins w:id="1833" w:author="Anna Kretzschmar" w:date="2019-05-24T09:36:00Z">
              <w:r>
                <w:rPr/>
                <w:t>sp.</w:t>
              </w:r>
            </w:ins>
            <w:ins w:id="1834" w:author="Anna Kretzschmar" w:date="2019-05-24T09:36:00Z">
              <w:bookmarkStart w:id="687" w:name="TBL-7-29-4"/>
              <w:bookmarkEnd w:id="68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5" w:author="Anna Kretzschmar" w:date="2019-05-24T09:36:00Z">
              <w:r>
                <w:rPr/>
                <w:t xml:space="preserve">49.51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6" w:author="Anna Kretzschmar" w:date="2019-05-24T09:36:00Z">
              <w:r>
                <w:rPr/>
                <w:t>9</w:t>
              </w:r>
            </w:ins>
            <w:ins w:id="1837" w:author="Anna Kretzschmar" w:date="2019-05-24T09:36:00Z">
              <w:bookmarkStart w:id="688" w:name="TBL-7-30-2"/>
              <w:bookmarkEnd w:id="6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38" w:author="Anna Kretzschmar" w:date="2019-05-24T09:36:00Z">
              <w:r>
                <w:rPr/>
                <w:t>C</w:t>
              </w:r>
            </w:ins>
            <w:ins w:id="1839" w:author="Anna Kretzschmar" w:date="2019-05-24T09:36:00Z">
              <w:bookmarkStart w:id="689" w:name="TBL-7-30-3"/>
              <w:bookmarkEnd w:id="6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0" w:author="Anna Kretzschmar" w:date="2019-05-24T09:36:00Z">
              <w:r>
                <w:rPr>
                  <w:i/>
                </w:rPr>
                <w:t xml:space="preserve">Padina </w:t>
              </w:r>
            </w:ins>
            <w:ins w:id="1841" w:author="Anna Kretzschmar" w:date="2019-05-24T09:36:00Z">
              <w:r>
                <w:rPr/>
                <w:t>sp.</w:t>
              </w:r>
            </w:ins>
            <w:ins w:id="1842" w:author="Anna Kretzschmar" w:date="2019-05-24T09:36:00Z">
              <w:bookmarkStart w:id="690" w:name="TBL-7-30-4"/>
              <w:bookmarkEnd w:id="6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3" w:author="Anna Kretzschmar" w:date="2019-05-24T09:36:00Z">
              <w:r>
                <w:rPr/>
                <w:t xml:space="preserve">18.58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4" w:author="Anna Kretzschmar" w:date="2019-05-24T09:36:00Z">
              <w:r>
                <w:rPr/>
                <w:t>10</w:t>
              </w:r>
            </w:ins>
            <w:ins w:id="1845" w:author="Anna Kretzschmar" w:date="2019-05-24T09:36:00Z">
              <w:bookmarkStart w:id="691" w:name="TBL-7-31-2"/>
              <w:bookmarkEnd w:id="6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6" w:author="Anna Kretzschmar" w:date="2019-05-24T09:36:00Z">
              <w:r>
                <w:rPr/>
                <w:t>A</w:t>
              </w:r>
            </w:ins>
            <w:ins w:id="1847" w:author="Anna Kretzschmar" w:date="2019-05-24T09:36:00Z">
              <w:bookmarkStart w:id="692" w:name="TBL-7-31-3"/>
              <w:bookmarkEnd w:id="6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48" w:author="Anna Kretzschmar" w:date="2019-05-24T09:36:00Z">
              <w:r>
                <w:rPr>
                  <w:i/>
                </w:rPr>
                <w:t xml:space="preserve">Padina </w:t>
              </w:r>
            </w:ins>
            <w:ins w:id="1849" w:author="Anna Kretzschmar" w:date="2019-05-24T09:36:00Z">
              <w:r>
                <w:rPr/>
                <w:t>sp.</w:t>
              </w:r>
            </w:ins>
            <w:ins w:id="1850" w:author="Anna Kretzschmar" w:date="2019-05-24T09:36:00Z">
              <w:bookmarkStart w:id="693" w:name="TBL-7-31-4"/>
              <w:bookmarkEnd w:id="6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1" w:author="Anna Kretzschmar" w:date="2019-05-24T09:36:00Z">
              <w:r>
                <w:rPr/>
                <w:t xml:space="preserve">0.91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2" w:author="Anna Kretzschmar" w:date="2019-05-24T09:36:00Z">
              <w:r>
                <w:rPr/>
                <w:t>10</w:t>
              </w:r>
            </w:ins>
            <w:ins w:id="1853" w:author="Anna Kretzschmar" w:date="2019-05-24T09:36:00Z">
              <w:bookmarkStart w:id="694" w:name="TBL-7-32-2"/>
              <w:bookmarkEnd w:id="6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4" w:author="Anna Kretzschmar" w:date="2019-05-24T09:36:00Z">
              <w:r>
                <w:rPr/>
                <w:t>B</w:t>
              </w:r>
            </w:ins>
            <w:ins w:id="1855" w:author="Anna Kretzschmar" w:date="2019-05-24T09:36:00Z">
              <w:bookmarkStart w:id="695" w:name="TBL-7-32-3"/>
              <w:bookmarkEnd w:id="6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6" w:author="Anna Kretzschmar" w:date="2019-05-24T09:36:00Z">
              <w:r>
                <w:rPr>
                  <w:i/>
                </w:rPr>
                <w:t xml:space="preserve">Padina </w:t>
              </w:r>
            </w:ins>
            <w:ins w:id="1857" w:author="Anna Kretzschmar" w:date="2019-05-24T09:36:00Z">
              <w:r>
                <w:rPr/>
                <w:t>sp.</w:t>
              </w:r>
            </w:ins>
            <w:ins w:id="1858" w:author="Anna Kretzschmar" w:date="2019-05-24T09:36:00Z">
              <w:bookmarkStart w:id="696" w:name="TBL-7-32-4"/>
              <w:bookmarkEnd w:id="6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59"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0" w:author="Anna Kretzschmar" w:date="2019-05-24T09:36:00Z">
              <w:r>
                <w:rPr/>
                <w:t>10</w:t>
              </w:r>
            </w:ins>
            <w:ins w:id="1861" w:author="Anna Kretzschmar" w:date="2019-05-24T09:36:00Z">
              <w:bookmarkStart w:id="697" w:name="TBL-7-33-2"/>
              <w:bookmarkEnd w:id="6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2" w:author="Anna Kretzschmar" w:date="2019-05-24T09:36:00Z">
              <w:r>
                <w:rPr/>
                <w:t>C</w:t>
              </w:r>
            </w:ins>
            <w:ins w:id="1863" w:author="Anna Kretzschmar" w:date="2019-05-24T09:36:00Z">
              <w:bookmarkStart w:id="698" w:name="TBL-7-33-3"/>
              <w:bookmarkEnd w:id="6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4" w:author="Anna Kretzschmar" w:date="2019-05-24T09:36:00Z">
              <w:r>
                <w:rPr>
                  <w:i/>
                </w:rPr>
                <w:t xml:space="preserve">Chnoospora </w:t>
              </w:r>
            </w:ins>
            <w:ins w:id="1865" w:author="Anna Kretzschmar" w:date="2019-05-24T09:36:00Z">
              <w:r>
                <w:rPr/>
                <w:t>sp.</w:t>
              </w:r>
            </w:ins>
            <w:ins w:id="1866" w:author="Anna Kretzschmar" w:date="2019-05-24T09:36:00Z">
              <w:bookmarkStart w:id="699" w:name="TBL-7-33-4"/>
              <w:bookmarkEnd w:id="6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7" w:author="Anna Kretzschmar" w:date="2019-05-24T09:36:00Z">
              <w:r>
                <w:rPr/>
                <w:t xml:space="preserve">5.95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68" w:author="Anna Kretzschmar" w:date="2019-05-24T09:36:00Z">
              <w:r>
                <w:rPr/>
                <w:t>11</w:t>
              </w:r>
            </w:ins>
            <w:ins w:id="1869" w:author="Anna Kretzschmar" w:date="2019-05-24T09:36:00Z">
              <w:bookmarkStart w:id="700" w:name="TBL-7-34-2"/>
              <w:bookmarkEnd w:id="7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0" w:author="Anna Kretzschmar" w:date="2019-05-24T09:36:00Z">
              <w:r>
                <w:rPr/>
                <w:t>A</w:t>
              </w:r>
            </w:ins>
            <w:ins w:id="1871" w:author="Anna Kretzschmar" w:date="2019-05-24T09:36:00Z">
              <w:bookmarkStart w:id="701" w:name="TBL-7-34-3"/>
              <w:bookmarkEnd w:id="7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2" w:author="Anna Kretzschmar" w:date="2019-05-24T09:36:00Z">
              <w:r>
                <w:rPr>
                  <w:i/>
                </w:rPr>
                <w:t xml:space="preserve">Padina </w:t>
              </w:r>
            </w:ins>
            <w:ins w:id="1873" w:author="Anna Kretzschmar" w:date="2019-05-24T09:36:00Z">
              <w:r>
                <w:rPr/>
                <w:t>sp.</w:t>
              </w:r>
            </w:ins>
            <w:ins w:id="1874" w:author="Anna Kretzschmar" w:date="2019-05-24T09:36:00Z">
              <w:bookmarkStart w:id="702" w:name="TBL-7-34-4"/>
              <w:bookmarkEnd w:id="7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5" w:author="Anna Kretzschmar" w:date="2019-05-24T09:36:00Z">
              <w:r>
                <w:rPr/>
                <w:t xml:space="preserve">2.01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6" w:author="Anna Kretzschmar" w:date="2019-05-24T09:36:00Z">
              <w:r>
                <w:rPr/>
                <w:t>11</w:t>
              </w:r>
            </w:ins>
            <w:ins w:id="1877" w:author="Anna Kretzschmar" w:date="2019-05-24T09:36:00Z">
              <w:bookmarkStart w:id="703" w:name="TBL-7-35-2"/>
              <w:bookmarkEnd w:id="7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78" w:author="Anna Kretzschmar" w:date="2019-05-24T09:36:00Z">
              <w:r>
                <w:rPr/>
                <w:t>B</w:t>
              </w:r>
            </w:ins>
            <w:ins w:id="1879" w:author="Anna Kretzschmar" w:date="2019-05-24T09:36:00Z">
              <w:bookmarkStart w:id="704" w:name="TBL-7-35-3"/>
              <w:bookmarkEnd w:id="7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0" w:author="Anna Kretzschmar" w:date="2019-05-24T09:36:00Z">
              <w:r>
                <w:rPr>
                  <w:i/>
                </w:rPr>
                <w:t xml:space="preserve">Chnoospora </w:t>
              </w:r>
            </w:ins>
            <w:ins w:id="1881" w:author="Anna Kretzschmar" w:date="2019-05-24T09:36:00Z">
              <w:r>
                <w:rPr/>
                <w:t>sp.</w:t>
              </w:r>
            </w:ins>
            <w:ins w:id="1882" w:author="Anna Kretzschmar" w:date="2019-05-24T09:36:00Z">
              <w:bookmarkStart w:id="705" w:name="TBL-7-35-4"/>
              <w:bookmarkEnd w:id="7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3" w:author="Anna Kretzschmar" w:date="2019-05-24T09:36:00Z">
              <w:r>
                <w:rPr/>
                <w:t xml:space="preserve">4.89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4" w:author="Anna Kretzschmar" w:date="2019-05-24T09:36:00Z">
              <w:r>
                <w:rPr/>
                <w:t>11</w:t>
              </w:r>
            </w:ins>
            <w:ins w:id="1885" w:author="Anna Kretzschmar" w:date="2019-05-24T09:36:00Z">
              <w:bookmarkStart w:id="706" w:name="TBL-7-36-2"/>
              <w:bookmarkEnd w:id="7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6" w:author="Anna Kretzschmar" w:date="2019-05-24T09:36:00Z">
              <w:r>
                <w:rPr/>
                <w:t>C</w:t>
              </w:r>
            </w:ins>
            <w:ins w:id="1887" w:author="Anna Kretzschmar" w:date="2019-05-24T09:36:00Z">
              <w:bookmarkStart w:id="707" w:name="TBL-7-36-3"/>
              <w:bookmarkEnd w:id="7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88" w:author="Anna Kretzschmar" w:date="2019-05-24T09:36:00Z">
              <w:r>
                <w:rPr>
                  <w:i/>
                </w:rPr>
                <w:t xml:space="preserve">Chnoospora </w:t>
              </w:r>
            </w:ins>
            <w:ins w:id="1889" w:author="Anna Kretzschmar" w:date="2019-05-24T09:36:00Z">
              <w:r>
                <w:rPr/>
                <w:t>sp.</w:t>
              </w:r>
            </w:ins>
            <w:ins w:id="1890" w:author="Anna Kretzschmar" w:date="2019-05-24T09:36:00Z">
              <w:bookmarkStart w:id="708" w:name="TBL-7-36-4"/>
              <w:bookmarkEnd w:id="7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2" w:author="Anna Kretzschmar" w:date="2019-05-24T09:36:00Z">
              <w:r>
                <w:rPr/>
                <w:t>12</w:t>
              </w:r>
            </w:ins>
            <w:ins w:id="1893" w:author="Anna Kretzschmar" w:date="2019-05-24T09:36:00Z">
              <w:bookmarkStart w:id="709" w:name="TBL-7-37-2"/>
              <w:bookmarkEnd w:id="7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4" w:author="Anna Kretzschmar" w:date="2019-05-24T09:36:00Z">
              <w:r>
                <w:rPr/>
                <w:t>A</w:t>
              </w:r>
            </w:ins>
            <w:ins w:id="1895" w:author="Anna Kretzschmar" w:date="2019-05-24T09:36:00Z">
              <w:bookmarkStart w:id="710" w:name="TBL-7-37-3"/>
              <w:bookmarkEnd w:id="7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6" w:author="Anna Kretzschmar" w:date="2019-05-24T09:36:00Z">
              <w:r>
                <w:rPr>
                  <w:i/>
                </w:rPr>
                <w:t xml:space="preserve">Chnoospora </w:t>
              </w:r>
            </w:ins>
            <w:ins w:id="1897" w:author="Anna Kretzschmar" w:date="2019-05-24T09:36:00Z">
              <w:r>
                <w:rPr/>
                <w:t>sp.</w:t>
              </w:r>
            </w:ins>
            <w:ins w:id="1898" w:author="Anna Kretzschmar" w:date="2019-05-24T09:36:00Z">
              <w:bookmarkStart w:id="711" w:name="TBL-7-37-4"/>
              <w:bookmarkEnd w:id="7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899" w:author="Anna Kretzschmar" w:date="2019-05-24T09:36:00Z">
              <w:r>
                <w:rPr/>
                <w:t xml:space="preserve">6.70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0" w:author="Anna Kretzschmar" w:date="2019-05-24T09:36:00Z">
              <w:r>
                <w:rPr/>
                <w:t>12</w:t>
              </w:r>
            </w:ins>
            <w:ins w:id="1901" w:author="Anna Kretzschmar" w:date="2019-05-24T09:36:00Z">
              <w:bookmarkStart w:id="712" w:name="TBL-7-38-2"/>
              <w:bookmarkEnd w:id="7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2" w:author="Anna Kretzschmar" w:date="2019-05-24T09:36:00Z">
              <w:r>
                <w:rPr/>
                <w:t>B</w:t>
              </w:r>
            </w:ins>
            <w:ins w:id="1903" w:author="Anna Kretzschmar" w:date="2019-05-24T09:36:00Z">
              <w:bookmarkStart w:id="713" w:name="TBL-7-38-3"/>
              <w:bookmarkEnd w:id="7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4" w:author="Anna Kretzschmar" w:date="2019-05-24T09:36:00Z">
              <w:r>
                <w:rPr>
                  <w:i/>
                </w:rPr>
                <w:t xml:space="preserve">Chnoospora </w:t>
              </w:r>
            </w:ins>
            <w:ins w:id="1905" w:author="Anna Kretzschmar" w:date="2019-05-24T09:36:00Z">
              <w:r>
                <w:rPr/>
                <w:t>sp.</w:t>
              </w:r>
            </w:ins>
            <w:ins w:id="1906" w:author="Anna Kretzschmar" w:date="2019-05-24T09:36:00Z">
              <w:bookmarkStart w:id="714" w:name="TBL-7-38-4"/>
              <w:bookmarkEnd w:id="7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7" w:author="Anna Kretzschmar" w:date="2019-05-24T09:36:00Z">
              <w:r>
                <w:rPr/>
                <w:t xml:space="preserve">8.83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08" w:author="Anna Kretzschmar" w:date="2019-05-24T09:36:00Z">
              <w:r>
                <w:rPr/>
                <w:t>12</w:t>
              </w:r>
            </w:ins>
            <w:ins w:id="1909" w:author="Anna Kretzschmar" w:date="2019-05-24T09:36:00Z">
              <w:bookmarkStart w:id="715" w:name="TBL-7-39-2"/>
              <w:bookmarkEnd w:id="7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0" w:author="Anna Kretzschmar" w:date="2019-05-24T09:36:00Z">
              <w:r>
                <w:rPr/>
                <w:t>C</w:t>
              </w:r>
            </w:ins>
            <w:ins w:id="1911" w:author="Anna Kretzschmar" w:date="2019-05-24T09:36:00Z">
              <w:bookmarkStart w:id="716" w:name="TBL-7-39-3"/>
              <w:bookmarkEnd w:id="7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2" w:author="Anna Kretzschmar" w:date="2019-05-24T09:36:00Z">
              <w:r>
                <w:rPr>
                  <w:i/>
                </w:rPr>
                <w:t xml:space="preserve">Chnoospora </w:t>
              </w:r>
            </w:ins>
            <w:ins w:id="1913" w:author="Anna Kretzschmar" w:date="2019-05-24T09:36:00Z">
              <w:r>
                <w:rPr/>
                <w:t>sp.</w:t>
              </w:r>
            </w:ins>
            <w:ins w:id="1914" w:author="Anna Kretzschmar" w:date="2019-05-24T09:36:00Z">
              <w:bookmarkStart w:id="717" w:name="TBL-7-39-4"/>
              <w:bookmarkEnd w:id="7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5" w:author="Anna Kretzschmar" w:date="2019-05-24T09:36:00Z">
              <w:r>
                <w:rPr/>
                <w:t xml:space="preserve">3.08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6" w:author="Anna Kretzschmar" w:date="2019-05-24T09:36:00Z">
              <w:r>
                <w:rPr/>
                <w:t>13</w:t>
              </w:r>
            </w:ins>
            <w:ins w:id="1917" w:author="Anna Kretzschmar" w:date="2019-05-24T09:36:00Z">
              <w:bookmarkStart w:id="718" w:name="TBL-7-40-2"/>
              <w:bookmarkEnd w:id="7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18" w:author="Anna Kretzschmar" w:date="2019-05-24T09:36:00Z">
              <w:r>
                <w:rPr/>
                <w:t>A</w:t>
              </w:r>
            </w:ins>
            <w:ins w:id="1919" w:author="Anna Kretzschmar" w:date="2019-05-24T09:36:00Z">
              <w:bookmarkStart w:id="719" w:name="TBL-7-40-3"/>
              <w:bookmarkEnd w:id="7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0" w:author="Anna Kretzschmar" w:date="2019-05-24T09:36:00Z">
              <w:r>
                <w:rPr>
                  <w:i/>
                </w:rPr>
                <w:t xml:space="preserve">Chnoospora </w:t>
              </w:r>
            </w:ins>
            <w:ins w:id="1921" w:author="Anna Kretzschmar" w:date="2019-05-24T09:36:00Z">
              <w:r>
                <w:rPr/>
                <w:t>sp.</w:t>
              </w:r>
            </w:ins>
            <w:ins w:id="1922" w:author="Anna Kretzschmar" w:date="2019-05-24T09:36:00Z">
              <w:bookmarkStart w:id="720" w:name="TBL-7-40-4"/>
              <w:bookmarkEnd w:id="7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3" w:author="Anna Kretzschmar" w:date="2019-05-24T09:36:00Z">
              <w:r>
                <w:rPr/>
                <w:t xml:space="preserve">2.58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4" w:author="Anna Kretzschmar" w:date="2019-05-24T09:36:00Z">
              <w:r>
                <w:rPr/>
                <w:t>13</w:t>
              </w:r>
            </w:ins>
            <w:ins w:id="1925" w:author="Anna Kretzschmar" w:date="2019-05-24T09:36:00Z">
              <w:bookmarkStart w:id="721" w:name="TBL-7-41-2"/>
              <w:bookmarkEnd w:id="72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6" w:author="Anna Kretzschmar" w:date="2019-05-24T09:36:00Z">
              <w:r>
                <w:rPr/>
                <w:t>B</w:t>
              </w:r>
            </w:ins>
            <w:ins w:id="1927" w:author="Anna Kretzschmar" w:date="2019-05-24T09:36:00Z">
              <w:bookmarkStart w:id="722" w:name="TBL-7-41-3"/>
              <w:bookmarkEnd w:id="72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28" w:author="Anna Kretzschmar" w:date="2019-05-24T09:36:00Z">
              <w:r>
                <w:rPr>
                  <w:i/>
                </w:rPr>
                <w:t xml:space="preserve">Chnoospora </w:t>
              </w:r>
            </w:ins>
            <w:ins w:id="1929" w:author="Anna Kretzschmar" w:date="2019-05-24T09:36:00Z">
              <w:r>
                <w:rPr/>
                <w:t>sp.</w:t>
              </w:r>
            </w:ins>
            <w:ins w:id="1930" w:author="Anna Kretzschmar" w:date="2019-05-24T09:36:00Z">
              <w:bookmarkStart w:id="723" w:name="TBL-7-41-4"/>
              <w:bookmarkEnd w:id="72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1" w:author="Anna Kretzschmar" w:date="2019-05-24T09:36:00Z">
              <w:r>
                <w:rPr/>
                <w:t>9.39</w:t>
              </w:r>
            </w:ins>
            <w:ins w:id="1932" w:author="Anna Kretzschmar" w:date="2019-05-24T09:36:00Z">
              <w:bookmarkStart w:id="724" w:name="TBL-7-42-1"/>
              <w:bookmarkStart w:id="725" w:name="TBL-7-42-"/>
              <w:bookmarkEnd w:id="724"/>
              <w:bookmarkEnd w:id="725"/>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3" w:author="Anna Kretzschmar" w:date="2019-05-24T09:36:00Z">
              <w:r>
                <w:rPr/>
                <w:t>13</w:t>
              </w:r>
            </w:ins>
            <w:ins w:id="1934" w:author="Anna Kretzschmar" w:date="2019-05-24T09:36:00Z">
              <w:bookmarkStart w:id="726" w:name="TBL-7-43-2"/>
              <w:bookmarkEnd w:id="72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5" w:author="Anna Kretzschmar" w:date="2019-05-24T09:36:00Z">
              <w:r>
                <w:rPr/>
                <w:t>C</w:t>
              </w:r>
            </w:ins>
            <w:ins w:id="1936" w:author="Anna Kretzschmar" w:date="2019-05-24T09:36:00Z">
              <w:bookmarkStart w:id="727" w:name="TBL-7-43-3"/>
              <w:bookmarkEnd w:id="72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37" w:author="Anna Kretzschmar" w:date="2019-05-24T09:36:00Z">
              <w:r>
                <w:rPr>
                  <w:i/>
                </w:rPr>
                <w:t xml:space="preserve">Chnoospora </w:t>
              </w:r>
            </w:ins>
            <w:ins w:id="1938" w:author="Anna Kretzschmar" w:date="2019-05-24T09:36:00Z">
              <w:r>
                <w:rPr/>
                <w:t>sp.</w:t>
              </w:r>
            </w:ins>
            <w:ins w:id="1939" w:author="Anna Kretzschmar" w:date="2019-05-24T09:36:00Z">
              <w:bookmarkStart w:id="728" w:name="TBL-7-43-4"/>
              <w:bookmarkEnd w:id="72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0"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1" w:author="Anna Kretzschmar" w:date="2019-05-24T09:36:00Z">
              <w:r>
                <w:rPr/>
                <w:t>14</w:t>
              </w:r>
            </w:ins>
            <w:ins w:id="1942" w:author="Anna Kretzschmar" w:date="2019-05-24T09:36:00Z">
              <w:bookmarkStart w:id="729" w:name="TBL-7-44-2"/>
              <w:bookmarkEnd w:id="72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3" w:author="Anna Kretzschmar" w:date="2019-05-24T09:36:00Z">
              <w:r>
                <w:rPr/>
                <w:t>A</w:t>
              </w:r>
            </w:ins>
            <w:ins w:id="1944" w:author="Anna Kretzschmar" w:date="2019-05-24T09:36:00Z">
              <w:bookmarkStart w:id="730" w:name="TBL-7-44-3"/>
              <w:bookmarkEnd w:id="73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5" w:author="Anna Kretzschmar" w:date="2019-05-24T09:36:00Z">
              <w:r>
                <w:rPr>
                  <w:i/>
                </w:rPr>
                <w:t xml:space="preserve">Chnoospora </w:t>
              </w:r>
            </w:ins>
            <w:ins w:id="1946" w:author="Anna Kretzschmar" w:date="2019-05-24T09:36:00Z">
              <w:r>
                <w:rPr/>
                <w:t>sp.</w:t>
              </w:r>
            </w:ins>
            <w:ins w:id="1947" w:author="Anna Kretzschmar" w:date="2019-05-24T09:36:00Z">
              <w:bookmarkStart w:id="731" w:name="TBL-7-44-4"/>
              <w:bookmarkEnd w:id="73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8" w:author="Anna Kretzschmar" w:date="2019-05-24T09:36:00Z">
              <w:r>
                <w:rPr/>
                <w:t xml:space="preserve">0.02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49" w:author="Anna Kretzschmar" w:date="2019-05-24T09:36:00Z">
              <w:r>
                <w:rPr/>
                <w:t>14</w:t>
              </w:r>
            </w:ins>
            <w:ins w:id="1950" w:author="Anna Kretzschmar" w:date="2019-05-24T09:36:00Z">
              <w:bookmarkStart w:id="732" w:name="TBL-7-45-2"/>
              <w:bookmarkEnd w:id="73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1" w:author="Anna Kretzschmar" w:date="2019-05-24T09:36:00Z">
              <w:r>
                <w:rPr/>
                <w:t>B</w:t>
              </w:r>
            </w:ins>
            <w:ins w:id="1952" w:author="Anna Kretzschmar" w:date="2019-05-24T09:36:00Z">
              <w:bookmarkStart w:id="733" w:name="TBL-7-45-3"/>
              <w:bookmarkEnd w:id="73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3" w:author="Anna Kretzschmar" w:date="2019-05-24T09:36:00Z">
              <w:r>
                <w:rPr>
                  <w:i/>
                </w:rPr>
                <w:t xml:space="preserve">Chnoospora </w:t>
              </w:r>
            </w:ins>
            <w:ins w:id="1954" w:author="Anna Kretzschmar" w:date="2019-05-24T09:36:00Z">
              <w:r>
                <w:rPr/>
                <w:t>sp.</w:t>
              </w:r>
            </w:ins>
            <w:ins w:id="1955" w:author="Anna Kretzschmar" w:date="2019-05-24T09:36:00Z">
              <w:bookmarkStart w:id="734" w:name="TBL-7-45-4"/>
              <w:bookmarkEnd w:id="73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7" w:author="Anna Kretzschmar" w:date="2019-05-24T09:36:00Z">
              <w:r>
                <w:rPr/>
                <w:t>14</w:t>
              </w:r>
            </w:ins>
            <w:ins w:id="1958" w:author="Anna Kretzschmar" w:date="2019-05-24T09:36:00Z">
              <w:bookmarkStart w:id="735" w:name="TBL-7-46-2"/>
              <w:bookmarkEnd w:id="73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59" w:author="Anna Kretzschmar" w:date="2019-05-24T09:36:00Z">
              <w:r>
                <w:rPr/>
                <w:t>C</w:t>
              </w:r>
            </w:ins>
            <w:ins w:id="1960" w:author="Anna Kretzschmar" w:date="2019-05-24T09:36:00Z">
              <w:bookmarkStart w:id="736" w:name="TBL-7-46-3"/>
              <w:bookmarkEnd w:id="73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1" w:author="Anna Kretzschmar" w:date="2019-05-24T09:36:00Z">
              <w:r>
                <w:rPr>
                  <w:i/>
                </w:rPr>
                <w:t xml:space="preserve">Chnoospora </w:t>
              </w:r>
            </w:ins>
            <w:ins w:id="1962" w:author="Anna Kretzschmar" w:date="2019-05-24T09:36:00Z">
              <w:r>
                <w:rPr/>
                <w:t>sp.</w:t>
              </w:r>
            </w:ins>
            <w:ins w:id="1963" w:author="Anna Kretzschmar" w:date="2019-05-24T09:36:00Z">
              <w:bookmarkStart w:id="737" w:name="TBL-7-46-4"/>
              <w:bookmarkEnd w:id="73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4" w:author="Anna Kretzschmar" w:date="2019-05-24T09:36:00Z">
              <w:r>
                <w:rPr/>
                <w:t xml:space="preserve">9.24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5" w:author="Anna Kretzschmar" w:date="2019-05-24T09:36:00Z">
              <w:r>
                <w:rPr/>
                <w:t>15</w:t>
              </w:r>
            </w:ins>
            <w:ins w:id="1966" w:author="Anna Kretzschmar" w:date="2019-05-24T09:36:00Z">
              <w:bookmarkStart w:id="738" w:name="TBL-7-47-2"/>
              <w:bookmarkEnd w:id="73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7" w:author="Anna Kretzschmar" w:date="2019-05-24T09:36:00Z">
              <w:r>
                <w:rPr/>
                <w:t>A</w:t>
              </w:r>
            </w:ins>
            <w:ins w:id="1968" w:author="Anna Kretzschmar" w:date="2019-05-24T09:36:00Z">
              <w:bookmarkStart w:id="739" w:name="TBL-7-47-3"/>
              <w:bookmarkEnd w:id="73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69" w:author="Anna Kretzschmar" w:date="2019-05-24T09:36:00Z">
              <w:r>
                <w:rPr>
                  <w:i/>
                </w:rPr>
                <w:t xml:space="preserve">Chnoospora </w:t>
              </w:r>
            </w:ins>
            <w:ins w:id="1970" w:author="Anna Kretzschmar" w:date="2019-05-24T09:36:00Z">
              <w:r>
                <w:rPr/>
                <w:t>sp.</w:t>
              </w:r>
            </w:ins>
            <w:ins w:id="1971" w:author="Anna Kretzschmar" w:date="2019-05-24T09:36:00Z">
              <w:bookmarkStart w:id="740" w:name="TBL-7-47-4"/>
              <w:bookmarkEnd w:id="74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2" w:author="Anna Kretzschmar" w:date="2019-05-24T09:36:00Z">
              <w:r>
                <w:rPr/>
                <w:t xml:space="preserve">5.27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3" w:author="Anna Kretzschmar" w:date="2019-05-24T09:36:00Z">
              <w:r>
                <w:rPr/>
                <w:t>15</w:t>
              </w:r>
            </w:ins>
            <w:ins w:id="1974" w:author="Anna Kretzschmar" w:date="2019-05-24T09:36:00Z">
              <w:bookmarkStart w:id="741" w:name="TBL-7-48-2"/>
              <w:bookmarkEnd w:id="74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5" w:author="Anna Kretzschmar" w:date="2019-05-24T09:36:00Z">
              <w:r>
                <w:rPr/>
                <w:t>B</w:t>
              </w:r>
            </w:ins>
            <w:ins w:id="1976" w:author="Anna Kretzschmar" w:date="2019-05-24T09:36:00Z">
              <w:bookmarkStart w:id="742" w:name="TBL-7-48-3"/>
              <w:bookmarkEnd w:id="74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77" w:author="Anna Kretzschmar" w:date="2019-05-24T09:36:00Z">
              <w:r>
                <w:rPr>
                  <w:i/>
                </w:rPr>
                <w:t xml:space="preserve">Padina </w:t>
              </w:r>
            </w:ins>
            <w:ins w:id="1978" w:author="Anna Kretzschmar" w:date="2019-05-24T09:36:00Z">
              <w:r>
                <w:rPr/>
                <w:t>sp.</w:t>
              </w:r>
            </w:ins>
            <w:ins w:id="1979" w:author="Anna Kretzschmar" w:date="2019-05-24T09:36:00Z">
              <w:bookmarkStart w:id="743" w:name="TBL-7-48-4"/>
              <w:bookmarkEnd w:id="74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0" w:author="Anna Kretzschmar" w:date="2019-05-24T09:36:00Z">
              <w:r>
                <w:rPr/>
                <w:t xml:space="preserve">48.46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1" w:author="Anna Kretzschmar" w:date="2019-05-24T09:36:00Z">
              <w:r>
                <w:rPr/>
                <w:t>15</w:t>
              </w:r>
            </w:ins>
            <w:ins w:id="1982" w:author="Anna Kretzschmar" w:date="2019-05-24T09:36:00Z">
              <w:bookmarkStart w:id="744" w:name="TBL-7-49-2"/>
              <w:bookmarkEnd w:id="74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3" w:author="Anna Kretzschmar" w:date="2019-05-24T09:36:00Z">
              <w:r>
                <w:rPr/>
                <w:t>C</w:t>
              </w:r>
            </w:ins>
            <w:ins w:id="1984" w:author="Anna Kretzschmar" w:date="2019-05-24T09:36:00Z">
              <w:bookmarkStart w:id="745" w:name="TBL-7-49-3"/>
              <w:bookmarkEnd w:id="74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5" w:author="Anna Kretzschmar" w:date="2019-05-24T09:36:00Z">
              <w:r>
                <w:rPr>
                  <w:i/>
                </w:rPr>
                <w:t xml:space="preserve">Padina </w:t>
              </w:r>
            </w:ins>
            <w:ins w:id="1986" w:author="Anna Kretzschmar" w:date="2019-05-24T09:36:00Z">
              <w:r>
                <w:rPr/>
                <w:t>sp.</w:t>
              </w:r>
            </w:ins>
            <w:ins w:id="1987" w:author="Anna Kretzschmar" w:date="2019-05-24T09:36:00Z">
              <w:bookmarkStart w:id="746" w:name="TBL-7-49-4"/>
              <w:bookmarkEnd w:id="74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8" w:author="Anna Kretzschmar" w:date="2019-05-24T09:36:00Z">
              <w:r>
                <w:rPr/>
                <w:t xml:space="preserve">2.71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89" w:author="Anna Kretzschmar" w:date="2019-05-24T09:36:00Z">
              <w:r>
                <w:rPr/>
                <w:t>16</w:t>
              </w:r>
            </w:ins>
            <w:ins w:id="1990" w:author="Anna Kretzschmar" w:date="2019-05-24T09:36:00Z">
              <w:bookmarkStart w:id="747" w:name="TBL-7-50-2"/>
              <w:bookmarkEnd w:id="74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1" w:author="Anna Kretzschmar" w:date="2019-05-24T09:36:00Z">
              <w:r>
                <w:rPr/>
                <w:t>A</w:t>
              </w:r>
            </w:ins>
            <w:ins w:id="1992" w:author="Anna Kretzschmar" w:date="2019-05-24T09:36:00Z">
              <w:bookmarkStart w:id="748" w:name="TBL-7-50-3"/>
              <w:bookmarkEnd w:id="74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3" w:author="Anna Kretzschmar" w:date="2019-05-24T09:36:00Z">
              <w:r>
                <w:rPr>
                  <w:i/>
                </w:rPr>
                <w:t xml:space="preserve">Chnoospora </w:t>
              </w:r>
            </w:ins>
            <w:ins w:id="1994" w:author="Anna Kretzschmar" w:date="2019-05-24T09:36:00Z">
              <w:r>
                <w:rPr/>
                <w:t>sp.</w:t>
              </w:r>
            </w:ins>
            <w:ins w:id="1995" w:author="Anna Kretzschmar" w:date="2019-05-24T09:36:00Z">
              <w:bookmarkStart w:id="749" w:name="TBL-7-50-4"/>
              <w:bookmarkEnd w:id="74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6" w:author="Anna Kretzschmar" w:date="2019-05-24T09:36:00Z">
              <w:r>
                <w:rPr/>
                <w:t xml:space="preserve">2.81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7" w:author="Anna Kretzschmar" w:date="2019-05-24T09:36:00Z">
              <w:r>
                <w:rPr/>
                <w:t>16</w:t>
              </w:r>
            </w:ins>
            <w:ins w:id="1998" w:author="Anna Kretzschmar" w:date="2019-05-24T09:36:00Z">
              <w:bookmarkStart w:id="750" w:name="TBL-7-51-2"/>
              <w:bookmarkEnd w:id="75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1999" w:author="Anna Kretzschmar" w:date="2019-05-24T09:36:00Z">
              <w:r>
                <w:rPr/>
                <w:t>B</w:t>
              </w:r>
            </w:ins>
            <w:ins w:id="2000" w:author="Anna Kretzschmar" w:date="2019-05-24T09:36:00Z">
              <w:bookmarkStart w:id="751" w:name="TBL-7-51-3"/>
              <w:bookmarkEnd w:id="75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1" w:author="Anna Kretzschmar" w:date="2019-05-24T09:36:00Z">
              <w:r>
                <w:rPr>
                  <w:i/>
                </w:rPr>
                <w:t xml:space="preserve">Chnoospora </w:t>
              </w:r>
            </w:ins>
            <w:ins w:id="2002" w:author="Anna Kretzschmar" w:date="2019-05-24T09:36:00Z">
              <w:r>
                <w:rPr/>
                <w:t>sp.</w:t>
              </w:r>
            </w:ins>
            <w:ins w:id="2003" w:author="Anna Kretzschmar" w:date="2019-05-24T09:36:00Z">
              <w:bookmarkStart w:id="752" w:name="TBL-7-51-4"/>
              <w:bookmarkEnd w:id="75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4" w:author="Anna Kretzschmar" w:date="2019-05-24T09:36:00Z">
              <w:r>
                <w:rPr/>
                <w:t xml:space="preserve">10.26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5" w:author="Anna Kretzschmar" w:date="2019-05-24T09:36:00Z">
              <w:r>
                <w:rPr/>
                <w:t>16</w:t>
              </w:r>
            </w:ins>
            <w:ins w:id="2006" w:author="Anna Kretzschmar" w:date="2019-05-24T09:36:00Z">
              <w:bookmarkStart w:id="753" w:name="TBL-7-52-2"/>
              <w:bookmarkEnd w:id="75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7" w:author="Anna Kretzschmar" w:date="2019-05-24T09:36:00Z">
              <w:r>
                <w:rPr/>
                <w:t>C</w:t>
              </w:r>
            </w:ins>
            <w:ins w:id="2008" w:author="Anna Kretzschmar" w:date="2019-05-24T09:36:00Z">
              <w:bookmarkStart w:id="754" w:name="TBL-7-52-3"/>
              <w:bookmarkEnd w:id="75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09" w:author="Anna Kretzschmar" w:date="2019-05-24T09:36:00Z">
              <w:r>
                <w:rPr>
                  <w:i/>
                </w:rPr>
                <w:t xml:space="preserve">Chnoospora </w:t>
              </w:r>
            </w:ins>
            <w:ins w:id="2010" w:author="Anna Kretzschmar" w:date="2019-05-24T09:36:00Z">
              <w:r>
                <w:rPr/>
                <w:t>sp.</w:t>
              </w:r>
            </w:ins>
            <w:ins w:id="2011" w:author="Anna Kretzschmar" w:date="2019-05-24T09:36:00Z">
              <w:bookmarkStart w:id="755" w:name="TBL-7-52-4"/>
              <w:bookmarkEnd w:id="75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2"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3" w:author="Anna Kretzschmar" w:date="2019-05-24T09:36:00Z">
              <w:r>
                <w:rPr/>
                <w:t>17</w:t>
              </w:r>
            </w:ins>
            <w:ins w:id="2014" w:author="Anna Kretzschmar" w:date="2019-05-24T09:36:00Z">
              <w:bookmarkStart w:id="756" w:name="TBL-7-53-2"/>
              <w:bookmarkEnd w:id="75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5" w:author="Anna Kretzschmar" w:date="2019-05-24T09:36:00Z">
              <w:r>
                <w:rPr/>
                <w:t>A</w:t>
              </w:r>
            </w:ins>
            <w:ins w:id="2016" w:author="Anna Kretzschmar" w:date="2019-05-24T09:36:00Z">
              <w:bookmarkStart w:id="757" w:name="TBL-7-53-3"/>
              <w:bookmarkEnd w:id="75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17" w:author="Anna Kretzschmar" w:date="2019-05-24T09:36:00Z">
              <w:r>
                <w:rPr>
                  <w:i/>
                </w:rPr>
                <w:t xml:space="preserve">Chnoospora </w:t>
              </w:r>
            </w:ins>
            <w:ins w:id="2018" w:author="Anna Kretzschmar" w:date="2019-05-24T09:36:00Z">
              <w:r>
                <w:rPr/>
                <w:t>sp.</w:t>
              </w:r>
            </w:ins>
            <w:ins w:id="2019" w:author="Anna Kretzschmar" w:date="2019-05-24T09:36:00Z">
              <w:bookmarkStart w:id="758" w:name="TBL-7-53-4"/>
              <w:bookmarkEnd w:id="75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0" w:author="Anna Kretzschmar" w:date="2019-05-24T09:36:00Z">
              <w:r>
                <w:rPr/>
                <w:t xml:space="preserve">5.50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1" w:author="Anna Kretzschmar" w:date="2019-05-24T09:36:00Z">
              <w:r>
                <w:rPr/>
                <w:t>17</w:t>
              </w:r>
            </w:ins>
            <w:ins w:id="2022" w:author="Anna Kretzschmar" w:date="2019-05-24T09:36:00Z">
              <w:bookmarkStart w:id="759" w:name="TBL-7-54-2"/>
              <w:bookmarkEnd w:id="75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3" w:author="Anna Kretzschmar" w:date="2019-05-24T09:36:00Z">
              <w:r>
                <w:rPr/>
                <w:t>B</w:t>
              </w:r>
            </w:ins>
            <w:ins w:id="2024" w:author="Anna Kretzschmar" w:date="2019-05-24T09:36:00Z">
              <w:bookmarkStart w:id="760" w:name="TBL-7-54-3"/>
              <w:bookmarkEnd w:id="76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5" w:author="Anna Kretzschmar" w:date="2019-05-24T09:36:00Z">
              <w:r>
                <w:rPr>
                  <w:i/>
                </w:rPr>
                <w:t xml:space="preserve">Chnoospora </w:t>
              </w:r>
            </w:ins>
            <w:ins w:id="2026" w:author="Anna Kretzschmar" w:date="2019-05-24T09:36:00Z">
              <w:r>
                <w:rPr/>
                <w:t>sp.</w:t>
              </w:r>
            </w:ins>
            <w:ins w:id="2027" w:author="Anna Kretzschmar" w:date="2019-05-24T09:36:00Z">
              <w:bookmarkStart w:id="761" w:name="TBL-7-54-4"/>
              <w:bookmarkEnd w:id="76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8" w:author="Anna Kretzschmar" w:date="2019-05-24T09:36:00Z">
              <w:r>
                <w:rPr/>
                <w:t xml:space="preserve">1.23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29" w:author="Anna Kretzschmar" w:date="2019-05-24T09:36:00Z">
              <w:r>
                <w:rPr/>
                <w:t>17</w:t>
              </w:r>
            </w:ins>
            <w:ins w:id="2030" w:author="Anna Kretzschmar" w:date="2019-05-24T09:36:00Z">
              <w:bookmarkStart w:id="762" w:name="TBL-7-55-2"/>
              <w:bookmarkEnd w:id="76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1" w:author="Anna Kretzschmar" w:date="2019-05-24T09:36:00Z">
              <w:r>
                <w:rPr/>
                <w:t>C</w:t>
              </w:r>
            </w:ins>
            <w:ins w:id="2032" w:author="Anna Kretzschmar" w:date="2019-05-24T09:36:00Z">
              <w:bookmarkStart w:id="763" w:name="TBL-7-55-3"/>
              <w:bookmarkEnd w:id="76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3" w:author="Anna Kretzschmar" w:date="2019-05-24T09:36:00Z">
              <w:r>
                <w:rPr>
                  <w:i/>
                </w:rPr>
                <w:t xml:space="preserve">Padina </w:t>
              </w:r>
            </w:ins>
            <w:ins w:id="2034" w:author="Anna Kretzschmar" w:date="2019-05-24T09:36:00Z">
              <w:r>
                <w:rPr/>
                <w:t>sp.</w:t>
              </w:r>
            </w:ins>
            <w:ins w:id="2035" w:author="Anna Kretzschmar" w:date="2019-05-24T09:36:00Z">
              <w:bookmarkStart w:id="764" w:name="TBL-7-55-4"/>
              <w:bookmarkEnd w:id="76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6" w:author="Anna Kretzschmar" w:date="2019-05-24T09:36:00Z">
              <w:r>
                <w:rPr/>
                <w:t xml:space="preserve">10.32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7" w:author="Anna Kretzschmar" w:date="2019-05-24T09:36:00Z">
              <w:r>
                <w:rPr/>
                <w:t>18</w:t>
              </w:r>
            </w:ins>
            <w:ins w:id="2038" w:author="Anna Kretzschmar" w:date="2019-05-24T09:36:00Z">
              <w:bookmarkStart w:id="765" w:name="TBL-7-56-2"/>
              <w:bookmarkEnd w:id="76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39" w:author="Anna Kretzschmar" w:date="2019-05-24T09:36:00Z">
              <w:r>
                <w:rPr/>
                <w:t>A</w:t>
              </w:r>
            </w:ins>
            <w:ins w:id="2040" w:author="Anna Kretzschmar" w:date="2019-05-24T09:36:00Z">
              <w:bookmarkStart w:id="766" w:name="TBL-7-56-3"/>
              <w:bookmarkEnd w:id="76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1" w:author="Anna Kretzschmar" w:date="2019-05-24T09:36:00Z">
              <w:r>
                <w:rPr>
                  <w:i/>
                </w:rPr>
                <w:t xml:space="preserve">Chnoospora </w:t>
              </w:r>
            </w:ins>
            <w:ins w:id="2042" w:author="Anna Kretzschmar" w:date="2019-05-24T09:36:00Z">
              <w:r>
                <w:rPr/>
                <w:t>sp.</w:t>
              </w:r>
            </w:ins>
            <w:ins w:id="2043" w:author="Anna Kretzschmar" w:date="2019-05-24T09:36:00Z">
              <w:bookmarkStart w:id="767" w:name="TBL-7-56-4"/>
              <w:bookmarkEnd w:id="76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5" w:author="Anna Kretzschmar" w:date="2019-05-24T09:36:00Z">
              <w:r>
                <w:rPr/>
                <w:t>18</w:t>
              </w:r>
            </w:ins>
            <w:ins w:id="2046" w:author="Anna Kretzschmar" w:date="2019-05-24T09:36:00Z">
              <w:bookmarkStart w:id="768" w:name="TBL-7-57-2"/>
              <w:bookmarkEnd w:id="76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7" w:author="Anna Kretzschmar" w:date="2019-05-24T09:36:00Z">
              <w:r>
                <w:rPr/>
                <w:t>B</w:t>
              </w:r>
            </w:ins>
            <w:ins w:id="2048" w:author="Anna Kretzschmar" w:date="2019-05-24T09:36:00Z">
              <w:bookmarkStart w:id="769" w:name="TBL-7-57-3"/>
              <w:bookmarkEnd w:id="76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49" w:author="Anna Kretzschmar" w:date="2019-05-24T09:36:00Z">
              <w:r>
                <w:rPr>
                  <w:i/>
                </w:rPr>
                <w:t xml:space="preserve">Chnoospora </w:t>
              </w:r>
            </w:ins>
            <w:ins w:id="2050" w:author="Anna Kretzschmar" w:date="2019-05-24T09:36:00Z">
              <w:r>
                <w:rPr/>
                <w:t>sp.</w:t>
              </w:r>
            </w:ins>
            <w:ins w:id="2051" w:author="Anna Kretzschmar" w:date="2019-05-24T09:36:00Z">
              <w:bookmarkStart w:id="770" w:name="TBL-7-57-4"/>
              <w:bookmarkEnd w:id="77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2" w:author="Anna Kretzschmar" w:date="2019-05-24T09:36:00Z">
              <w:r>
                <w:rPr/>
                <w:t xml:space="preserve">37.68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3" w:author="Anna Kretzschmar" w:date="2019-05-24T09:36:00Z">
              <w:r>
                <w:rPr/>
                <w:t>18</w:t>
              </w:r>
            </w:ins>
            <w:ins w:id="2054" w:author="Anna Kretzschmar" w:date="2019-05-24T09:36:00Z">
              <w:bookmarkStart w:id="771" w:name="TBL-7-58-2"/>
              <w:bookmarkEnd w:id="77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5" w:author="Anna Kretzschmar" w:date="2019-05-24T09:36:00Z">
              <w:r>
                <w:rPr/>
                <w:t>C</w:t>
              </w:r>
            </w:ins>
            <w:ins w:id="2056" w:author="Anna Kretzschmar" w:date="2019-05-24T09:36:00Z">
              <w:bookmarkStart w:id="772" w:name="TBL-7-58-3"/>
              <w:bookmarkEnd w:id="77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57" w:author="Anna Kretzschmar" w:date="2019-05-24T09:36:00Z">
              <w:r>
                <w:rPr>
                  <w:i/>
                </w:rPr>
                <w:t xml:space="preserve">Chnoospora </w:t>
              </w:r>
            </w:ins>
            <w:ins w:id="2058" w:author="Anna Kretzschmar" w:date="2019-05-24T09:36:00Z">
              <w:r>
                <w:rPr/>
                <w:t>sp.</w:t>
              </w:r>
            </w:ins>
            <w:ins w:id="2059" w:author="Anna Kretzschmar" w:date="2019-05-24T09:36:00Z">
              <w:bookmarkStart w:id="773" w:name="TBL-7-58-4"/>
              <w:bookmarkEnd w:id="77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0" w:author="Anna Kretzschmar" w:date="2019-05-24T09:36:00Z">
              <w:r>
                <w:rPr/>
                <w:t xml:space="preserve">5.57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1" w:author="Anna Kretzschmar" w:date="2019-05-24T09:36:00Z">
              <w:r>
                <w:rPr/>
                <w:t>19</w:t>
              </w:r>
            </w:ins>
            <w:ins w:id="2062" w:author="Anna Kretzschmar" w:date="2019-05-24T09:36:00Z">
              <w:bookmarkStart w:id="774" w:name="TBL-7-59-2"/>
              <w:bookmarkEnd w:id="77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3" w:author="Anna Kretzschmar" w:date="2019-05-24T09:36:00Z">
              <w:r>
                <w:rPr/>
                <w:t>A</w:t>
              </w:r>
            </w:ins>
            <w:ins w:id="2064" w:author="Anna Kretzschmar" w:date="2019-05-24T09:36:00Z">
              <w:bookmarkStart w:id="775" w:name="TBL-7-59-3"/>
              <w:bookmarkEnd w:id="77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5" w:author="Anna Kretzschmar" w:date="2019-05-24T09:36:00Z">
              <w:r>
                <w:rPr>
                  <w:i/>
                </w:rPr>
                <w:t xml:space="preserve">Padina </w:t>
              </w:r>
            </w:ins>
            <w:ins w:id="2066" w:author="Anna Kretzschmar" w:date="2019-05-24T09:36:00Z">
              <w:r>
                <w:rPr/>
                <w:t>sp.</w:t>
              </w:r>
            </w:ins>
            <w:ins w:id="2067" w:author="Anna Kretzschmar" w:date="2019-05-24T09:36:00Z">
              <w:bookmarkStart w:id="776" w:name="TBL-7-59-4"/>
              <w:bookmarkEnd w:id="77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8"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69" w:author="Anna Kretzschmar" w:date="2019-05-24T09:36:00Z">
              <w:r>
                <w:rPr/>
                <w:t>19</w:t>
              </w:r>
            </w:ins>
            <w:ins w:id="2070" w:author="Anna Kretzschmar" w:date="2019-05-24T09:36:00Z">
              <w:bookmarkStart w:id="777" w:name="TBL-7-60-2"/>
              <w:bookmarkEnd w:id="77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1" w:author="Anna Kretzschmar" w:date="2019-05-24T09:36:00Z">
              <w:r>
                <w:rPr/>
                <w:t>B</w:t>
              </w:r>
            </w:ins>
            <w:ins w:id="2072" w:author="Anna Kretzschmar" w:date="2019-05-24T09:36:00Z">
              <w:bookmarkStart w:id="778" w:name="TBL-7-60-3"/>
              <w:bookmarkEnd w:id="77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3" w:author="Anna Kretzschmar" w:date="2019-05-24T09:36:00Z">
              <w:r>
                <w:rPr>
                  <w:i/>
                </w:rPr>
                <w:t xml:space="preserve">Padina </w:t>
              </w:r>
            </w:ins>
            <w:ins w:id="2074" w:author="Anna Kretzschmar" w:date="2019-05-24T09:36:00Z">
              <w:r>
                <w:rPr/>
                <w:t>sp.</w:t>
              </w:r>
            </w:ins>
            <w:ins w:id="2075" w:author="Anna Kretzschmar" w:date="2019-05-24T09:36:00Z">
              <w:bookmarkStart w:id="779" w:name="TBL-7-60-4"/>
              <w:bookmarkEnd w:id="77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6"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7" w:author="Anna Kretzschmar" w:date="2019-05-24T09:36:00Z">
              <w:r>
                <w:rPr/>
                <w:t>19</w:t>
              </w:r>
            </w:ins>
            <w:ins w:id="2078" w:author="Anna Kretzschmar" w:date="2019-05-24T09:36:00Z">
              <w:bookmarkStart w:id="780" w:name="TBL-7-61-2"/>
              <w:bookmarkEnd w:id="78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79" w:author="Anna Kretzschmar" w:date="2019-05-24T09:36:00Z">
              <w:r>
                <w:rPr/>
                <w:t>C</w:t>
              </w:r>
            </w:ins>
            <w:ins w:id="2080" w:author="Anna Kretzschmar" w:date="2019-05-24T09:36:00Z">
              <w:bookmarkStart w:id="781" w:name="TBL-7-61-3"/>
              <w:bookmarkEnd w:id="78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1" w:author="Anna Kretzschmar" w:date="2019-05-24T09:36:00Z">
              <w:r>
                <w:rPr>
                  <w:i/>
                </w:rPr>
                <w:t xml:space="preserve">Padina </w:t>
              </w:r>
            </w:ins>
            <w:ins w:id="2082" w:author="Anna Kretzschmar" w:date="2019-05-24T09:36:00Z">
              <w:r>
                <w:rPr/>
                <w:t>sp.</w:t>
              </w:r>
            </w:ins>
            <w:ins w:id="2083" w:author="Anna Kretzschmar" w:date="2019-05-24T09:36:00Z">
              <w:bookmarkStart w:id="782" w:name="TBL-7-61-4"/>
              <w:bookmarkEnd w:id="78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4"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5" w:author="Anna Kretzschmar" w:date="2019-05-24T09:36:00Z">
              <w:r>
                <w:rPr/>
                <w:t>20</w:t>
              </w:r>
            </w:ins>
            <w:ins w:id="2086" w:author="Anna Kretzschmar" w:date="2019-05-24T09:36:00Z">
              <w:bookmarkStart w:id="783" w:name="TBL-7-62-2"/>
              <w:bookmarkEnd w:id="78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7" w:author="Anna Kretzschmar" w:date="2019-05-24T09:36:00Z">
              <w:r>
                <w:rPr/>
                <w:t>A</w:t>
              </w:r>
            </w:ins>
            <w:ins w:id="2088" w:author="Anna Kretzschmar" w:date="2019-05-24T09:36:00Z">
              <w:bookmarkStart w:id="784" w:name="TBL-7-62-3"/>
              <w:bookmarkEnd w:id="78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89" w:author="Anna Kretzschmar" w:date="2019-05-24T09:36:00Z">
              <w:r>
                <w:rPr>
                  <w:i/>
                </w:rPr>
                <w:t xml:space="preserve">Sargassum </w:t>
              </w:r>
            </w:ins>
            <w:ins w:id="2090" w:author="Anna Kretzschmar" w:date="2019-05-24T09:36:00Z">
              <w:r>
                <w:rPr/>
                <w:t>sp.</w:t>
              </w:r>
            </w:ins>
            <w:ins w:id="2091" w:author="Anna Kretzschmar" w:date="2019-05-24T09:36:00Z">
              <w:bookmarkStart w:id="785" w:name="TBL-7-62-4"/>
              <w:bookmarkEnd w:id="78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2" w:author="Anna Kretzschmar" w:date="2019-05-24T09:36:00Z">
              <w:r>
                <w:rPr/>
                <w:t>N/D</w:t>
              </w:r>
            </w:ins>
            <w:ins w:id="2093" w:author="Anna Kretzschmar" w:date="2019-05-24T09:36:00Z">
              <w:bookmarkStart w:id="786" w:name="TBL-7-63-1"/>
              <w:bookmarkStart w:id="787" w:name="TBL-7-63-"/>
              <w:bookmarkEnd w:id="786"/>
              <w:bookmarkEnd w:id="787"/>
              <w:r>
                <w:rPr/>
                <w:t xml:space="preserve">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4" w:author="Anna Kretzschmar" w:date="2019-05-24T09:36:00Z">
              <w:r>
                <w:rPr/>
                <w:t>20</w:t>
              </w:r>
            </w:ins>
            <w:ins w:id="2095" w:author="Anna Kretzschmar" w:date="2019-05-24T09:36:00Z">
              <w:bookmarkStart w:id="788" w:name="TBL-7-64-2"/>
              <w:bookmarkEnd w:id="78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6" w:author="Anna Kretzschmar" w:date="2019-05-24T09:36:00Z">
              <w:r>
                <w:rPr/>
                <w:t>B</w:t>
              </w:r>
            </w:ins>
            <w:ins w:id="2097" w:author="Anna Kretzschmar" w:date="2019-05-24T09:36:00Z">
              <w:bookmarkStart w:id="789" w:name="TBL-7-64-3"/>
              <w:bookmarkEnd w:id="78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098" w:author="Anna Kretzschmar" w:date="2019-05-24T09:36:00Z">
              <w:r>
                <w:rPr>
                  <w:i/>
                </w:rPr>
                <w:t xml:space="preserve">Sargassum </w:t>
              </w:r>
            </w:ins>
            <w:ins w:id="2099" w:author="Anna Kretzschmar" w:date="2019-05-24T09:36:00Z">
              <w:r>
                <w:rPr/>
                <w:t>sp.</w:t>
              </w:r>
            </w:ins>
            <w:ins w:id="2100" w:author="Anna Kretzschmar" w:date="2019-05-24T09:36:00Z">
              <w:bookmarkStart w:id="790" w:name="TBL-7-64-4"/>
              <w:bookmarkEnd w:id="79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1" w:author="Anna Kretzschmar" w:date="2019-05-24T09:36:00Z">
              <w:r>
                <w:rPr/>
                <w:t xml:space="preserve">0.19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2" w:author="Anna Kretzschmar" w:date="2019-05-24T09:36:00Z">
              <w:r>
                <w:rPr/>
                <w:t>20</w:t>
              </w:r>
            </w:ins>
            <w:ins w:id="2103" w:author="Anna Kretzschmar" w:date="2019-05-24T09:36:00Z">
              <w:bookmarkStart w:id="791" w:name="TBL-7-65-2"/>
              <w:bookmarkEnd w:id="79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4" w:author="Anna Kretzschmar" w:date="2019-05-24T09:36:00Z">
              <w:r>
                <w:rPr/>
                <w:t>C</w:t>
              </w:r>
            </w:ins>
            <w:ins w:id="2105" w:author="Anna Kretzschmar" w:date="2019-05-24T09:36:00Z">
              <w:bookmarkStart w:id="792" w:name="TBL-7-65-3"/>
              <w:bookmarkEnd w:id="79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6" w:author="Anna Kretzschmar" w:date="2019-05-24T09:36:00Z">
              <w:r>
                <w:rPr>
                  <w:i/>
                </w:rPr>
                <w:t xml:space="preserve">Sargassum </w:t>
              </w:r>
            </w:ins>
            <w:ins w:id="2107" w:author="Anna Kretzschmar" w:date="2019-05-24T09:36:00Z">
              <w:r>
                <w:rPr/>
                <w:t>sp.</w:t>
              </w:r>
            </w:ins>
            <w:ins w:id="2108" w:author="Anna Kretzschmar" w:date="2019-05-24T09:36:00Z">
              <w:bookmarkStart w:id="793" w:name="TBL-7-65-4"/>
              <w:bookmarkEnd w:id="79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09" w:author="Anna Kretzschmar" w:date="2019-05-24T09:36:00Z">
              <w:r>
                <w:rPr/>
                <w:t xml:space="preserve">0.18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0" w:author="Anna Kretzschmar" w:date="2019-05-24T09:36:00Z">
              <w:r>
                <w:rPr/>
                <w:t>21</w:t>
              </w:r>
            </w:ins>
            <w:ins w:id="2111" w:author="Anna Kretzschmar" w:date="2019-05-24T09:36:00Z">
              <w:bookmarkStart w:id="794" w:name="TBL-7-66-2"/>
              <w:bookmarkEnd w:id="79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2" w:author="Anna Kretzschmar" w:date="2019-05-24T09:36:00Z">
              <w:r>
                <w:rPr/>
                <w:t>A</w:t>
              </w:r>
            </w:ins>
            <w:ins w:id="2113" w:author="Anna Kretzschmar" w:date="2019-05-24T09:36:00Z">
              <w:bookmarkStart w:id="795" w:name="TBL-7-66-3"/>
              <w:bookmarkEnd w:id="79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4" w:author="Anna Kretzschmar" w:date="2019-05-24T09:36:00Z">
              <w:r>
                <w:rPr>
                  <w:i/>
                </w:rPr>
                <w:t xml:space="preserve">Sargassum </w:t>
              </w:r>
            </w:ins>
            <w:ins w:id="2115" w:author="Anna Kretzschmar" w:date="2019-05-24T09:36:00Z">
              <w:r>
                <w:rPr/>
                <w:t>sp.</w:t>
              </w:r>
            </w:ins>
            <w:ins w:id="2116" w:author="Anna Kretzschmar" w:date="2019-05-24T09:36:00Z">
              <w:bookmarkStart w:id="796" w:name="TBL-7-66-4"/>
              <w:bookmarkEnd w:id="79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7"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18" w:author="Anna Kretzschmar" w:date="2019-05-24T09:36:00Z">
              <w:r>
                <w:rPr/>
                <w:t>21</w:t>
              </w:r>
            </w:ins>
            <w:ins w:id="2119" w:author="Anna Kretzschmar" w:date="2019-05-24T09:36:00Z">
              <w:bookmarkStart w:id="797" w:name="TBL-7-67-2"/>
              <w:bookmarkEnd w:id="79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0" w:author="Anna Kretzschmar" w:date="2019-05-24T09:36:00Z">
              <w:r>
                <w:rPr/>
                <w:t>B</w:t>
              </w:r>
            </w:ins>
            <w:ins w:id="2121" w:author="Anna Kretzschmar" w:date="2019-05-24T09:36:00Z">
              <w:bookmarkStart w:id="798" w:name="TBL-7-67-3"/>
              <w:bookmarkEnd w:id="79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2" w:author="Anna Kretzschmar" w:date="2019-05-24T09:36:00Z">
              <w:r>
                <w:rPr>
                  <w:i/>
                </w:rPr>
                <w:t xml:space="preserve">Sargassum </w:t>
              </w:r>
            </w:ins>
            <w:ins w:id="2123" w:author="Anna Kretzschmar" w:date="2019-05-24T09:36:00Z">
              <w:r>
                <w:rPr/>
                <w:t>sp.</w:t>
              </w:r>
            </w:ins>
            <w:ins w:id="2124" w:author="Anna Kretzschmar" w:date="2019-05-24T09:36:00Z">
              <w:bookmarkStart w:id="799" w:name="TBL-7-67-4"/>
              <w:bookmarkEnd w:id="79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5" w:author="Anna Kretzschmar" w:date="2019-05-24T09:36:00Z">
              <w:r>
                <w:rPr/>
                <w:t xml:space="preserve">2.11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6" w:author="Anna Kretzschmar" w:date="2019-05-24T09:36:00Z">
              <w:r>
                <w:rPr/>
                <w:t>21</w:t>
              </w:r>
            </w:ins>
            <w:ins w:id="2127" w:author="Anna Kretzschmar" w:date="2019-05-24T09:36:00Z">
              <w:bookmarkStart w:id="800" w:name="TBL-7-68-2"/>
              <w:bookmarkEnd w:id="80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28" w:author="Anna Kretzschmar" w:date="2019-05-24T09:36:00Z">
              <w:r>
                <w:rPr/>
                <w:t>C</w:t>
              </w:r>
            </w:ins>
            <w:ins w:id="2129" w:author="Anna Kretzschmar" w:date="2019-05-24T09:36:00Z">
              <w:bookmarkStart w:id="801" w:name="TBL-7-68-3"/>
              <w:bookmarkEnd w:id="80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0" w:author="Anna Kretzschmar" w:date="2019-05-24T09:36:00Z">
              <w:r>
                <w:rPr>
                  <w:i/>
                </w:rPr>
                <w:t xml:space="preserve">Sargassum </w:t>
              </w:r>
            </w:ins>
            <w:ins w:id="2131" w:author="Anna Kretzschmar" w:date="2019-05-24T09:36:00Z">
              <w:r>
                <w:rPr/>
                <w:t>sp.</w:t>
              </w:r>
            </w:ins>
            <w:ins w:id="2132" w:author="Anna Kretzschmar" w:date="2019-05-24T09:36:00Z">
              <w:bookmarkStart w:id="802" w:name="TBL-7-68-4"/>
              <w:bookmarkEnd w:id="80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3" w:author="Anna Kretzschmar" w:date="2019-05-24T09:36:00Z">
              <w:r>
                <w:rPr/>
                <w:t xml:space="preserve">2.05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4" w:author="Anna Kretzschmar" w:date="2019-05-24T09:36:00Z">
              <w:r>
                <w:rPr/>
                <w:t>22</w:t>
              </w:r>
            </w:ins>
            <w:ins w:id="2135" w:author="Anna Kretzschmar" w:date="2019-05-24T09:36:00Z">
              <w:bookmarkStart w:id="803" w:name="TBL-7-69-2"/>
              <w:bookmarkEnd w:id="80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6" w:author="Anna Kretzschmar" w:date="2019-05-24T09:36:00Z">
              <w:r>
                <w:rPr/>
                <w:t>A</w:t>
              </w:r>
            </w:ins>
            <w:ins w:id="2137" w:author="Anna Kretzschmar" w:date="2019-05-24T09:36:00Z">
              <w:bookmarkStart w:id="804" w:name="TBL-7-69-3"/>
              <w:bookmarkEnd w:id="80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38" w:author="Anna Kretzschmar" w:date="2019-05-24T09:36:00Z">
              <w:r>
                <w:rPr>
                  <w:i/>
                </w:rPr>
                <w:t xml:space="preserve">Padina </w:t>
              </w:r>
            </w:ins>
            <w:ins w:id="2139" w:author="Anna Kretzschmar" w:date="2019-05-24T09:36:00Z">
              <w:r>
                <w:rPr/>
                <w:t>sp.</w:t>
              </w:r>
            </w:ins>
            <w:ins w:id="2140" w:author="Anna Kretzschmar" w:date="2019-05-24T09:36:00Z">
              <w:bookmarkStart w:id="805" w:name="TBL-7-69-4"/>
              <w:bookmarkEnd w:id="80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1" w:author="Anna Kretzschmar" w:date="2019-05-24T09:36:00Z">
              <w:r>
                <w:rPr/>
                <w:t xml:space="preserve">7.17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2" w:author="Anna Kretzschmar" w:date="2019-05-24T09:36:00Z">
              <w:r>
                <w:rPr/>
                <w:t>22</w:t>
              </w:r>
            </w:ins>
            <w:ins w:id="2143" w:author="Anna Kretzschmar" w:date="2019-05-24T09:36:00Z">
              <w:bookmarkStart w:id="806" w:name="TBL-7-70-2"/>
              <w:bookmarkEnd w:id="80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4" w:author="Anna Kretzschmar" w:date="2019-05-24T09:36:00Z">
              <w:r>
                <w:rPr/>
                <w:t>B</w:t>
              </w:r>
            </w:ins>
            <w:ins w:id="2145" w:author="Anna Kretzschmar" w:date="2019-05-24T09:36:00Z">
              <w:bookmarkStart w:id="807" w:name="TBL-7-70-3"/>
              <w:bookmarkEnd w:id="80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6" w:author="Anna Kretzschmar" w:date="2019-05-24T09:36:00Z">
              <w:r>
                <w:rPr>
                  <w:i/>
                </w:rPr>
                <w:t xml:space="preserve">Padina </w:t>
              </w:r>
            </w:ins>
            <w:ins w:id="2147" w:author="Anna Kretzschmar" w:date="2019-05-24T09:36:00Z">
              <w:r>
                <w:rPr/>
                <w:t>sp.</w:t>
              </w:r>
            </w:ins>
            <w:ins w:id="2148" w:author="Anna Kretzschmar" w:date="2019-05-24T09:36:00Z">
              <w:bookmarkStart w:id="808" w:name="TBL-7-70-4"/>
              <w:bookmarkEnd w:id="80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49" w:author="Anna Kretzschmar" w:date="2019-05-24T09:36:00Z">
              <w:r>
                <w:rPr/>
                <w:t xml:space="preserve">2.67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0" w:author="Anna Kretzschmar" w:date="2019-05-24T09:36:00Z">
              <w:r>
                <w:rPr/>
                <w:t>22</w:t>
              </w:r>
            </w:ins>
            <w:ins w:id="2151" w:author="Anna Kretzschmar" w:date="2019-05-24T09:36:00Z">
              <w:bookmarkStart w:id="809" w:name="TBL-7-71-2"/>
              <w:bookmarkEnd w:id="809"/>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2" w:author="Anna Kretzschmar" w:date="2019-05-24T09:36:00Z">
              <w:r>
                <w:rPr/>
                <w:t>C</w:t>
              </w:r>
            </w:ins>
            <w:ins w:id="2153" w:author="Anna Kretzschmar" w:date="2019-05-24T09:36:00Z">
              <w:bookmarkStart w:id="810" w:name="TBL-7-71-3"/>
              <w:bookmarkEnd w:id="810"/>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4" w:author="Anna Kretzschmar" w:date="2019-05-24T09:36:00Z">
              <w:r>
                <w:rPr>
                  <w:i/>
                </w:rPr>
                <w:t xml:space="preserve">Padina </w:t>
              </w:r>
            </w:ins>
            <w:ins w:id="2155" w:author="Anna Kretzschmar" w:date="2019-05-24T09:36:00Z">
              <w:r>
                <w:rPr/>
                <w:t>sp.</w:t>
              </w:r>
            </w:ins>
            <w:ins w:id="2156" w:author="Anna Kretzschmar" w:date="2019-05-24T09:36:00Z">
              <w:bookmarkStart w:id="811" w:name="TBL-7-71-4"/>
              <w:bookmarkEnd w:id="811"/>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7" w:author="Anna Kretzschmar" w:date="2019-05-24T09:36:00Z">
              <w:r>
                <w:rPr/>
                <w:t xml:space="preserve">8.64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58" w:author="Anna Kretzschmar" w:date="2019-05-24T09:36:00Z">
              <w:r>
                <w:rPr/>
                <w:t>23</w:t>
              </w:r>
            </w:ins>
            <w:ins w:id="2159" w:author="Anna Kretzschmar" w:date="2019-05-24T09:36:00Z">
              <w:bookmarkStart w:id="812" w:name="TBL-7-72-2"/>
              <w:bookmarkEnd w:id="812"/>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0" w:author="Anna Kretzschmar" w:date="2019-05-24T09:36:00Z">
              <w:r>
                <w:rPr/>
                <w:t>A</w:t>
              </w:r>
            </w:ins>
            <w:ins w:id="2161" w:author="Anna Kretzschmar" w:date="2019-05-24T09:36:00Z">
              <w:bookmarkStart w:id="813" w:name="TBL-7-72-3"/>
              <w:bookmarkEnd w:id="813"/>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2" w:author="Anna Kretzschmar" w:date="2019-05-24T09:36:00Z">
              <w:r>
                <w:rPr>
                  <w:i/>
                </w:rPr>
                <w:t xml:space="preserve">Chnoospora </w:t>
              </w:r>
            </w:ins>
            <w:ins w:id="2163" w:author="Anna Kretzschmar" w:date="2019-05-24T09:36:00Z">
              <w:r>
                <w:rPr/>
                <w:t>sp.</w:t>
              </w:r>
            </w:ins>
            <w:ins w:id="2164" w:author="Anna Kretzschmar" w:date="2019-05-24T09:36:00Z">
              <w:bookmarkStart w:id="814" w:name="TBL-7-72-4"/>
              <w:bookmarkEnd w:id="814"/>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5" w:author="Anna Kretzschmar" w:date="2019-05-24T09:36:00Z">
              <w:r>
                <w:rPr/>
                <w:t xml:space="preserve">1.24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6" w:author="Anna Kretzschmar" w:date="2019-05-24T09:36:00Z">
              <w:r>
                <w:rPr/>
                <w:t>23</w:t>
              </w:r>
            </w:ins>
            <w:ins w:id="2167" w:author="Anna Kretzschmar" w:date="2019-05-24T09:36:00Z">
              <w:bookmarkStart w:id="815" w:name="TBL-7-73-2"/>
              <w:bookmarkEnd w:id="815"/>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68" w:author="Anna Kretzschmar" w:date="2019-05-24T09:36:00Z">
              <w:r>
                <w:rPr/>
                <w:t>B</w:t>
              </w:r>
            </w:ins>
            <w:ins w:id="2169" w:author="Anna Kretzschmar" w:date="2019-05-24T09:36:00Z">
              <w:bookmarkStart w:id="816" w:name="TBL-7-73-3"/>
              <w:bookmarkEnd w:id="816"/>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0" w:author="Anna Kretzschmar" w:date="2019-05-24T09:36:00Z">
              <w:r>
                <w:rPr>
                  <w:i/>
                </w:rPr>
                <w:t xml:space="preserve">Chnoospora </w:t>
              </w:r>
            </w:ins>
            <w:ins w:id="2171" w:author="Anna Kretzschmar" w:date="2019-05-24T09:36:00Z">
              <w:r>
                <w:rPr/>
                <w:t>sp.</w:t>
              </w:r>
            </w:ins>
            <w:ins w:id="2172" w:author="Anna Kretzschmar" w:date="2019-05-24T09:36:00Z">
              <w:bookmarkStart w:id="817" w:name="TBL-7-73-4"/>
              <w:bookmarkEnd w:id="817"/>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3" w:author="Anna Kretzschmar" w:date="2019-05-24T09:36:00Z">
              <w:r>
                <w:rPr/>
                <w:t xml:space="preserve">5.90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4" w:author="Anna Kretzschmar" w:date="2019-05-24T09:36:00Z">
              <w:r>
                <w:rPr/>
                <w:t>23</w:t>
              </w:r>
            </w:ins>
            <w:ins w:id="2175" w:author="Anna Kretzschmar" w:date="2019-05-24T09:36:00Z">
              <w:bookmarkStart w:id="818" w:name="TBL-7-74-2"/>
              <w:bookmarkEnd w:id="818"/>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6" w:author="Anna Kretzschmar" w:date="2019-05-24T09:36:00Z">
              <w:r>
                <w:rPr/>
                <w:t>C</w:t>
              </w:r>
            </w:ins>
            <w:ins w:id="2177" w:author="Anna Kretzschmar" w:date="2019-05-24T09:36:00Z">
              <w:bookmarkStart w:id="819" w:name="TBL-7-74-3"/>
              <w:bookmarkEnd w:id="819"/>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78" w:author="Anna Kretzschmar" w:date="2019-05-24T09:36:00Z">
              <w:r>
                <w:rPr>
                  <w:i/>
                </w:rPr>
                <w:t xml:space="preserve">Chnoospora </w:t>
              </w:r>
            </w:ins>
            <w:ins w:id="2179" w:author="Anna Kretzschmar" w:date="2019-05-24T09:36:00Z">
              <w:r>
                <w:rPr/>
                <w:t>sp.</w:t>
              </w:r>
            </w:ins>
            <w:ins w:id="2180" w:author="Anna Kretzschmar" w:date="2019-05-24T09:36:00Z">
              <w:bookmarkStart w:id="820" w:name="TBL-7-74-4"/>
              <w:bookmarkEnd w:id="820"/>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1" w:author="Anna Kretzschmar" w:date="2019-05-24T09:36:00Z">
              <w:r>
                <w:rPr/>
                <w:t xml:space="preserve">N/D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2" w:author="Anna Kretzschmar" w:date="2019-05-24T09:36:00Z">
              <w:r>
                <w:rPr/>
                <w:t>24</w:t>
              </w:r>
            </w:ins>
            <w:ins w:id="2183" w:author="Anna Kretzschmar" w:date="2019-05-24T09:36:00Z">
              <w:bookmarkStart w:id="821" w:name="TBL-7-75-2"/>
              <w:bookmarkEnd w:id="821"/>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4" w:author="Anna Kretzschmar" w:date="2019-05-24T09:36:00Z">
              <w:r>
                <w:rPr/>
                <w:t>A</w:t>
              </w:r>
            </w:ins>
            <w:ins w:id="2185" w:author="Anna Kretzschmar" w:date="2019-05-24T09:36:00Z">
              <w:bookmarkStart w:id="822" w:name="TBL-7-75-3"/>
              <w:bookmarkEnd w:id="822"/>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6" w:author="Anna Kretzschmar" w:date="2019-05-24T09:36:00Z">
              <w:r>
                <w:rPr>
                  <w:i/>
                </w:rPr>
                <w:t xml:space="preserve">Sargassum </w:t>
              </w:r>
            </w:ins>
            <w:ins w:id="2187" w:author="Anna Kretzschmar" w:date="2019-05-24T09:36:00Z">
              <w:r>
                <w:rPr/>
                <w:t>sp.</w:t>
              </w:r>
            </w:ins>
            <w:ins w:id="2188" w:author="Anna Kretzschmar" w:date="2019-05-24T09:36:00Z">
              <w:bookmarkStart w:id="823" w:name="TBL-7-75-4"/>
              <w:bookmarkEnd w:id="823"/>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89" w:author="Anna Kretzschmar" w:date="2019-05-24T09:36:00Z">
              <w:r>
                <w:rPr/>
                <w:t xml:space="preserve">1.91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0" w:author="Anna Kretzschmar" w:date="2019-05-24T09:36:00Z">
              <w:r>
                <w:rPr/>
                <w:t>24</w:t>
              </w:r>
            </w:ins>
            <w:ins w:id="2191" w:author="Anna Kretzschmar" w:date="2019-05-24T09:36:00Z">
              <w:bookmarkStart w:id="824" w:name="TBL-7-76-2"/>
              <w:bookmarkEnd w:id="824"/>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2" w:author="Anna Kretzschmar" w:date="2019-05-24T09:36:00Z">
              <w:r>
                <w:rPr/>
                <w:t>B</w:t>
              </w:r>
            </w:ins>
            <w:ins w:id="2193" w:author="Anna Kretzschmar" w:date="2019-05-24T09:36:00Z">
              <w:bookmarkStart w:id="825" w:name="TBL-7-76-3"/>
              <w:bookmarkEnd w:id="825"/>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4" w:author="Anna Kretzschmar" w:date="2019-05-24T09:36:00Z">
              <w:r>
                <w:rPr>
                  <w:i/>
                </w:rPr>
                <w:t xml:space="preserve">Sargassum </w:t>
              </w:r>
            </w:ins>
            <w:ins w:id="2195" w:author="Anna Kretzschmar" w:date="2019-05-24T09:36:00Z">
              <w:r>
                <w:rPr/>
                <w:t>sp.</w:t>
              </w:r>
            </w:ins>
            <w:ins w:id="2196" w:author="Anna Kretzschmar" w:date="2019-05-24T09:36:00Z">
              <w:bookmarkStart w:id="826" w:name="TBL-7-76-4"/>
              <w:bookmarkEnd w:id="826"/>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7" w:author="Anna Kretzschmar" w:date="2019-05-24T09:36:00Z">
              <w:r>
                <w:rPr/>
                <w:t xml:space="preserve">2.90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198" w:author="Anna Kretzschmar" w:date="2019-05-24T09:36:00Z">
              <w:r>
                <w:rPr/>
                <w:t>24</w:t>
              </w:r>
            </w:ins>
            <w:ins w:id="2199" w:author="Anna Kretzschmar" w:date="2019-05-24T09:36:00Z">
              <w:bookmarkStart w:id="827" w:name="TBL-7-77-2"/>
              <w:bookmarkEnd w:id="827"/>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0" w:author="Anna Kretzschmar" w:date="2019-05-24T09:36:00Z">
              <w:r>
                <w:rPr/>
                <w:t>C</w:t>
              </w:r>
            </w:ins>
            <w:ins w:id="2201" w:author="Anna Kretzschmar" w:date="2019-05-24T09:36:00Z">
              <w:bookmarkStart w:id="828" w:name="TBL-7-77-3"/>
              <w:bookmarkEnd w:id="828"/>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2" w:author="Anna Kretzschmar" w:date="2019-05-24T09:36:00Z">
              <w:r>
                <w:rPr>
                  <w:i/>
                </w:rPr>
                <w:t xml:space="preserve">Sargassum </w:t>
              </w:r>
            </w:ins>
            <w:ins w:id="2203" w:author="Anna Kretzschmar" w:date="2019-05-24T09:36:00Z">
              <w:r>
                <w:rPr/>
                <w:t>sp.</w:t>
              </w:r>
            </w:ins>
            <w:ins w:id="2204" w:author="Anna Kretzschmar" w:date="2019-05-24T09:36:00Z">
              <w:bookmarkStart w:id="829" w:name="TBL-7-77-4"/>
              <w:bookmarkEnd w:id="829"/>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5" w:author="Anna Kretzschmar" w:date="2019-05-24T09:36:00Z">
              <w:r>
                <w:rPr/>
                <w:t xml:space="preserve">3.97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6" w:author="Anna Kretzschmar" w:date="2019-05-24T09:36:00Z">
              <w:r>
                <w:rPr/>
                <w:t>25</w:t>
              </w:r>
            </w:ins>
            <w:ins w:id="2207" w:author="Anna Kretzschmar" w:date="2019-05-24T09:36:00Z">
              <w:bookmarkStart w:id="830" w:name="TBL-7-78-2"/>
              <w:bookmarkEnd w:id="830"/>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08" w:author="Anna Kretzschmar" w:date="2019-05-24T09:36:00Z">
              <w:r>
                <w:rPr/>
                <w:t>A</w:t>
              </w:r>
            </w:ins>
            <w:ins w:id="2209" w:author="Anna Kretzschmar" w:date="2019-05-24T09:36:00Z">
              <w:bookmarkStart w:id="831" w:name="TBL-7-78-3"/>
              <w:bookmarkEnd w:id="831"/>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0" w:author="Anna Kretzschmar" w:date="2019-05-24T09:36:00Z">
              <w:r>
                <w:rPr>
                  <w:i/>
                </w:rPr>
                <w:t xml:space="preserve">Padina </w:t>
              </w:r>
            </w:ins>
            <w:ins w:id="2211" w:author="Anna Kretzschmar" w:date="2019-05-24T09:36:00Z">
              <w:r>
                <w:rPr/>
                <w:t>sp.</w:t>
              </w:r>
            </w:ins>
            <w:ins w:id="2212" w:author="Anna Kretzschmar" w:date="2019-05-24T09:36:00Z">
              <w:bookmarkStart w:id="832" w:name="TBL-7-78-4"/>
              <w:bookmarkEnd w:id="832"/>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3" w:author="Anna Kretzschmar" w:date="2019-05-24T09:36:00Z">
              <w:r>
                <w:rPr/>
                <w:t xml:space="preserve">2.24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4" w:author="Anna Kretzschmar" w:date="2019-05-24T09:36:00Z">
              <w:r>
                <w:rPr/>
                <w:t>25</w:t>
              </w:r>
            </w:ins>
            <w:ins w:id="2215" w:author="Anna Kretzschmar" w:date="2019-05-24T09:36:00Z">
              <w:bookmarkStart w:id="833" w:name="TBL-7-79-2"/>
              <w:bookmarkEnd w:id="833"/>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6" w:author="Anna Kretzschmar" w:date="2019-05-24T09:36:00Z">
              <w:r>
                <w:rPr/>
                <w:t>B</w:t>
              </w:r>
            </w:ins>
            <w:ins w:id="2217" w:author="Anna Kretzschmar" w:date="2019-05-24T09:36:00Z">
              <w:bookmarkStart w:id="834" w:name="TBL-7-79-3"/>
              <w:bookmarkEnd w:id="834"/>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18" w:author="Anna Kretzschmar" w:date="2019-05-24T09:36:00Z">
              <w:r>
                <w:rPr>
                  <w:i/>
                </w:rPr>
                <w:t xml:space="preserve">Chnoospora </w:t>
              </w:r>
            </w:ins>
            <w:ins w:id="2219" w:author="Anna Kretzschmar" w:date="2019-05-24T09:36:00Z">
              <w:r>
                <w:rPr/>
                <w:t>sp.</w:t>
              </w:r>
            </w:ins>
            <w:ins w:id="2220" w:author="Anna Kretzschmar" w:date="2019-05-24T09:36:00Z">
              <w:bookmarkStart w:id="835" w:name="TBL-7-79-4"/>
              <w:bookmarkEnd w:id="835"/>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1" w:author="Anna Kretzschmar" w:date="2019-05-24T09:36:00Z">
              <w:r>
                <w:rPr/>
                <w:t xml:space="preserve">1.36 </w:t>
              </w:r>
            </w:ins>
          </w:p>
        </w:tc>
      </w:tr>
      <w:tr>
        <w:trPr/>
        <w:tc>
          <w:tcPr>
            <w:tcW w:w="117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2" w:author="Anna Kretzschmar" w:date="2019-05-24T09:36:00Z">
              <w:r>
                <w:rPr/>
                <w:t>25</w:t>
              </w:r>
            </w:ins>
            <w:ins w:id="2223" w:author="Anna Kretzschmar" w:date="2019-05-24T09:36:00Z">
              <w:bookmarkStart w:id="836" w:name="TBL-7-80-2"/>
              <w:bookmarkEnd w:id="836"/>
              <w:r>
                <w:rPr/>
                <w:t xml:space="preserve"> </w:t>
              </w:r>
            </w:ins>
          </w:p>
        </w:tc>
        <w:tc>
          <w:tcPr>
            <w:tcW w:w="17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4" w:author="Anna Kretzschmar" w:date="2019-05-24T09:36:00Z">
              <w:r>
                <w:rPr/>
                <w:t>C</w:t>
              </w:r>
            </w:ins>
            <w:ins w:id="2225" w:author="Anna Kretzschmar" w:date="2019-05-24T09:36:00Z">
              <w:bookmarkStart w:id="837" w:name="TBL-7-80-3"/>
              <w:bookmarkEnd w:id="837"/>
              <w:r>
                <w:rPr/>
                <w:t xml:space="preserve"> </w:t>
              </w:r>
            </w:ins>
          </w:p>
        </w:tc>
        <w:tc>
          <w:tcPr>
            <w:tcW w:w="22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6" w:author="Anna Kretzschmar" w:date="2019-05-24T09:36:00Z">
              <w:r>
                <w:rPr>
                  <w:i/>
                </w:rPr>
                <w:t xml:space="preserve">Padina </w:t>
              </w:r>
            </w:ins>
            <w:ins w:id="2227" w:author="Anna Kretzschmar" w:date="2019-05-24T09:36:00Z">
              <w:r>
                <w:rPr/>
                <w:t>sp.</w:t>
              </w:r>
            </w:ins>
            <w:ins w:id="2228" w:author="Anna Kretzschmar" w:date="2019-05-24T09:36:00Z">
              <w:bookmarkStart w:id="838" w:name="TBL-7-80-4"/>
              <w:bookmarkEnd w:id="838"/>
              <w:r>
                <w:rPr/>
                <w:t xml:space="preserve"> </w:t>
              </w:r>
            </w:ins>
          </w:p>
        </w:tc>
        <w:tc>
          <w:tcPr>
            <w:tcW w:w="23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vAlign w:val="center"/>
          </w:tcPr>
          <w:p>
            <w:pPr>
              <w:pStyle w:val="TableContentsnoindent"/>
              <w:spacing w:lineRule="auto" w:line="480" w:before="0" w:after="283"/>
              <w:rPr/>
            </w:pPr>
            <w:ins w:id="2229" w:author="Anna Kretzschmar" w:date="2019-05-24T09:36:00Z">
              <w:r>
                <w:rPr/>
                <w:t xml:space="preserve">2.00 </w:t>
              </w:r>
            </w:ins>
          </w:p>
        </w:tc>
      </w:tr>
    </w:tbl>
    <w:p>
      <w:pPr>
        <w:pStyle w:val="HorizontalLine"/>
        <w:spacing w:lineRule="auto" w:line="480" w:before="0" w:after="283"/>
        <w:rPr/>
      </w:pPr>
      <w:r>
        <w:rPr/>
      </w:r>
    </w:p>
    <w:sectPr>
      <w:footerReference w:type="default" r:id="rId10"/>
      <w:type w:val="nextPage"/>
      <w:pgSz w:w="11906" w:h="16838"/>
      <w:pgMar w:left="1134" w:right="567" w:header="0" w:top="567" w:footer="0" w:bottom="567" w:gutter="0"/>
      <w:lnNumType w:countBy="1" w:restart="continuous"/>
      <w:pgNumType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horndale">
    <w:altName w:val="Times New Roman"/>
    <w:charset w:val="01"/>
    <w:family w:val="swiss"/>
    <w:pitch w:val="variable"/>
  </w:font>
  <w:font w:name="Liberation Serif">
    <w:altName w:val="Times New Roman"/>
    <w:charset w:val="01"/>
    <w:family w:val="swiss"/>
    <w:pitch w:val="variable"/>
  </w:font>
  <w:font w:name="Segoe UI">
    <w:charset w:val="01"/>
    <w:family w:val="swiss"/>
    <w:pitch w:val="default"/>
  </w:font>
  <w:font w:name="Albany">
    <w:altName w:val="Arial"/>
    <w:charset w:val="01"/>
    <w:family w:val="swiss"/>
    <w:pitch w:val="default"/>
  </w:font>
  <w:font w:name="Calibri">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1551407"/>
    </w:sdtPr>
    <w:sdtContent>
      <w:p>
        <w:pPr>
          <w:pStyle w:val="Footer"/>
          <w:jc w:val="center"/>
          <w:rPr/>
        </w:pPr>
        <w:r>
          <w:rPr/>
          <w:fldChar w:fldCharType="begin"/>
        </w:r>
        <w:r>
          <w:instrText> PAGE </w:instrText>
        </w:r>
        <w:r>
          <w:fldChar w:fldCharType="separate"/>
        </w:r>
        <w:r>
          <w:t>34</w:t>
        </w:r>
        <w:r>
          <w:fldChar w:fldCharType="end"/>
        </w:r>
      </w:p>
    </w:sdtContent>
  </w:sdt>
  <w:p>
    <w:pPr>
      <w:pStyle w:val="Footer"/>
      <w:rPr/>
    </w:pPr>
    <w:r>
      <w:rPr/>
    </w:r>
  </w:p>
</w:ftr>
</file>

<file path=word/settings.xml><?xml version="1.0" encoding="utf-8"?>
<w:settings xmlns:w="http://schemas.openxmlformats.org/wordprocessingml/2006/main">
  <w:zoom w:percent="140"/>
  <w:trackRevisions/>
  <w:defaultTabStop w:val="86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Liberation Serif" w:hAnsi="Liberation Serif" w:eastAsia="WenQuanYi Micro Hei" w:cs="Lohit Devanagari"/>
      <w:color w:val="00000A"/>
      <w:sz w:val="24"/>
      <w:szCs w:val="24"/>
      <w:lang w:val="en-AU" w:eastAsia="zh-CN" w:bidi="hi-IN"/>
    </w:rPr>
  </w:style>
  <w:style w:type="paragraph" w:styleId="Heading1">
    <w:name w:val="Heading 1"/>
    <w:basedOn w:val="Heading"/>
    <w:uiPriority w:val="9"/>
    <w:qFormat/>
    <w:pPr>
      <w:outlineLvl w:val="0"/>
    </w:pPr>
    <w:rPr>
      <w:rFonts w:ascii="Thorndale" w:hAnsi="Thorndale"/>
      <w:b/>
      <w:bCs/>
      <w:sz w:val="48"/>
      <w:szCs w:val="44"/>
    </w:rPr>
  </w:style>
  <w:style w:type="paragraph" w:styleId="Heading2">
    <w:name w:val="Heading 2"/>
    <w:basedOn w:val="Heading"/>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uiPriority w:val="9"/>
    <w:unhideWhenUsed/>
    <w:qFormat/>
    <w:pPr>
      <w:spacing w:before="140" w:after="120"/>
      <w:outlineLvl w:val="2"/>
    </w:pPr>
    <w:rPr>
      <w:rFonts w:ascii="Liberation Serif" w:hAnsi="Liberation Serif"/>
      <w:b/>
      <w:bCs/>
      <w:szCs w:val="28"/>
    </w:rPr>
  </w:style>
  <w:style w:type="paragraph" w:styleId="Heading4">
    <w:name w:val="Heading 4"/>
    <w:basedOn w:val="Heading"/>
    <w:uiPriority w:val="9"/>
    <w:unhideWhenUsed/>
    <w:qFormat/>
    <w:pPr>
      <w:spacing w:before="120" w:after="120"/>
      <w:outlineLvl w:val="3"/>
    </w:pPr>
    <w:rPr>
      <w:rFonts w:ascii="Liberation Serif" w:hAnsi="Liberation Serif"/>
      <w:b/>
      <w:bCs/>
      <w:sz w:val="24"/>
      <w:szCs w:val="24"/>
    </w:rPr>
  </w:style>
  <w:style w:type="paragraph" w:styleId="Heading5">
    <w:name w:val="Heading 5"/>
    <w:basedOn w:val="Heading"/>
    <w:uiPriority w:val="9"/>
    <w:unhideWhenUsed/>
    <w:qFormat/>
    <w:pPr>
      <w:spacing w:before="120" w:after="60"/>
      <w:outlineLvl w:val="4"/>
    </w:pPr>
    <w:rPr>
      <w:rFonts w:ascii="Liberation Serif" w:hAnsi="Liberation Serif"/>
      <w:b/>
      <w:bCs/>
      <w:sz w:val="20"/>
      <w:szCs w:val="20"/>
    </w:rPr>
  </w:style>
  <w:style w:type="character" w:styleId="DefaultParagraphFont" w:default="1">
    <w:name w:val="Default Paragraph Font"/>
    <w:uiPriority w:val="1"/>
    <w:semiHidden/>
    <w:unhideWhenUsed/>
    <w:qFormat/>
    <w:rPr/>
  </w:style>
  <w:style w:type="character" w:styleId="EndnoteCharacters" w:customStyle="1">
    <w:name w:val="Endnote Characters"/>
    <w:qFormat/>
    <w:rPr/>
  </w:style>
  <w:style w:type="character" w:styleId="FootnoteCharacters" w:customStyle="1">
    <w:name w:val="Footnote Characters"/>
    <w:qFormat/>
    <w:rPr/>
  </w:style>
  <w:style w:type="character" w:styleId="InternetLink" w:customStyle="1">
    <w:name w:val="Internet Link"/>
    <w:rPr>
      <w:color w:val="000080"/>
      <w:u w:val="single"/>
    </w:rPr>
  </w:style>
  <w:style w:type="character" w:styleId="CommentTextChar" w:customStyle="1">
    <w:name w:val="Comment Text Char"/>
    <w:basedOn w:val="DefaultParagraphFont"/>
    <w:link w:val="CommentText"/>
    <w:uiPriority w:val="99"/>
    <w:semiHidden/>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e30c79"/>
    <w:rPr>
      <w:rFonts w:ascii="Segoe UI" w:hAnsi="Segoe UI" w:cs="Mangal"/>
      <w:sz w:val="18"/>
      <w:szCs w:val="16"/>
    </w:rPr>
  </w:style>
  <w:style w:type="character" w:styleId="Linenumber">
    <w:name w:val="line number"/>
    <w:basedOn w:val="DefaultParagraphFont"/>
    <w:uiPriority w:val="99"/>
    <w:semiHidden/>
    <w:unhideWhenUsed/>
    <w:qFormat/>
    <w:rsid w:val="00624402"/>
    <w:rPr/>
  </w:style>
  <w:style w:type="character" w:styleId="FooterChar" w:customStyle="1">
    <w:name w:val="Footer Char"/>
    <w:basedOn w:val="DefaultParagraphFont"/>
    <w:link w:val="Footer"/>
    <w:uiPriority w:val="99"/>
    <w:qFormat/>
    <w:rsid w:val="00624402"/>
    <w:rPr/>
  </w:style>
  <w:style w:type="character" w:styleId="LineNumbering">
    <w:name w:val="Line Numbering"/>
    <w:rPr/>
  </w:style>
  <w:style w:type="character" w:styleId="NumberingSymbols">
    <w:name w:val="Numbering Symbols"/>
    <w:qFormat/>
    <w:rPr/>
  </w:style>
  <w:style w:type="paragraph" w:styleId="Heading" w:customStyle="1">
    <w:name w:val="Heading"/>
    <w:basedOn w:val="Normal"/>
    <w:next w:val="TextBody"/>
    <w:qFormat/>
    <w:pPr>
      <w:keepNext/>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orizontalLine" w:customStyle="1">
    <w:name w:val="Horizontal Line"/>
    <w:basedOn w:val="Normal"/>
    <w:qFormat/>
    <w:pPr>
      <w:pBdr>
        <w:bottom w:val="double" w:sz="2" w:space="0" w:color="808080"/>
      </w:pBdr>
      <w:spacing w:before="0" w:after="283"/>
    </w:pPr>
    <w:rPr>
      <w:sz w:val="12"/>
    </w:rPr>
  </w:style>
  <w:style w:type="paragraph" w:styleId="Envelopereturn">
    <w:name w:val="envelope return"/>
    <w:basedOn w:val="Normal"/>
    <w:qFormat/>
    <w:pPr/>
    <w:rPr>
      <w:i/>
    </w:rPr>
  </w:style>
  <w:style w:type="paragraph" w:styleId="TableContents" w:customStyle="1">
    <w:name w:val="Table Contents"/>
    <w:basedOn w:val="TextBody"/>
    <w:qFormat/>
    <w:pPr/>
    <w:rPr/>
  </w:style>
  <w:style w:type="paragraph" w:styleId="Footer">
    <w:name w:val="Footer"/>
    <w:basedOn w:val="Normal"/>
    <w:link w:val="FooterChar"/>
    <w:uiPriority w:val="99"/>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customStyle="1">
    <w:name w:val="Text Body.noindent"/>
    <w:basedOn w:val="TextBody"/>
    <w:qFormat/>
    <w:pPr/>
    <w:rPr/>
  </w:style>
  <w:style w:type="paragraph" w:styleId="TableContentsnoindent" w:customStyle="1">
    <w:name w:val="Table Contents.noindent"/>
    <w:basedOn w:val="TableContents"/>
    <w:qFormat/>
    <w:pPr/>
    <w:rPr/>
  </w:style>
  <w:style w:type="paragraph" w:styleId="TextBodynopar" w:customStyle="1">
    <w:name w:val="Text Body.nopar"/>
    <w:basedOn w:val="TextBody"/>
    <w:qFormat/>
    <w:pPr/>
    <w:rPr/>
  </w:style>
  <w:style w:type="paragraph" w:styleId="TextBodyindent" w:customStyle="1">
    <w:name w:val="Text Body.indent"/>
    <w:basedOn w:val="TextBody"/>
    <w:qFormat/>
    <w:pPr/>
    <w:rPr/>
  </w:style>
  <w:style w:type="paragraph" w:styleId="Heading1partHead" w:customStyle="1">
    <w:name w:val="Heading 1.partHead"/>
    <w:basedOn w:val="Heading1"/>
    <w:qFormat/>
    <w:pPr>
      <w:jc w:val="center"/>
    </w:pPr>
    <w:rPr/>
  </w:style>
  <w:style w:type="paragraph" w:styleId="TextBodybibitem" w:customStyle="1">
    <w:name w:val="Text Body.bibitem"/>
    <w:basedOn w:val="TextBody"/>
    <w:qFormat/>
    <w:pPr/>
    <w:rPr/>
  </w:style>
  <w:style w:type="paragraph" w:styleId="TextBodybibitemp" w:customStyle="1">
    <w:name w:val="Text Body.bibitem-p"/>
    <w:basedOn w:val="TextBody"/>
    <w:qFormat/>
    <w:pPr/>
    <w:rPr/>
  </w:style>
  <w:style w:type="paragraph" w:styleId="Heading2titleHead" w:customStyle="1">
    <w:name w:val="Heading 2.titleHead"/>
    <w:basedOn w:val="Heading2"/>
    <w:qFormat/>
    <w:pPr>
      <w:jc w:val="center"/>
    </w:pPr>
    <w:rPr/>
  </w:style>
  <w:style w:type="paragraph" w:styleId="TableHeading" w:customStyle="1">
    <w:name w:val="Table Heading"/>
    <w:basedOn w:val="TableContents"/>
    <w:qFormat/>
    <w:pPr>
      <w:suppressLineNumbers/>
      <w:jc w:val="center"/>
    </w:pPr>
    <w:rPr>
      <w:b/>
      <w:bCs/>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e30c79"/>
    <w:pPr/>
    <w:rPr>
      <w:rFonts w:ascii="Segoe UI" w:hAnsi="Segoe UI" w:cs="Mangal"/>
      <w:sz w:val="18"/>
      <w:szCs w:val="16"/>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ile:///home/nurgling/PhD/writing/review/ian.umces.edu/imagelibrary/" TargetMode="External"/><Relationship Id="rId3" Type="http://schemas.openxmlformats.org/officeDocument/2006/relationships/hyperlink" Target="file:///home/nurgling/PhD/writing/review/ian.umces.edu/imagelibrary/" TargetMode="External"/><Relationship Id="rId4" Type="http://schemas.openxmlformats.org/officeDocument/2006/relationships/hyperlink" Target="file:///home/nurgling/PhD/writing/review/ian.umces.edu/imagelibrary/" TargetMode="External"/><Relationship Id="rId5" Type="http://schemas.openxmlformats.org/officeDocument/2006/relationships/hyperlink" Target="http://hab.ioc-unesco.org/index.php?option=com_oe&amp;task=viewDocumentRecord&amp;docID=15111&amp;allversions=0" TargetMode="External"/><Relationship Id="rId6" Type="http://schemas.openxmlformats.org/officeDocument/2006/relationships/hyperlink" Target="https://www.health.qld.gov.au/clinical-practice/guidelines-procedures/diseases-infection/surveillance/reports/notifiable/annual" TargetMode="External"/><Relationship Id="rId7" Type="http://schemas.openxmlformats.org/officeDocument/2006/relationships/hyperlink" Target="http://www.R-project.org/" TargetMode="External"/><Relationship Id="rId8" Type="http://schemas.openxmlformats.org/officeDocument/2006/relationships/hyperlink" Target="http://www.rstudio.com/" TargetMode="External"/><Relationship Id="rId9" Type="http://schemas.openxmlformats.org/officeDocument/2006/relationships/hyperlink" Target="http://ggplot2.org/" TargetMode="Externa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9975</TotalTime>
  <Application>LibreOffice/5.1.6.2$Linux_X86_64 LibreOffice_project/10m0$Build-2</Application>
  <Pages>34</Pages>
  <Words>8467</Words>
  <Characters>46727</Characters>
  <CharactersWithSpaces>55241</CharactersWithSpaces>
  <Paragraphs>959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2018-12-14T15:24:00Z</dcterms:created>
  <dc:creator/>
  <dc:description/>
  <dc:language>en-AU</dc:language>
  <cp:lastModifiedBy>Anna Kretzschmar</cp:lastModifiedBy>
  <dcterms:modified xsi:type="dcterms:W3CDTF">2019-07-01T19:13:55Z</dcterms:modified>
  <cp:revision>144</cp:revision>
  <dc:subject/>
  <dc:title>Development of a quantitative PCR assay for the detection and enumeration of a potentially ciguatoxin-producing dinoflagellate, Gambierdiscus lapillus (Gonyaulacales, Dinophyceae).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date">
    <vt:lpwstr>2018-12-15 01:51:00</vt:lpwstr>
  </property>
  <property fmtid="{D5CDD505-2E9C-101B-9397-08002B2CF9AE}" pid="9" name="originator">
    <vt:lpwstr>TeX4ht (http://www.cse.ohio-state.edu/~gurari/TeX4ht/)</vt:lpwstr>
  </property>
  <property fmtid="{D5CDD505-2E9C-101B-9397-08002B2CF9AE}" pid="10" name="src">
    <vt:lpwstr>Heron_qpcr-paper.tex</vt:lpwstr>
  </property>
</Properties>
</file>